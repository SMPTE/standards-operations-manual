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65B" w14:textId="77777777" w:rsidR="001B5840" w:rsidRDefault="00000000">
      <w:pPr>
        <w:spacing w:after="0" w:line="259" w:lineRule="auto"/>
        <w:ind w:left="0" w:right="961" w:firstLine="0"/>
        <w:jc w:val="right"/>
      </w:pPr>
      <w:r>
        <w:rPr>
          <w:b/>
          <w:sz w:val="37"/>
        </w:rPr>
        <w:t>Society of Motion Picture and Television Engineers</w:t>
      </w:r>
    </w:p>
    <w:p w14:paraId="25D9779C" w14:textId="77777777" w:rsidR="001B5840" w:rsidRDefault="00000000">
      <w:pPr>
        <w:spacing w:after="0" w:line="259" w:lineRule="auto"/>
        <w:ind w:left="0" w:right="858" w:firstLine="0"/>
        <w:jc w:val="right"/>
      </w:pPr>
      <w:r>
        <w:rPr>
          <w:b/>
          <w:sz w:val="37"/>
        </w:rPr>
        <w:t xml:space="preserve"> </w:t>
      </w:r>
    </w:p>
    <w:p w14:paraId="22CE5824" w14:textId="77777777" w:rsidR="001B5840" w:rsidRDefault="00000000">
      <w:pPr>
        <w:spacing w:after="0" w:line="259" w:lineRule="auto"/>
        <w:ind w:left="2390"/>
      </w:pPr>
      <w:r>
        <w:rPr>
          <w:b/>
          <w:sz w:val="37"/>
        </w:rPr>
        <w:t>Standards Operations Manual v.3.1 Approved by Board of Governors 2015-02-09</w:t>
      </w:r>
    </w:p>
    <w:p w14:paraId="611826F5" w14:textId="77777777" w:rsidR="001B5840" w:rsidRDefault="00000000">
      <w:pPr>
        <w:spacing w:after="0" w:line="259" w:lineRule="auto"/>
        <w:ind w:left="0" w:right="2276" w:firstLine="0"/>
        <w:jc w:val="right"/>
      </w:pPr>
      <w:r>
        <w:rPr>
          <w:b/>
          <w:sz w:val="37"/>
        </w:rPr>
        <w:t xml:space="preserve"> </w:t>
      </w:r>
    </w:p>
    <w:p w14:paraId="769B6296" w14:textId="77777777" w:rsidR="001B5840" w:rsidRDefault="00000000">
      <w:pPr>
        <w:spacing w:after="0" w:line="259" w:lineRule="auto"/>
        <w:ind w:left="0" w:right="1419" w:firstLine="0"/>
        <w:jc w:val="right"/>
      </w:pPr>
      <w:r>
        <w:rPr>
          <w:b/>
          <w:sz w:val="37"/>
        </w:rPr>
        <w:t xml:space="preserve"> </w:t>
      </w:r>
    </w:p>
    <w:p w14:paraId="42220FAD" w14:textId="77777777" w:rsidR="001B5840" w:rsidRDefault="00000000">
      <w:pPr>
        <w:spacing w:after="622" w:line="259" w:lineRule="auto"/>
        <w:ind w:left="1" w:firstLine="0"/>
        <w:jc w:val="center"/>
      </w:pPr>
      <w:r>
        <w:rPr>
          <w:b/>
          <w:sz w:val="37"/>
        </w:rPr>
        <w:t>Effective 2015-04-04</w:t>
      </w:r>
    </w:p>
    <w:customXmlDelRangeStart w:id="0" w:author="db" w:date="2022-08-24T13:55:00Z"/>
    <w:sdt>
      <w:sdtPr>
        <w:id w:val="-541510233"/>
        <w:docPartObj>
          <w:docPartGallery w:val="Table of Contents"/>
        </w:docPartObj>
      </w:sdtPr>
      <w:sdtEndPr>
        <w:rPr>
          <w:b w:val="0"/>
          <w:sz w:val="26"/>
        </w:rPr>
      </w:sdtEndPr>
      <w:sdtContent>
        <w:customXmlDelRangeEnd w:id="0"/>
        <w:p w14:paraId="2FC02B01" w14:textId="500607F4" w:rsidR="001B5840" w:rsidRDefault="00000000">
          <w:pPr>
            <w:pStyle w:val="Heading1"/>
            <w:ind w:left="-5" w:right="0"/>
          </w:pPr>
          <w:r>
            <w:t>Table of Contents</w:t>
          </w:r>
        </w:p>
        <w:p w14:paraId="5E1FA087" w14:textId="77777777" w:rsidR="00FF6C81" w:rsidRDefault="00000000">
          <w:pPr>
            <w:numPr>
              <w:ilvl w:val="0"/>
              <w:numId w:val="1"/>
            </w:numPr>
            <w:spacing w:after="38" w:line="265" w:lineRule="auto"/>
            <w:ind w:right="33" w:hanging="367"/>
          </w:pPr>
        </w:p>
        <w:customXmlDelRangeStart w:id="1" w:author="db" w:date="2022-08-24T13:55:00Z"/>
      </w:sdtContent>
    </w:sdt>
    <w:customXmlDelRangeEnd w:id="1"/>
    <w:p w14:paraId="7A3E7FF4" w14:textId="126BF508" w:rsidR="001B5840" w:rsidRDefault="00000000">
      <w:pPr>
        <w:numPr>
          <w:ilvl w:val="0"/>
          <w:numId w:val="1"/>
        </w:numPr>
        <w:spacing w:after="38" w:line="265" w:lineRule="auto"/>
        <w:ind w:right="33" w:hanging="367"/>
        <w:rPr>
          <w:ins w:id="2" w:author="db" w:date="2022-08-24T13:55:00Z"/>
        </w:rPr>
      </w:pPr>
      <w:ins w:id="3" w:author="db" w:date="2022-08-24T13:55:00Z">
        <w:r>
          <w:rPr>
            <w:color w:val="0000ED"/>
            <w:u w:val="single" w:color="0000ED"/>
          </w:rPr>
          <w:t>Standards Purpose and Scope</w:t>
        </w:r>
      </w:ins>
    </w:p>
    <w:p w14:paraId="4ABFB57E" w14:textId="77777777" w:rsidR="001B5840" w:rsidRDefault="00000000">
      <w:pPr>
        <w:numPr>
          <w:ilvl w:val="0"/>
          <w:numId w:val="1"/>
        </w:numPr>
        <w:spacing w:after="101" w:line="265" w:lineRule="auto"/>
        <w:ind w:right="33" w:hanging="367"/>
        <w:rPr>
          <w:ins w:id="4" w:author="db" w:date="2022-08-24T13:55:00Z"/>
        </w:rPr>
      </w:pPr>
      <w:ins w:id="5" w:author="db" w:date="2022-08-24T13:55:00Z">
        <w:r>
          <w:rPr>
            <w:color w:val="0000ED"/>
            <w:u w:val="single" w:color="0000ED"/>
          </w:rPr>
          <w:t>Or</w:t>
        </w:r>
        <w:r>
          <w:rPr>
            <w:color w:val="0000ED"/>
          </w:rPr>
          <w:t>g</w:t>
        </w:r>
        <w:r>
          <w:rPr>
            <w:color w:val="0000ED"/>
            <w:u w:val="single" w:color="0000ED"/>
          </w:rPr>
          <w:t>anization</w:t>
        </w:r>
      </w:ins>
    </w:p>
    <w:p w14:paraId="37A2745F" w14:textId="77777777" w:rsidR="001B5840" w:rsidRDefault="00000000">
      <w:pPr>
        <w:numPr>
          <w:ilvl w:val="1"/>
          <w:numId w:val="1"/>
        </w:numPr>
        <w:spacing w:after="38" w:line="265" w:lineRule="auto"/>
        <w:ind w:right="33" w:hanging="588"/>
        <w:rPr>
          <w:ins w:id="6" w:author="db" w:date="2022-08-24T13:55:00Z"/>
        </w:rPr>
      </w:pPr>
      <w:ins w:id="7" w:author="db" w:date="2022-08-24T13:55:00Z">
        <w:r>
          <w:rPr>
            <w:color w:val="0000ED"/>
            <w:u w:val="single" w:color="0000ED"/>
          </w:rPr>
          <w:t>Standards Vice President</w:t>
        </w:r>
      </w:ins>
    </w:p>
    <w:p w14:paraId="6E5732EE" w14:textId="77777777" w:rsidR="001B5840" w:rsidRDefault="00000000">
      <w:pPr>
        <w:numPr>
          <w:ilvl w:val="1"/>
          <w:numId w:val="1"/>
        </w:numPr>
        <w:spacing w:after="38" w:line="265" w:lineRule="auto"/>
        <w:ind w:right="33" w:hanging="588"/>
        <w:rPr>
          <w:ins w:id="8" w:author="db" w:date="2022-08-24T13:55:00Z"/>
        </w:rPr>
      </w:pPr>
      <w:ins w:id="9" w:author="db" w:date="2022-08-24T13:55:00Z">
        <w:r>
          <w:rPr>
            <w:color w:val="0000ED"/>
            <w:u w:val="single" w:color="0000ED"/>
          </w:rPr>
          <w:t>Standards Directors</w:t>
        </w:r>
      </w:ins>
    </w:p>
    <w:p w14:paraId="2249CD2C" w14:textId="77777777" w:rsidR="001B5840" w:rsidRDefault="00000000">
      <w:pPr>
        <w:numPr>
          <w:ilvl w:val="1"/>
          <w:numId w:val="1"/>
        </w:numPr>
        <w:spacing w:after="38" w:line="265" w:lineRule="auto"/>
        <w:ind w:right="33" w:hanging="588"/>
        <w:rPr>
          <w:ins w:id="10" w:author="db" w:date="2022-08-24T13:55:00Z"/>
        </w:rPr>
      </w:pPr>
      <w:ins w:id="11" w:author="db" w:date="2022-08-24T13:55:00Z">
        <w:r>
          <w:rPr>
            <w:color w:val="0000ED"/>
            <w:u w:val="single" w:color="0000ED"/>
          </w:rPr>
          <w:t>Director of En</w:t>
        </w:r>
        <w:r>
          <w:rPr>
            <w:color w:val="0000ED"/>
          </w:rPr>
          <w:t>g</w:t>
        </w:r>
        <w:r>
          <w:rPr>
            <w:color w:val="0000ED"/>
            <w:u w:val="single" w:color="0000ED"/>
          </w:rPr>
          <w:t>ineerin</w:t>
        </w:r>
        <w:r>
          <w:rPr>
            <w:color w:val="0000ED"/>
          </w:rPr>
          <w:t>g</w:t>
        </w:r>
        <w:r>
          <w:rPr>
            <w:color w:val="0000ED"/>
            <w:u w:val="single" w:color="0000ED"/>
          </w:rPr>
          <w:t xml:space="preserve"> and Home Office En</w:t>
        </w:r>
        <w:r>
          <w:rPr>
            <w:color w:val="0000ED"/>
          </w:rPr>
          <w:t>g</w:t>
        </w:r>
        <w:r>
          <w:rPr>
            <w:color w:val="0000ED"/>
            <w:u w:val="single" w:color="0000ED"/>
          </w:rPr>
          <w:t>ineerin</w:t>
        </w:r>
        <w:r>
          <w:rPr>
            <w:color w:val="0000ED"/>
          </w:rPr>
          <w:t>g</w:t>
        </w:r>
        <w:r>
          <w:rPr>
            <w:color w:val="0000ED"/>
            <w:u w:val="single" w:color="0000ED"/>
          </w:rPr>
          <w:t xml:space="preserve"> Department</w:t>
        </w:r>
      </w:ins>
    </w:p>
    <w:p w14:paraId="0450DC71" w14:textId="77777777" w:rsidR="001B5840" w:rsidRDefault="00000000">
      <w:pPr>
        <w:numPr>
          <w:ilvl w:val="1"/>
          <w:numId w:val="1"/>
        </w:numPr>
        <w:spacing w:after="101" w:line="265" w:lineRule="auto"/>
        <w:ind w:right="33" w:hanging="588"/>
        <w:rPr>
          <w:ins w:id="12" w:author="db" w:date="2022-08-24T13:55:00Z"/>
        </w:rPr>
      </w:pPr>
      <w:ins w:id="13" w:author="db" w:date="2022-08-24T13:55:00Z">
        <w:r>
          <w:rPr>
            <w:color w:val="0000ED"/>
            <w:u w:val="single" w:color="0000ED"/>
          </w:rPr>
          <w:t>Standards Communit</w:t>
        </w:r>
        <w:r>
          <w:rPr>
            <w:color w:val="0000ED"/>
          </w:rPr>
          <w:t>y</w:t>
        </w:r>
      </w:ins>
    </w:p>
    <w:p w14:paraId="2D258B28" w14:textId="77777777" w:rsidR="001B5840" w:rsidRDefault="00000000">
      <w:pPr>
        <w:numPr>
          <w:ilvl w:val="2"/>
          <w:numId w:val="1"/>
        </w:numPr>
        <w:spacing w:after="101" w:line="265" w:lineRule="auto"/>
        <w:ind w:right="33" w:hanging="808"/>
        <w:rPr>
          <w:ins w:id="14" w:author="db" w:date="2022-08-24T13:55:00Z"/>
        </w:rPr>
      </w:pPr>
      <w:ins w:id="15" w:author="db" w:date="2022-08-24T13:55:00Z">
        <w:r>
          <w:rPr>
            <w:color w:val="0000ED"/>
            <w:u w:val="single" w:color="0000ED"/>
          </w:rPr>
          <w:t>Participation Fee</w:t>
        </w:r>
      </w:ins>
    </w:p>
    <w:p w14:paraId="1458488A" w14:textId="77777777" w:rsidR="001B5840" w:rsidRDefault="00000000">
      <w:pPr>
        <w:numPr>
          <w:ilvl w:val="0"/>
          <w:numId w:val="1"/>
        </w:numPr>
        <w:spacing w:after="101" w:line="265" w:lineRule="auto"/>
        <w:ind w:right="33" w:hanging="367"/>
        <w:rPr>
          <w:ins w:id="16" w:author="db" w:date="2022-08-24T13:55:00Z"/>
        </w:rPr>
      </w:pPr>
      <w:ins w:id="17" w:author="db" w:date="2022-08-24T13:55:00Z">
        <w:r>
          <w:rPr>
            <w:color w:val="0000ED"/>
            <w:u w:val="single" w:color="0000ED"/>
          </w:rPr>
          <w:t>Standards Committees and Groups</w:t>
        </w:r>
      </w:ins>
    </w:p>
    <w:p w14:paraId="19E382CB" w14:textId="77777777" w:rsidR="001B5840" w:rsidRDefault="00000000">
      <w:pPr>
        <w:numPr>
          <w:ilvl w:val="1"/>
          <w:numId w:val="1"/>
        </w:numPr>
        <w:spacing w:after="38" w:line="265" w:lineRule="auto"/>
        <w:ind w:right="33" w:hanging="588"/>
        <w:rPr>
          <w:ins w:id="18" w:author="db" w:date="2022-08-24T13:55:00Z"/>
        </w:rPr>
      </w:pPr>
      <w:ins w:id="19" w:author="db" w:date="2022-08-24T13:55:00Z">
        <w:r>
          <w:rPr>
            <w:color w:val="0000ED"/>
            <w:u w:val="single" w:color="0000ED"/>
          </w:rPr>
          <w:t>Standards Committee</w:t>
        </w:r>
      </w:ins>
    </w:p>
    <w:p w14:paraId="481D631D" w14:textId="77777777" w:rsidR="001B5840" w:rsidRDefault="00000000">
      <w:pPr>
        <w:numPr>
          <w:ilvl w:val="1"/>
          <w:numId w:val="1"/>
        </w:numPr>
        <w:spacing w:after="101" w:line="265" w:lineRule="auto"/>
        <w:ind w:right="33" w:hanging="588"/>
        <w:rPr>
          <w:ins w:id="20" w:author="db" w:date="2022-08-24T13:55:00Z"/>
        </w:rPr>
      </w:pPr>
      <w:ins w:id="21" w:author="db" w:date="2022-08-24T13:55:00Z">
        <w:r>
          <w:rPr>
            <w:color w:val="0000ED"/>
            <w:u w:val="single" w:color="0000ED"/>
          </w:rPr>
          <w:t>Technolo</w:t>
        </w:r>
        <w:r>
          <w:rPr>
            <w:color w:val="0000ED"/>
          </w:rPr>
          <w:t>gy</w:t>
        </w:r>
        <w:r>
          <w:rPr>
            <w:color w:val="0000ED"/>
            <w:u w:val="single" w:color="0000ED"/>
          </w:rPr>
          <w:t xml:space="preserve"> Committees</w:t>
        </w:r>
      </w:ins>
    </w:p>
    <w:p w14:paraId="2A70204F" w14:textId="77777777" w:rsidR="001B5840" w:rsidRDefault="00000000">
      <w:pPr>
        <w:numPr>
          <w:ilvl w:val="2"/>
          <w:numId w:val="1"/>
        </w:numPr>
        <w:spacing w:after="32" w:line="259" w:lineRule="auto"/>
        <w:ind w:right="33" w:hanging="808"/>
        <w:rPr>
          <w:ins w:id="22" w:author="db" w:date="2022-08-24T13:55:00Z"/>
        </w:rPr>
      </w:pPr>
      <w:ins w:id="23" w:author="db" w:date="2022-08-24T13:55:00Z">
        <w:r>
          <w:rPr>
            <w:color w:val="541A8B"/>
            <w:u w:val="single" w:color="541A8B"/>
          </w:rPr>
          <w:t>Purpose and Scope</w:t>
        </w:r>
      </w:ins>
    </w:p>
    <w:p w14:paraId="2A944932" w14:textId="77777777" w:rsidR="001B5840" w:rsidRDefault="00000000">
      <w:pPr>
        <w:numPr>
          <w:ilvl w:val="2"/>
          <w:numId w:val="1"/>
        </w:numPr>
        <w:spacing w:after="38" w:line="265" w:lineRule="auto"/>
        <w:ind w:right="33" w:hanging="808"/>
        <w:rPr>
          <w:ins w:id="24" w:author="db" w:date="2022-08-24T13:55:00Z"/>
        </w:rPr>
      </w:pPr>
      <w:ins w:id="25" w:author="db" w:date="2022-08-24T13:55:00Z">
        <w:r>
          <w:rPr>
            <w:color w:val="0000ED"/>
            <w:u w:val="single" w:color="0000ED"/>
          </w:rPr>
          <w:t>Technolo</w:t>
        </w:r>
        <w:r>
          <w:rPr>
            <w:color w:val="0000ED"/>
          </w:rPr>
          <w:t>gy</w:t>
        </w:r>
        <w:r>
          <w:rPr>
            <w:color w:val="0000ED"/>
            <w:u w:val="single" w:color="0000ED"/>
          </w:rPr>
          <w:t xml:space="preserve"> Committee Chairs.</w:t>
        </w:r>
      </w:ins>
    </w:p>
    <w:p w14:paraId="15C8DC7B" w14:textId="77777777" w:rsidR="001B5840" w:rsidRDefault="00000000">
      <w:pPr>
        <w:numPr>
          <w:ilvl w:val="2"/>
          <w:numId w:val="1"/>
        </w:numPr>
        <w:spacing w:after="38" w:line="265" w:lineRule="auto"/>
        <w:ind w:right="33" w:hanging="808"/>
        <w:rPr>
          <w:ins w:id="26" w:author="db" w:date="2022-08-24T13:55:00Z"/>
        </w:rPr>
      </w:pPr>
      <w:ins w:id="27" w:author="db" w:date="2022-08-24T13:55:00Z">
        <w:r>
          <w:rPr>
            <w:color w:val="0000ED"/>
            <w:u w:val="single" w:color="0000ED"/>
          </w:rPr>
          <w:t>Membership and Guests</w:t>
        </w:r>
      </w:ins>
    </w:p>
    <w:p w14:paraId="55BF21F0" w14:textId="77777777" w:rsidR="001B5840" w:rsidRDefault="00000000">
      <w:pPr>
        <w:numPr>
          <w:ilvl w:val="2"/>
          <w:numId w:val="1"/>
        </w:numPr>
        <w:spacing w:after="32" w:line="259" w:lineRule="auto"/>
        <w:ind w:right="33" w:hanging="808"/>
        <w:rPr>
          <w:ins w:id="28" w:author="db" w:date="2022-08-24T13:55:00Z"/>
        </w:rPr>
      </w:pPr>
      <w:ins w:id="29" w:author="db" w:date="2022-08-24T13:55:00Z">
        <w:r>
          <w:rPr>
            <w:color w:val="541A8B"/>
            <w:u w:val="single" w:color="541A8B"/>
          </w:rPr>
          <w:t>Membership and Consensus Bodies</w:t>
        </w:r>
      </w:ins>
    </w:p>
    <w:p w14:paraId="2085EA6D" w14:textId="77777777" w:rsidR="001B5840" w:rsidRDefault="00000000">
      <w:pPr>
        <w:numPr>
          <w:ilvl w:val="2"/>
          <w:numId w:val="1"/>
        </w:numPr>
        <w:spacing w:after="38" w:line="265" w:lineRule="auto"/>
        <w:ind w:right="33" w:hanging="808"/>
        <w:rPr>
          <w:ins w:id="30" w:author="db" w:date="2022-08-24T13:55:00Z"/>
        </w:rPr>
      </w:pPr>
      <w:ins w:id="31" w:author="db" w:date="2022-08-24T13:55:00Z">
        <w:r>
          <w:rPr>
            <w:color w:val="0000ED"/>
            <w:u w:val="single" w:color="0000ED"/>
          </w:rPr>
          <w:t>Balance of Membership</w:t>
        </w:r>
      </w:ins>
    </w:p>
    <w:p w14:paraId="4C7F2333" w14:textId="77777777" w:rsidR="001B5840" w:rsidRDefault="00000000">
      <w:pPr>
        <w:numPr>
          <w:ilvl w:val="2"/>
          <w:numId w:val="1"/>
        </w:numPr>
        <w:spacing w:after="101" w:line="265" w:lineRule="auto"/>
        <w:ind w:right="33" w:hanging="808"/>
        <w:rPr>
          <w:ins w:id="32" w:author="db" w:date="2022-08-24T13:55:00Z"/>
        </w:rPr>
      </w:pPr>
      <w:ins w:id="33" w:author="db" w:date="2022-08-24T13:55:00Z">
        <w:r>
          <w:rPr>
            <w:color w:val="0000ED"/>
            <w:u w:val="single" w:color="0000ED"/>
          </w:rPr>
          <w:t>Procedures</w:t>
        </w:r>
      </w:ins>
    </w:p>
    <w:p w14:paraId="44763FEE" w14:textId="77777777" w:rsidR="001B5840" w:rsidRDefault="00000000">
      <w:pPr>
        <w:numPr>
          <w:ilvl w:val="1"/>
          <w:numId w:val="1"/>
        </w:numPr>
        <w:spacing w:after="101" w:line="265" w:lineRule="auto"/>
        <w:ind w:right="33" w:hanging="588"/>
        <w:rPr>
          <w:ins w:id="34" w:author="db" w:date="2022-08-24T13:55:00Z"/>
        </w:rPr>
      </w:pPr>
      <w:proofErr w:type="gramStart"/>
      <w:ins w:id="35" w:author="db" w:date="2022-08-24T13:55:00Z">
        <w:r>
          <w:rPr>
            <w:color w:val="0000ED"/>
            <w:u w:val="single" w:color="0000ED"/>
          </w:rPr>
          <w:t>Sub Groups</w:t>
        </w:r>
        <w:proofErr w:type="gramEnd"/>
      </w:ins>
    </w:p>
    <w:p w14:paraId="077F7697" w14:textId="77777777" w:rsidR="001B5840" w:rsidRDefault="00000000">
      <w:pPr>
        <w:numPr>
          <w:ilvl w:val="2"/>
          <w:numId w:val="1"/>
        </w:numPr>
        <w:spacing w:after="38" w:line="265" w:lineRule="auto"/>
        <w:ind w:right="33" w:hanging="808"/>
        <w:rPr>
          <w:ins w:id="36" w:author="db" w:date="2022-08-24T13:55:00Z"/>
        </w:rPr>
      </w:pPr>
      <w:ins w:id="37" w:author="db" w:date="2022-08-24T13:55:00Z">
        <w:r>
          <w:rPr>
            <w:color w:val="0000ED"/>
            <w:u w:val="single" w:color="0000ED"/>
          </w:rPr>
          <w:t>Purpose and Scope</w:t>
        </w:r>
      </w:ins>
    </w:p>
    <w:p w14:paraId="3FF52C43" w14:textId="77777777" w:rsidR="001B5840" w:rsidRDefault="00000000">
      <w:pPr>
        <w:numPr>
          <w:ilvl w:val="2"/>
          <w:numId w:val="1"/>
        </w:numPr>
        <w:spacing w:after="38" w:line="265" w:lineRule="auto"/>
        <w:ind w:right="33" w:hanging="808"/>
        <w:rPr>
          <w:ins w:id="38" w:author="db" w:date="2022-08-24T13:55:00Z"/>
        </w:rPr>
      </w:pPr>
      <w:ins w:id="39" w:author="db" w:date="2022-08-24T13:55:00Z">
        <w:r>
          <w:rPr>
            <w:color w:val="0000ED"/>
            <w:u w:val="single" w:color="0000ED"/>
          </w:rPr>
          <w:t>Membership</w:t>
        </w:r>
      </w:ins>
    </w:p>
    <w:p w14:paraId="3BAFE307" w14:textId="77777777" w:rsidR="001B5840" w:rsidRDefault="00000000">
      <w:pPr>
        <w:numPr>
          <w:ilvl w:val="2"/>
          <w:numId w:val="1"/>
        </w:numPr>
        <w:spacing w:after="38" w:line="265" w:lineRule="auto"/>
        <w:ind w:right="33" w:hanging="808"/>
        <w:rPr>
          <w:ins w:id="40" w:author="db" w:date="2022-08-24T13:55:00Z"/>
        </w:rPr>
      </w:pPr>
      <w:ins w:id="41" w:author="db" w:date="2022-08-24T13:55:00Z">
        <w:r>
          <w:rPr>
            <w:color w:val="0000ED"/>
            <w:u w:val="single" w:color="0000ED"/>
          </w:rPr>
          <w:t>Procedures</w:t>
        </w:r>
      </w:ins>
    </w:p>
    <w:p w14:paraId="65A55177" w14:textId="77777777" w:rsidR="001B5840" w:rsidRDefault="00000000">
      <w:pPr>
        <w:numPr>
          <w:ilvl w:val="2"/>
          <w:numId w:val="1"/>
        </w:numPr>
        <w:spacing w:after="38" w:line="265" w:lineRule="auto"/>
        <w:ind w:right="33" w:hanging="808"/>
        <w:rPr>
          <w:ins w:id="42" w:author="db" w:date="2022-08-24T13:55:00Z"/>
        </w:rPr>
      </w:pPr>
      <w:ins w:id="43" w:author="db" w:date="2022-08-24T13:55:00Z">
        <w:r>
          <w:rPr>
            <w:color w:val="0000ED"/>
            <w:u w:val="single" w:color="0000ED"/>
          </w:rPr>
          <w:t>Task Force</w:t>
        </w:r>
      </w:ins>
    </w:p>
    <w:p w14:paraId="12333ED7" w14:textId="77777777" w:rsidR="001B5840" w:rsidRDefault="00000000">
      <w:pPr>
        <w:numPr>
          <w:ilvl w:val="2"/>
          <w:numId w:val="1"/>
        </w:numPr>
        <w:spacing w:after="38" w:line="265" w:lineRule="auto"/>
        <w:ind w:right="33" w:hanging="808"/>
        <w:rPr>
          <w:ins w:id="44" w:author="db" w:date="2022-08-24T13:55:00Z"/>
        </w:rPr>
      </w:pPr>
      <w:ins w:id="45" w:author="db" w:date="2022-08-24T13:55:00Z">
        <w:r>
          <w:rPr>
            <w:color w:val="0000ED"/>
            <w:u w:val="single" w:color="0000ED"/>
          </w:rPr>
          <w:t>Workin</w:t>
        </w:r>
        <w:r>
          <w:rPr>
            <w:color w:val="0000ED"/>
          </w:rPr>
          <w:t>g</w:t>
        </w:r>
        <w:r>
          <w:rPr>
            <w:color w:val="0000ED"/>
            <w:u w:val="single" w:color="0000ED"/>
          </w:rPr>
          <w:t xml:space="preserve"> Group</w:t>
        </w:r>
      </w:ins>
    </w:p>
    <w:p w14:paraId="52FE7434" w14:textId="77777777" w:rsidR="001B5840" w:rsidRDefault="00000000">
      <w:pPr>
        <w:numPr>
          <w:ilvl w:val="2"/>
          <w:numId w:val="1"/>
        </w:numPr>
        <w:spacing w:after="38" w:line="265" w:lineRule="auto"/>
        <w:ind w:right="33" w:hanging="808"/>
        <w:rPr>
          <w:ins w:id="46" w:author="db" w:date="2022-08-24T13:55:00Z"/>
        </w:rPr>
      </w:pPr>
      <w:ins w:id="47" w:author="db" w:date="2022-08-24T13:55:00Z">
        <w:r>
          <w:rPr>
            <w:color w:val="0000ED"/>
            <w:u w:val="single" w:color="0000ED"/>
          </w:rPr>
          <w:t>Stud</w:t>
        </w:r>
        <w:r>
          <w:rPr>
            <w:color w:val="0000ED"/>
          </w:rPr>
          <w:t>y</w:t>
        </w:r>
        <w:r>
          <w:rPr>
            <w:color w:val="0000ED"/>
            <w:u w:val="single" w:color="0000ED"/>
          </w:rPr>
          <w:t xml:space="preserve"> Group</w:t>
        </w:r>
      </w:ins>
    </w:p>
    <w:p w14:paraId="06BCCE47" w14:textId="77777777" w:rsidR="001B5840" w:rsidRDefault="00000000">
      <w:pPr>
        <w:numPr>
          <w:ilvl w:val="2"/>
          <w:numId w:val="1"/>
        </w:numPr>
        <w:spacing w:after="38" w:line="265" w:lineRule="auto"/>
        <w:ind w:right="33" w:hanging="808"/>
        <w:rPr>
          <w:ins w:id="48" w:author="db" w:date="2022-08-24T13:55:00Z"/>
        </w:rPr>
      </w:pPr>
      <w:ins w:id="49" w:author="db" w:date="2022-08-24T13:55:00Z">
        <w:r>
          <w:rPr>
            <w:color w:val="0000ED"/>
            <w:u w:val="single" w:color="0000ED"/>
          </w:rPr>
          <w:t>Draftin</w:t>
        </w:r>
        <w:r>
          <w:rPr>
            <w:color w:val="0000ED"/>
          </w:rPr>
          <w:t>g</w:t>
        </w:r>
        <w:r>
          <w:rPr>
            <w:color w:val="0000ED"/>
            <w:u w:val="single" w:color="0000ED"/>
          </w:rPr>
          <w:t xml:space="preserve"> Group</w:t>
        </w:r>
      </w:ins>
    </w:p>
    <w:p w14:paraId="1442360A" w14:textId="77777777" w:rsidR="001B5840" w:rsidRDefault="00000000">
      <w:pPr>
        <w:numPr>
          <w:ilvl w:val="2"/>
          <w:numId w:val="1"/>
        </w:numPr>
        <w:spacing w:after="101" w:line="265" w:lineRule="auto"/>
        <w:ind w:right="33" w:hanging="808"/>
        <w:rPr>
          <w:ins w:id="50" w:author="db" w:date="2022-08-24T13:55:00Z"/>
        </w:rPr>
      </w:pPr>
      <w:ins w:id="51" w:author="db" w:date="2022-08-24T13:55:00Z">
        <w:r>
          <w:rPr>
            <w:color w:val="0000ED"/>
            <w:u w:val="single" w:color="0000ED"/>
          </w:rPr>
          <w:t>Ad Hoc Group</w:t>
        </w:r>
      </w:ins>
    </w:p>
    <w:p w14:paraId="4B1FD29B" w14:textId="77777777" w:rsidR="001B5840" w:rsidRDefault="00000000">
      <w:pPr>
        <w:numPr>
          <w:ilvl w:val="0"/>
          <w:numId w:val="1"/>
        </w:numPr>
        <w:spacing w:after="101" w:line="265" w:lineRule="auto"/>
        <w:ind w:right="33" w:hanging="367"/>
        <w:rPr>
          <w:ins w:id="52" w:author="db" w:date="2022-08-24T13:55:00Z"/>
        </w:rPr>
      </w:pPr>
      <w:ins w:id="53" w:author="db" w:date="2022-08-24T13:55:00Z">
        <w:r>
          <w:rPr>
            <w:color w:val="0000ED"/>
            <w:u w:val="single" w:color="0000ED"/>
          </w:rPr>
          <w:t>Meetin</w:t>
        </w:r>
        <w:r>
          <w:rPr>
            <w:color w:val="0000ED"/>
          </w:rPr>
          <w:t>g</w:t>
        </w:r>
        <w:r>
          <w:rPr>
            <w:color w:val="0000ED"/>
            <w:u w:val="single" w:color="0000ED"/>
          </w:rPr>
          <w:t xml:space="preserve"> Procedures</w:t>
        </w:r>
      </w:ins>
    </w:p>
    <w:p w14:paraId="1EDF6E42" w14:textId="77777777" w:rsidR="001B5840" w:rsidRDefault="00000000">
      <w:pPr>
        <w:numPr>
          <w:ilvl w:val="1"/>
          <w:numId w:val="1"/>
        </w:numPr>
        <w:spacing w:after="38" w:line="265" w:lineRule="auto"/>
        <w:ind w:right="33" w:hanging="588"/>
        <w:rPr>
          <w:ins w:id="54" w:author="db" w:date="2022-08-24T13:55:00Z"/>
        </w:rPr>
      </w:pPr>
      <w:ins w:id="55" w:author="db" w:date="2022-08-24T13:55:00Z">
        <w:r>
          <w:rPr>
            <w:color w:val="0000ED"/>
            <w:u w:val="single" w:color="0000ED"/>
          </w:rPr>
          <w:lastRenderedPageBreak/>
          <w:t>General</w:t>
        </w:r>
      </w:ins>
    </w:p>
    <w:p w14:paraId="7C95ADAB" w14:textId="77777777" w:rsidR="001B5840" w:rsidRDefault="00000000">
      <w:pPr>
        <w:numPr>
          <w:ilvl w:val="1"/>
          <w:numId w:val="1"/>
        </w:numPr>
        <w:spacing w:after="38" w:line="265" w:lineRule="auto"/>
        <w:ind w:right="33" w:hanging="588"/>
        <w:rPr>
          <w:ins w:id="56" w:author="db" w:date="2022-08-24T13:55:00Z"/>
        </w:rPr>
      </w:pPr>
      <w:ins w:id="57" w:author="db" w:date="2022-08-24T13:55:00Z">
        <w:r>
          <w:rPr>
            <w:color w:val="0000ED"/>
            <w:u w:val="single" w:color="0000ED"/>
          </w:rPr>
          <w:t>Quorum</w:t>
        </w:r>
      </w:ins>
    </w:p>
    <w:p w14:paraId="15347535" w14:textId="77777777" w:rsidR="001B5840" w:rsidRDefault="00000000">
      <w:pPr>
        <w:numPr>
          <w:ilvl w:val="1"/>
          <w:numId w:val="1"/>
        </w:numPr>
        <w:spacing w:after="101" w:line="265" w:lineRule="auto"/>
        <w:ind w:right="33" w:hanging="588"/>
        <w:rPr>
          <w:ins w:id="58" w:author="db" w:date="2022-08-24T13:55:00Z"/>
        </w:rPr>
      </w:pPr>
      <w:ins w:id="59" w:author="db" w:date="2022-08-24T13:55:00Z">
        <w:r>
          <w:rPr>
            <w:color w:val="0000ED"/>
            <w:u w:val="single" w:color="0000ED"/>
          </w:rPr>
          <w:t>Votes</w:t>
        </w:r>
      </w:ins>
    </w:p>
    <w:p w14:paraId="18811DF1" w14:textId="77777777" w:rsidR="001B5840" w:rsidRDefault="00000000">
      <w:pPr>
        <w:numPr>
          <w:ilvl w:val="2"/>
          <w:numId w:val="1"/>
        </w:numPr>
        <w:spacing w:after="38" w:line="265" w:lineRule="auto"/>
        <w:ind w:right="33" w:hanging="808"/>
        <w:rPr>
          <w:ins w:id="60" w:author="db" w:date="2022-08-24T13:55:00Z"/>
        </w:rPr>
      </w:pPr>
      <w:ins w:id="61" w:author="db" w:date="2022-08-24T13:55:00Z">
        <w:r>
          <w:rPr>
            <w:color w:val="0000ED"/>
            <w:u w:val="single" w:color="0000ED"/>
          </w:rPr>
          <w:t>Administrative Vote</w:t>
        </w:r>
      </w:ins>
    </w:p>
    <w:p w14:paraId="2C66560F" w14:textId="77777777" w:rsidR="001B5840" w:rsidRDefault="00000000">
      <w:pPr>
        <w:numPr>
          <w:ilvl w:val="2"/>
          <w:numId w:val="1"/>
        </w:numPr>
        <w:spacing w:after="38" w:line="265" w:lineRule="auto"/>
        <w:ind w:right="33" w:hanging="808"/>
        <w:rPr>
          <w:ins w:id="62" w:author="db" w:date="2022-08-24T13:55:00Z"/>
        </w:rPr>
      </w:pPr>
      <w:ins w:id="63" w:author="db" w:date="2022-08-24T13:55:00Z">
        <w:r>
          <w:rPr>
            <w:color w:val="0000ED"/>
            <w:u w:val="single" w:color="0000ED"/>
          </w:rPr>
          <w:t>Consensus Vote</w:t>
        </w:r>
      </w:ins>
    </w:p>
    <w:p w14:paraId="6D003711" w14:textId="77777777" w:rsidR="001B5840" w:rsidRDefault="00000000">
      <w:pPr>
        <w:numPr>
          <w:ilvl w:val="2"/>
          <w:numId w:val="1"/>
        </w:numPr>
        <w:spacing w:after="38" w:line="265" w:lineRule="auto"/>
        <w:ind w:right="33" w:hanging="808"/>
        <w:rPr>
          <w:ins w:id="64" w:author="db" w:date="2022-08-24T13:55:00Z"/>
        </w:rPr>
      </w:pPr>
      <w:ins w:id="65" w:author="db" w:date="2022-08-24T13:55:00Z">
        <w:r>
          <w:rPr>
            <w:color w:val="0000ED"/>
            <w:u w:val="single" w:color="0000ED"/>
          </w:rPr>
          <w:t>Written Vote</w:t>
        </w:r>
      </w:ins>
    </w:p>
    <w:p w14:paraId="3C4D7B2A" w14:textId="77777777" w:rsidR="001B5840" w:rsidRDefault="00000000">
      <w:pPr>
        <w:numPr>
          <w:ilvl w:val="2"/>
          <w:numId w:val="1"/>
        </w:numPr>
        <w:spacing w:after="101" w:line="265" w:lineRule="auto"/>
        <w:ind w:right="33" w:hanging="808"/>
        <w:rPr>
          <w:ins w:id="66" w:author="db" w:date="2022-08-24T13:55:00Z"/>
        </w:rPr>
      </w:pPr>
      <w:ins w:id="67" w:author="db" w:date="2022-08-24T13:55:00Z">
        <w:r>
          <w:rPr>
            <w:color w:val="0000ED"/>
            <w:u w:val="single" w:color="0000ED"/>
          </w:rPr>
          <w:t>Ballot</w:t>
        </w:r>
      </w:ins>
    </w:p>
    <w:p w14:paraId="037ADAFF" w14:textId="77777777" w:rsidR="001B5840" w:rsidRDefault="00000000">
      <w:pPr>
        <w:numPr>
          <w:ilvl w:val="1"/>
          <w:numId w:val="1"/>
        </w:numPr>
        <w:spacing w:after="101" w:line="265" w:lineRule="auto"/>
        <w:ind w:right="33" w:hanging="588"/>
        <w:rPr>
          <w:ins w:id="68" w:author="db" w:date="2022-08-24T13:55:00Z"/>
        </w:rPr>
      </w:pPr>
      <w:ins w:id="69" w:author="db" w:date="2022-08-24T13:55:00Z">
        <w:r>
          <w:rPr>
            <w:color w:val="0000ED"/>
            <w:u w:val="single" w:color="0000ED"/>
          </w:rPr>
          <w:t>Meetin</w:t>
        </w:r>
        <w:r>
          <w:rPr>
            <w:color w:val="0000ED"/>
          </w:rPr>
          <w:t>g</w:t>
        </w:r>
        <w:r>
          <w:rPr>
            <w:color w:val="0000ED"/>
            <w:u w:val="single" w:color="0000ED"/>
          </w:rPr>
          <w:t xml:space="preserve"> Contributions</w:t>
        </w:r>
      </w:ins>
    </w:p>
    <w:p w14:paraId="1B3008DC" w14:textId="77777777" w:rsidR="001B5840" w:rsidRDefault="00000000">
      <w:pPr>
        <w:numPr>
          <w:ilvl w:val="0"/>
          <w:numId w:val="1"/>
        </w:numPr>
        <w:spacing w:after="101" w:line="265" w:lineRule="auto"/>
        <w:ind w:right="33" w:hanging="367"/>
        <w:rPr>
          <w:ins w:id="70" w:author="db" w:date="2022-08-24T13:55:00Z"/>
        </w:rPr>
      </w:pPr>
      <w:ins w:id="71" w:author="db" w:date="2022-08-24T13:55:00Z">
        <w:r>
          <w:rPr>
            <w:color w:val="0000ED"/>
            <w:u w:val="single" w:color="0000ED"/>
          </w:rPr>
          <w:t>Documents</w:t>
        </w:r>
      </w:ins>
    </w:p>
    <w:p w14:paraId="1CD09772" w14:textId="77777777" w:rsidR="001B5840" w:rsidRDefault="00000000">
      <w:pPr>
        <w:numPr>
          <w:ilvl w:val="1"/>
          <w:numId w:val="1"/>
        </w:numPr>
        <w:spacing w:after="38" w:line="265" w:lineRule="auto"/>
        <w:ind w:right="33" w:hanging="588"/>
        <w:rPr>
          <w:ins w:id="72" w:author="db" w:date="2022-08-24T13:55:00Z"/>
        </w:rPr>
      </w:pPr>
      <w:ins w:id="73" w:author="db" w:date="2022-08-24T13:55:00Z">
        <w:r>
          <w:rPr>
            <w:color w:val="0000ED"/>
            <w:u w:val="single" w:color="0000ED"/>
          </w:rPr>
          <w:t>Scope</w:t>
        </w:r>
      </w:ins>
    </w:p>
    <w:p w14:paraId="094EBABF" w14:textId="77777777" w:rsidR="001B5840" w:rsidRDefault="00000000">
      <w:pPr>
        <w:numPr>
          <w:ilvl w:val="1"/>
          <w:numId w:val="1"/>
        </w:numPr>
        <w:spacing w:after="101" w:line="265" w:lineRule="auto"/>
        <w:ind w:right="33" w:hanging="588"/>
        <w:rPr>
          <w:ins w:id="74" w:author="db" w:date="2022-08-24T13:55:00Z"/>
        </w:rPr>
      </w:pPr>
      <w:ins w:id="75" w:author="db" w:date="2022-08-24T13:55:00Z">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ins>
    </w:p>
    <w:p w14:paraId="2C5EEC0F" w14:textId="77777777" w:rsidR="001B5840" w:rsidRDefault="00000000">
      <w:pPr>
        <w:numPr>
          <w:ilvl w:val="2"/>
          <w:numId w:val="1"/>
        </w:numPr>
        <w:spacing w:after="38" w:line="265" w:lineRule="auto"/>
        <w:ind w:right="33" w:hanging="808"/>
        <w:rPr>
          <w:ins w:id="76" w:author="db" w:date="2022-08-24T13:55:00Z"/>
        </w:rPr>
      </w:pPr>
      <w:ins w:id="77" w:author="db" w:date="2022-08-24T13:55:00Z">
        <w:r>
          <w:rPr>
            <w:color w:val="0000ED"/>
            <w:u w:val="single" w:color="0000ED"/>
          </w:rPr>
          <w:t xml:space="preserve">Standard </w:t>
        </w:r>
        <w:r>
          <w:rPr>
            <w:color w:val="0000ED"/>
          </w:rPr>
          <w:t>(</w:t>
        </w:r>
        <w:r>
          <w:rPr>
            <w:color w:val="0000ED"/>
            <w:u w:val="single" w:color="0000ED"/>
          </w:rPr>
          <w:t>ST)</w:t>
        </w:r>
      </w:ins>
    </w:p>
    <w:p w14:paraId="5092B78B" w14:textId="77777777" w:rsidR="001B5840" w:rsidRDefault="00000000">
      <w:pPr>
        <w:numPr>
          <w:ilvl w:val="2"/>
          <w:numId w:val="1"/>
        </w:numPr>
        <w:spacing w:after="38" w:line="265" w:lineRule="auto"/>
        <w:ind w:right="33" w:hanging="808"/>
        <w:rPr>
          <w:ins w:id="78" w:author="db" w:date="2022-08-24T13:55:00Z"/>
        </w:rPr>
      </w:pPr>
      <w:ins w:id="79" w:author="db" w:date="2022-08-24T13:55:00Z">
        <w:r>
          <w:rPr>
            <w:color w:val="0000ED"/>
            <w:u w:val="single" w:color="0000ED"/>
          </w:rPr>
          <w:t xml:space="preserve">Recommended Practice </w:t>
        </w:r>
        <w:r>
          <w:rPr>
            <w:color w:val="0000ED"/>
          </w:rPr>
          <w:t>(</w:t>
        </w:r>
        <w:r>
          <w:rPr>
            <w:color w:val="0000ED"/>
            <w:u w:val="single" w:color="0000ED"/>
          </w:rPr>
          <w:t>RP)</w:t>
        </w:r>
      </w:ins>
    </w:p>
    <w:p w14:paraId="27981CE6" w14:textId="77777777" w:rsidR="001B5840" w:rsidRDefault="00000000">
      <w:pPr>
        <w:numPr>
          <w:ilvl w:val="2"/>
          <w:numId w:val="1"/>
        </w:numPr>
        <w:spacing w:after="38" w:line="265" w:lineRule="auto"/>
        <w:ind w:right="33" w:hanging="808"/>
        <w:rPr>
          <w:ins w:id="80" w:author="db" w:date="2022-08-24T13:55:00Z"/>
        </w:rPr>
      </w:pPr>
      <w:ins w:id="81" w:author="db" w:date="2022-08-24T13:55:00Z">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 </w:t>
        </w:r>
        <w:r>
          <w:rPr>
            <w:color w:val="0000ED"/>
          </w:rPr>
          <w:t>(</w:t>
        </w:r>
        <w:r>
          <w:rPr>
            <w:color w:val="0000ED"/>
            <w:u w:val="single" w:color="0000ED"/>
          </w:rPr>
          <w:t>EG)</w:t>
        </w:r>
      </w:ins>
    </w:p>
    <w:p w14:paraId="11996F63" w14:textId="77777777" w:rsidR="001B5840" w:rsidRDefault="00000000">
      <w:pPr>
        <w:numPr>
          <w:ilvl w:val="2"/>
          <w:numId w:val="1"/>
        </w:numPr>
        <w:spacing w:after="38" w:line="265" w:lineRule="auto"/>
        <w:ind w:right="33" w:hanging="808"/>
        <w:rPr>
          <w:ins w:id="82" w:author="db" w:date="2022-08-24T13:55:00Z"/>
        </w:rPr>
      </w:pPr>
      <w:ins w:id="83" w:author="db" w:date="2022-08-24T13:55:00Z">
        <w:r>
          <w:rPr>
            <w:color w:val="0000ED"/>
            <w:u w:val="single" w:color="0000ED"/>
          </w:rPr>
          <w:t>Test Materials</w:t>
        </w:r>
      </w:ins>
    </w:p>
    <w:p w14:paraId="4652D58C" w14:textId="77777777" w:rsidR="001B5840" w:rsidRDefault="00000000">
      <w:pPr>
        <w:numPr>
          <w:ilvl w:val="2"/>
          <w:numId w:val="1"/>
        </w:numPr>
        <w:spacing w:after="101" w:line="265" w:lineRule="auto"/>
        <w:ind w:right="33" w:hanging="808"/>
        <w:rPr>
          <w:ins w:id="84" w:author="db" w:date="2022-08-24T13:55:00Z"/>
        </w:rPr>
      </w:pPr>
      <w:ins w:id="85" w:author="db" w:date="2022-08-24T13:55:00Z">
        <w:r>
          <w:rPr>
            <w:color w:val="0000ED"/>
            <w:u w:val="single" w:color="0000ED"/>
          </w:rPr>
          <w:t>Re</w:t>
        </w:r>
        <w:r>
          <w:rPr>
            <w:color w:val="0000ED"/>
          </w:rPr>
          <w:t>g</w:t>
        </w:r>
        <w:r>
          <w:rPr>
            <w:color w:val="0000ED"/>
            <w:u w:val="single" w:color="0000ED"/>
          </w:rPr>
          <w:t>isters</w:t>
        </w:r>
      </w:ins>
    </w:p>
    <w:p w14:paraId="72D7389E" w14:textId="77777777" w:rsidR="001B5840" w:rsidRDefault="00000000">
      <w:pPr>
        <w:numPr>
          <w:ilvl w:val="1"/>
          <w:numId w:val="1"/>
        </w:numPr>
        <w:spacing w:after="101" w:line="265" w:lineRule="auto"/>
        <w:ind w:right="33" w:hanging="588"/>
        <w:rPr>
          <w:ins w:id="86" w:author="db" w:date="2022-08-24T13:55:00Z"/>
        </w:rPr>
      </w:pPr>
      <w:ins w:id="87" w:author="db" w:date="2022-08-24T13:55:00Z">
        <w:r>
          <w:rPr>
            <w:color w:val="0000ED"/>
            <w:u w:val="single" w:color="0000ED"/>
          </w:rPr>
          <w:t>Modification of En</w:t>
        </w:r>
        <w:r>
          <w:rPr>
            <w:color w:val="0000ED"/>
          </w:rPr>
          <w:t>g</w:t>
        </w:r>
        <w:r>
          <w:rPr>
            <w:color w:val="0000ED"/>
            <w:u w:val="single" w:color="0000ED"/>
          </w:rPr>
          <w:t>ineerin</w:t>
        </w:r>
        <w:r>
          <w:rPr>
            <w:color w:val="0000ED"/>
          </w:rPr>
          <w:t>g</w:t>
        </w:r>
        <w:r>
          <w:rPr>
            <w:color w:val="0000ED"/>
            <w:u w:val="single" w:color="0000ED"/>
          </w:rPr>
          <w:t xml:space="preserve"> Documents</w:t>
        </w:r>
      </w:ins>
    </w:p>
    <w:p w14:paraId="45A400A8" w14:textId="77777777" w:rsidR="001B5840" w:rsidRDefault="00000000">
      <w:pPr>
        <w:numPr>
          <w:ilvl w:val="2"/>
          <w:numId w:val="1"/>
        </w:numPr>
        <w:spacing w:after="38" w:line="265" w:lineRule="auto"/>
        <w:ind w:right="33" w:hanging="808"/>
        <w:rPr>
          <w:ins w:id="88" w:author="db" w:date="2022-08-24T13:55:00Z"/>
        </w:rPr>
      </w:pPr>
      <w:ins w:id="89" w:author="db" w:date="2022-08-24T13:55:00Z">
        <w:r>
          <w:rPr>
            <w:color w:val="0000ED"/>
            <w:u w:val="single" w:color="0000ED"/>
          </w:rPr>
          <w:t>Revision</w:t>
        </w:r>
      </w:ins>
    </w:p>
    <w:p w14:paraId="3FB9FF3A" w14:textId="77777777" w:rsidR="001B5840" w:rsidRDefault="00000000">
      <w:pPr>
        <w:numPr>
          <w:ilvl w:val="2"/>
          <w:numId w:val="1"/>
        </w:numPr>
        <w:spacing w:after="101" w:line="265" w:lineRule="auto"/>
        <w:ind w:right="33" w:hanging="808"/>
        <w:rPr>
          <w:ins w:id="90" w:author="db" w:date="2022-08-24T13:55:00Z"/>
        </w:rPr>
      </w:pPr>
      <w:ins w:id="91" w:author="db" w:date="2022-08-24T13:55:00Z">
        <w:r>
          <w:rPr>
            <w:color w:val="0000ED"/>
            <w:u w:val="single" w:color="0000ED"/>
          </w:rPr>
          <w:t>Amendment</w:t>
        </w:r>
      </w:ins>
    </w:p>
    <w:p w14:paraId="5D8137E0" w14:textId="77777777" w:rsidR="001B5840" w:rsidRDefault="00000000">
      <w:pPr>
        <w:numPr>
          <w:ilvl w:val="1"/>
          <w:numId w:val="1"/>
        </w:numPr>
        <w:spacing w:after="101" w:line="265" w:lineRule="auto"/>
        <w:ind w:right="33" w:hanging="588"/>
        <w:rPr>
          <w:ins w:id="92" w:author="db" w:date="2022-08-24T13:55:00Z"/>
        </w:rPr>
      </w:pPr>
      <w:ins w:id="93" w:author="db" w:date="2022-08-24T13:55:00Z">
        <w:r>
          <w:rPr>
            <w:color w:val="0000ED"/>
            <w:u w:val="single" w:color="0000ED"/>
          </w:rPr>
          <w:t>Other Published Documents</w:t>
        </w:r>
      </w:ins>
    </w:p>
    <w:p w14:paraId="4149641E" w14:textId="77777777" w:rsidR="001B5840" w:rsidRDefault="00000000">
      <w:pPr>
        <w:numPr>
          <w:ilvl w:val="2"/>
          <w:numId w:val="1"/>
        </w:numPr>
        <w:spacing w:after="38" w:line="265" w:lineRule="auto"/>
        <w:ind w:right="33" w:hanging="808"/>
        <w:rPr>
          <w:ins w:id="94" w:author="db" w:date="2022-08-24T13:55:00Z"/>
        </w:rPr>
      </w:pPr>
      <w:ins w:id="95" w:author="db" w:date="2022-08-24T13:55:00Z">
        <w:r>
          <w:rPr>
            <w:color w:val="0000ED"/>
            <w:u w:val="single" w:color="0000ED"/>
          </w:rPr>
          <w:t xml:space="preserve">Administrative Guidelines </w:t>
        </w:r>
        <w:r>
          <w:rPr>
            <w:color w:val="0000ED"/>
          </w:rPr>
          <w:t>(</w:t>
        </w:r>
        <w:r>
          <w:rPr>
            <w:color w:val="0000ED"/>
            <w:u w:val="single" w:color="0000ED"/>
          </w:rPr>
          <w:t>AG)</w:t>
        </w:r>
      </w:ins>
    </w:p>
    <w:p w14:paraId="3792A146" w14:textId="77777777" w:rsidR="001B5840" w:rsidRDefault="00000000">
      <w:pPr>
        <w:numPr>
          <w:ilvl w:val="2"/>
          <w:numId w:val="1"/>
        </w:numPr>
        <w:spacing w:after="38" w:line="265" w:lineRule="auto"/>
        <w:ind w:right="33" w:hanging="808"/>
        <w:rPr>
          <w:ins w:id="96" w:author="db" w:date="2022-08-24T13:55:00Z"/>
        </w:rPr>
      </w:pPr>
      <w:ins w:id="97" w:author="db" w:date="2022-08-24T13:55:00Z">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Report </w:t>
        </w:r>
        <w:r>
          <w:rPr>
            <w:color w:val="0000ED"/>
          </w:rPr>
          <w:t>(</w:t>
        </w:r>
        <w:r>
          <w:rPr>
            <w:color w:val="0000ED"/>
            <w:u w:val="single" w:color="0000ED"/>
          </w:rPr>
          <w:t>ER)</w:t>
        </w:r>
      </w:ins>
    </w:p>
    <w:p w14:paraId="0F41D41F" w14:textId="77777777" w:rsidR="001B5840" w:rsidRDefault="00000000">
      <w:pPr>
        <w:numPr>
          <w:ilvl w:val="2"/>
          <w:numId w:val="1"/>
        </w:numPr>
        <w:spacing w:after="101" w:line="265" w:lineRule="auto"/>
        <w:ind w:right="33" w:hanging="808"/>
        <w:rPr>
          <w:ins w:id="98" w:author="db" w:date="2022-08-24T13:55:00Z"/>
        </w:rPr>
      </w:pPr>
      <w:ins w:id="99" w:author="db" w:date="2022-08-24T13:55:00Z">
        <w:r>
          <w:rPr>
            <w:color w:val="0000ED"/>
            <w:u w:val="single" w:color="0000ED"/>
          </w:rPr>
          <w:t>Advisor</w:t>
        </w:r>
        <w:r>
          <w:rPr>
            <w:color w:val="0000ED"/>
          </w:rPr>
          <w:t>y</w:t>
        </w:r>
        <w:r>
          <w:rPr>
            <w:color w:val="0000ED"/>
            <w:u w:val="single" w:color="0000ED"/>
          </w:rPr>
          <w:t xml:space="preserve"> Note </w:t>
        </w:r>
        <w:r>
          <w:rPr>
            <w:color w:val="0000ED"/>
          </w:rPr>
          <w:t>(</w:t>
        </w:r>
        <w:r>
          <w:rPr>
            <w:color w:val="0000ED"/>
            <w:u w:val="single" w:color="0000ED"/>
          </w:rPr>
          <w:t>AN)</w:t>
        </w:r>
      </w:ins>
    </w:p>
    <w:p w14:paraId="6B736CFF" w14:textId="77777777" w:rsidR="001B5840" w:rsidRDefault="00000000">
      <w:pPr>
        <w:numPr>
          <w:ilvl w:val="1"/>
          <w:numId w:val="1"/>
        </w:numPr>
        <w:spacing w:after="101" w:line="265" w:lineRule="auto"/>
        <w:ind w:right="33" w:hanging="588"/>
        <w:rPr>
          <w:ins w:id="100" w:author="db" w:date="2022-08-24T13:55:00Z"/>
        </w:rPr>
      </w:pPr>
      <w:ins w:id="101" w:author="db" w:date="2022-08-24T13:55:00Z">
        <w:r>
          <w:rPr>
            <w:color w:val="0000ED"/>
            <w:u w:val="single" w:color="0000ED"/>
          </w:rPr>
          <w:t>Procedures</w:t>
        </w:r>
      </w:ins>
    </w:p>
    <w:p w14:paraId="46295445" w14:textId="77777777" w:rsidR="001B5840" w:rsidRDefault="00000000">
      <w:pPr>
        <w:numPr>
          <w:ilvl w:val="2"/>
          <w:numId w:val="1"/>
        </w:numPr>
        <w:spacing w:after="38" w:line="265" w:lineRule="auto"/>
        <w:ind w:right="33" w:hanging="808"/>
        <w:rPr>
          <w:ins w:id="102" w:author="db" w:date="2022-08-24T13:55:00Z"/>
        </w:rPr>
      </w:pPr>
      <w:ins w:id="103" w:author="db" w:date="2022-08-24T13:55:00Z">
        <w:r>
          <w:rPr>
            <w:color w:val="0000ED"/>
            <w:u w:val="single" w:color="0000ED"/>
          </w:rPr>
          <w:t>Editorial Revisions</w:t>
        </w:r>
      </w:ins>
    </w:p>
    <w:p w14:paraId="3A92A89E" w14:textId="77777777" w:rsidR="001B5840" w:rsidRDefault="00000000">
      <w:pPr>
        <w:numPr>
          <w:ilvl w:val="2"/>
          <w:numId w:val="1"/>
        </w:numPr>
        <w:spacing w:after="101" w:line="265" w:lineRule="auto"/>
        <w:ind w:right="33" w:hanging="808"/>
        <w:rPr>
          <w:ins w:id="104" w:author="db" w:date="2022-08-24T13:55:00Z"/>
        </w:rPr>
      </w:pPr>
      <w:ins w:id="105" w:author="db" w:date="2022-08-24T13:55:00Z">
        <w:r>
          <w:rPr>
            <w:color w:val="0000ED"/>
            <w:u w:val="single" w:color="0000ED"/>
          </w:rPr>
          <w:t>Avoidance of Proliferation of Modifications</w:t>
        </w:r>
      </w:ins>
    </w:p>
    <w:p w14:paraId="275B8F2A" w14:textId="77777777" w:rsidR="001B5840" w:rsidRDefault="00000000">
      <w:pPr>
        <w:numPr>
          <w:ilvl w:val="1"/>
          <w:numId w:val="1"/>
        </w:numPr>
        <w:spacing w:after="38" w:line="265" w:lineRule="auto"/>
        <w:ind w:right="33" w:hanging="588"/>
        <w:rPr>
          <w:ins w:id="106" w:author="db" w:date="2022-08-24T13:55:00Z"/>
        </w:rPr>
      </w:pPr>
      <w:ins w:id="107" w:author="db" w:date="2022-08-24T13:55:00Z">
        <w:r>
          <w:rPr>
            <w:color w:val="0000ED"/>
            <w:u w:val="single" w:color="0000ED"/>
          </w:rPr>
          <w:t>Criteria for En</w:t>
        </w:r>
        <w:r>
          <w:rPr>
            <w:color w:val="0000ED"/>
          </w:rPr>
          <w:t>g</w:t>
        </w:r>
        <w:r>
          <w:rPr>
            <w:color w:val="0000ED"/>
            <w:u w:val="single" w:color="0000ED"/>
          </w:rPr>
          <w:t>ineerin</w:t>
        </w:r>
        <w:r>
          <w:rPr>
            <w:color w:val="0000ED"/>
          </w:rPr>
          <w:t>g</w:t>
        </w:r>
        <w:r>
          <w:rPr>
            <w:color w:val="0000ED"/>
            <w:u w:val="single" w:color="0000ED"/>
          </w:rPr>
          <w:t xml:space="preserve"> Documents</w:t>
        </w:r>
      </w:ins>
    </w:p>
    <w:p w14:paraId="7E9008F5" w14:textId="77777777" w:rsidR="001B5840" w:rsidRDefault="00000000">
      <w:pPr>
        <w:numPr>
          <w:ilvl w:val="1"/>
          <w:numId w:val="1"/>
        </w:numPr>
        <w:spacing w:after="101" w:line="265" w:lineRule="auto"/>
        <w:ind w:right="33" w:hanging="588"/>
        <w:rPr>
          <w:ins w:id="108" w:author="db" w:date="2022-08-24T13:55:00Z"/>
        </w:rPr>
      </w:pPr>
      <w:ins w:id="109" w:author="db" w:date="2022-08-24T13:55:00Z">
        <w:r>
          <w:rPr>
            <w:color w:val="0000ED"/>
            <w:u w:val="single" w:color="0000ED"/>
          </w:rPr>
          <w:t>Interpretation of En</w:t>
        </w:r>
        <w:r>
          <w:rPr>
            <w:color w:val="0000ED"/>
          </w:rPr>
          <w:t>g</w:t>
        </w:r>
        <w:r>
          <w:rPr>
            <w:color w:val="0000ED"/>
            <w:u w:val="single" w:color="0000ED"/>
          </w:rPr>
          <w:t>ineerin</w:t>
        </w:r>
        <w:r>
          <w:rPr>
            <w:color w:val="0000ED"/>
          </w:rPr>
          <w:t>g</w:t>
        </w:r>
        <w:r>
          <w:rPr>
            <w:color w:val="0000ED"/>
            <w:u w:val="single" w:color="0000ED"/>
          </w:rPr>
          <w:t xml:space="preserve"> Documents</w:t>
        </w:r>
      </w:ins>
    </w:p>
    <w:p w14:paraId="76B4A2E0" w14:textId="77777777" w:rsidR="001B5840" w:rsidRDefault="00000000">
      <w:pPr>
        <w:numPr>
          <w:ilvl w:val="2"/>
          <w:numId w:val="1"/>
        </w:numPr>
        <w:spacing w:after="38" w:line="265" w:lineRule="auto"/>
        <w:ind w:right="33" w:hanging="808"/>
        <w:rPr>
          <w:ins w:id="110" w:author="db" w:date="2022-08-24T13:55:00Z"/>
        </w:rPr>
      </w:pPr>
      <w:ins w:id="111" w:author="db" w:date="2022-08-24T13:55:00Z">
        <w:r>
          <w:rPr>
            <w:color w:val="0000ED"/>
            <w:u w:val="single" w:color="0000ED"/>
          </w:rPr>
          <w:t>Commercial Conformance</w:t>
        </w:r>
      </w:ins>
    </w:p>
    <w:p w14:paraId="0AD95F98" w14:textId="77777777" w:rsidR="001B5840" w:rsidRDefault="00000000">
      <w:pPr>
        <w:numPr>
          <w:ilvl w:val="2"/>
          <w:numId w:val="1"/>
        </w:numPr>
        <w:spacing w:after="101" w:line="265" w:lineRule="auto"/>
        <w:ind w:right="33" w:hanging="808"/>
        <w:rPr>
          <w:ins w:id="112" w:author="db" w:date="2022-08-24T13:55:00Z"/>
        </w:rPr>
      </w:pPr>
      <w:ins w:id="113" w:author="db" w:date="2022-08-24T13:55:00Z">
        <w:r>
          <w:rPr>
            <w:color w:val="0000ED"/>
            <w:u w:val="single" w:color="0000ED"/>
          </w:rPr>
          <w:t>Interpretations Polic</w:t>
        </w:r>
        <w:r>
          <w:rPr>
            <w:color w:val="0000ED"/>
          </w:rPr>
          <w:t>y</w:t>
        </w:r>
      </w:ins>
    </w:p>
    <w:p w14:paraId="5034F334" w14:textId="77777777" w:rsidR="001B5840" w:rsidRDefault="00000000">
      <w:pPr>
        <w:numPr>
          <w:ilvl w:val="1"/>
          <w:numId w:val="1"/>
        </w:numPr>
        <w:spacing w:after="38" w:line="265" w:lineRule="auto"/>
        <w:ind w:right="33" w:hanging="588"/>
        <w:rPr>
          <w:ins w:id="114" w:author="db" w:date="2022-08-24T13:55:00Z"/>
        </w:rPr>
      </w:pPr>
      <w:ins w:id="115" w:author="db" w:date="2022-08-24T13:55:00Z">
        <w:r>
          <w:rPr>
            <w:color w:val="0000ED"/>
            <w:u w:val="single" w:color="0000ED"/>
          </w:rPr>
          <w:t>Records</w:t>
        </w:r>
      </w:ins>
    </w:p>
    <w:p w14:paraId="1A62F972" w14:textId="77777777" w:rsidR="001B5840" w:rsidRDefault="00000000">
      <w:pPr>
        <w:numPr>
          <w:ilvl w:val="1"/>
          <w:numId w:val="1"/>
        </w:numPr>
        <w:spacing w:after="38" w:line="265" w:lineRule="auto"/>
        <w:ind w:right="33" w:hanging="588"/>
        <w:rPr>
          <w:ins w:id="116" w:author="db" w:date="2022-08-24T13:55:00Z"/>
        </w:rPr>
      </w:pPr>
      <w:ins w:id="117" w:author="db" w:date="2022-08-24T13:55:00Z">
        <w:r>
          <w:rPr>
            <w:color w:val="0000ED"/>
            <w:u w:val="single" w:color="0000ED"/>
          </w:rPr>
          <w:t>Metric Polic</w:t>
        </w:r>
        <w:r>
          <w:rPr>
            <w:color w:val="0000ED"/>
          </w:rPr>
          <w:t>y</w:t>
        </w:r>
      </w:ins>
    </w:p>
    <w:p w14:paraId="62083EF0" w14:textId="77777777" w:rsidR="001B5840" w:rsidRDefault="00000000">
      <w:pPr>
        <w:numPr>
          <w:ilvl w:val="1"/>
          <w:numId w:val="1"/>
        </w:numPr>
        <w:spacing w:after="101" w:line="265" w:lineRule="auto"/>
        <w:ind w:right="33" w:hanging="588"/>
        <w:rPr>
          <w:ins w:id="118" w:author="db" w:date="2022-08-24T13:55:00Z"/>
        </w:rPr>
      </w:pPr>
      <w:ins w:id="119" w:author="db" w:date="2022-08-24T13:55:00Z">
        <w:r>
          <w:rPr>
            <w:color w:val="0000ED"/>
            <w:u w:val="single" w:color="0000ED"/>
          </w:rPr>
          <w:t>Conformance Lan</w:t>
        </w:r>
        <w:r>
          <w:rPr>
            <w:color w:val="0000ED"/>
          </w:rPr>
          <w:t>g</w:t>
        </w:r>
        <w:r>
          <w:rPr>
            <w:color w:val="0000ED"/>
            <w:u w:val="single" w:color="0000ED"/>
          </w:rPr>
          <w:t>ua</w:t>
        </w:r>
        <w:r>
          <w:rPr>
            <w:color w:val="0000ED"/>
          </w:rPr>
          <w:t>g</w:t>
        </w:r>
        <w:r>
          <w:rPr>
            <w:color w:val="0000ED"/>
            <w:u w:val="single" w:color="0000ED"/>
          </w:rPr>
          <w:t>e</w:t>
        </w:r>
      </w:ins>
    </w:p>
    <w:p w14:paraId="716363B0" w14:textId="77777777" w:rsidR="001B5840" w:rsidRDefault="00000000">
      <w:pPr>
        <w:numPr>
          <w:ilvl w:val="0"/>
          <w:numId w:val="1"/>
        </w:numPr>
        <w:spacing w:after="101" w:line="265" w:lineRule="auto"/>
        <w:ind w:right="33" w:hanging="367"/>
        <w:rPr>
          <w:ins w:id="120" w:author="db" w:date="2022-08-24T13:55:00Z"/>
        </w:rPr>
      </w:pPr>
      <w:ins w:id="121" w:author="db" w:date="2022-08-24T13:55:00Z">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Development Procedures</w:t>
        </w:r>
      </w:ins>
    </w:p>
    <w:p w14:paraId="0CF4435D" w14:textId="77777777" w:rsidR="001B5840" w:rsidRDefault="00000000">
      <w:pPr>
        <w:numPr>
          <w:ilvl w:val="1"/>
          <w:numId w:val="1"/>
        </w:numPr>
        <w:spacing w:after="38" w:line="265" w:lineRule="auto"/>
        <w:ind w:right="33" w:hanging="588"/>
        <w:rPr>
          <w:ins w:id="122" w:author="db" w:date="2022-08-24T13:55:00Z"/>
        </w:rPr>
      </w:pPr>
      <w:ins w:id="123" w:author="db" w:date="2022-08-24T13:55:00Z">
        <w:r>
          <w:rPr>
            <w:color w:val="0000ED"/>
            <w:u w:val="single" w:color="0000ED"/>
          </w:rPr>
          <w:t>Introduction</w:t>
        </w:r>
      </w:ins>
    </w:p>
    <w:p w14:paraId="11C8F3F8" w14:textId="77777777" w:rsidR="001B5840" w:rsidRDefault="00000000">
      <w:pPr>
        <w:numPr>
          <w:ilvl w:val="1"/>
          <w:numId w:val="1"/>
        </w:numPr>
        <w:spacing w:after="101" w:line="265" w:lineRule="auto"/>
        <w:ind w:right="33" w:hanging="588"/>
        <w:rPr>
          <w:ins w:id="124" w:author="db" w:date="2022-08-24T13:55:00Z"/>
        </w:rPr>
      </w:pPr>
      <w:ins w:id="125" w:author="db" w:date="2022-08-24T13:55:00Z">
        <w:r>
          <w:rPr>
            <w:color w:val="0000ED"/>
            <w:u w:val="single" w:color="0000ED"/>
          </w:rPr>
          <w:t>General</w:t>
        </w:r>
      </w:ins>
    </w:p>
    <w:p w14:paraId="654438E0" w14:textId="77777777" w:rsidR="001B5840" w:rsidRDefault="00000000">
      <w:pPr>
        <w:numPr>
          <w:ilvl w:val="2"/>
          <w:numId w:val="1"/>
        </w:numPr>
        <w:spacing w:after="38" w:line="265" w:lineRule="auto"/>
        <w:ind w:right="33" w:hanging="808"/>
        <w:rPr>
          <w:ins w:id="126" w:author="db" w:date="2022-08-24T13:55:00Z"/>
        </w:rPr>
      </w:pPr>
      <w:ins w:id="127" w:author="db" w:date="2022-08-24T13:55:00Z">
        <w:r>
          <w:rPr>
            <w:color w:val="0000ED"/>
            <w:u w:val="single" w:color="0000ED"/>
          </w:rPr>
          <w:lastRenderedPageBreak/>
          <w:t>Open Due Process</w:t>
        </w:r>
      </w:ins>
    </w:p>
    <w:p w14:paraId="0546C3AB" w14:textId="77777777" w:rsidR="001B5840" w:rsidRDefault="00000000">
      <w:pPr>
        <w:numPr>
          <w:ilvl w:val="1"/>
          <w:numId w:val="1"/>
        </w:numPr>
        <w:spacing w:after="38" w:line="265" w:lineRule="auto"/>
        <w:ind w:right="33" w:hanging="588"/>
        <w:rPr>
          <w:ins w:id="128" w:author="db" w:date="2022-08-24T13:55:00Z"/>
        </w:rPr>
      </w:pPr>
      <w:ins w:id="129" w:author="db" w:date="2022-08-24T13:55:00Z">
        <w:r>
          <w:rPr>
            <w:color w:val="0000ED"/>
            <w:u w:val="single" w:color="0000ED"/>
          </w:rPr>
          <w:t>New Pro</w:t>
        </w:r>
        <w:r>
          <w:rPr>
            <w:color w:val="0000ED"/>
          </w:rPr>
          <w:t>j</w:t>
        </w:r>
        <w:r>
          <w:rPr>
            <w:color w:val="0000ED"/>
            <w:u w:val="single" w:color="0000ED"/>
          </w:rPr>
          <w:t>ects</w:t>
        </w:r>
      </w:ins>
    </w:p>
    <w:p w14:paraId="06CD25E1" w14:textId="77777777" w:rsidR="001B5840" w:rsidRDefault="00000000">
      <w:pPr>
        <w:numPr>
          <w:ilvl w:val="1"/>
          <w:numId w:val="1"/>
        </w:numPr>
        <w:spacing w:after="38" w:line="265" w:lineRule="auto"/>
        <w:ind w:right="33" w:hanging="588"/>
        <w:rPr>
          <w:ins w:id="130" w:author="db" w:date="2022-08-24T13:55:00Z"/>
        </w:rPr>
      </w:pPr>
      <w:ins w:id="131" w:author="db" w:date="2022-08-24T13:55:00Z">
        <w:r>
          <w:rPr>
            <w:color w:val="0000ED"/>
            <w:u w:val="single" w:color="0000ED"/>
          </w:rPr>
          <w:t>Workin</w:t>
        </w:r>
        <w:r>
          <w:rPr>
            <w:color w:val="0000ED"/>
          </w:rPr>
          <w:t>g</w:t>
        </w:r>
        <w:r>
          <w:rPr>
            <w:color w:val="0000ED"/>
            <w:u w:val="single" w:color="0000ED"/>
          </w:rPr>
          <w:t xml:space="preserve"> Draft </w:t>
        </w:r>
        <w:r>
          <w:rPr>
            <w:color w:val="0000ED"/>
          </w:rPr>
          <w:t>(</w:t>
        </w:r>
        <w:r>
          <w:rPr>
            <w:color w:val="0000ED"/>
            <w:u w:val="single" w:color="0000ED"/>
          </w:rPr>
          <w:t>WD</w:t>
        </w:r>
        <w:r>
          <w:rPr>
            <w:color w:val="0000ED"/>
          </w:rPr>
          <w:t>)</w:t>
        </w:r>
        <w:r>
          <w:rPr>
            <w:color w:val="0000ED"/>
            <w:u w:val="single" w:color="0000ED"/>
          </w:rPr>
          <w:t xml:space="preserve"> Development</w:t>
        </w:r>
      </w:ins>
    </w:p>
    <w:p w14:paraId="0732E968" w14:textId="77777777" w:rsidR="001B5840" w:rsidRDefault="00000000">
      <w:pPr>
        <w:numPr>
          <w:ilvl w:val="1"/>
          <w:numId w:val="1"/>
        </w:numPr>
        <w:spacing w:after="38" w:line="265" w:lineRule="auto"/>
        <w:ind w:right="33" w:hanging="588"/>
        <w:rPr>
          <w:ins w:id="132" w:author="db" w:date="2022-08-24T13:55:00Z"/>
        </w:rPr>
      </w:pPr>
      <w:ins w:id="133" w:author="db" w:date="2022-08-24T13:55:00Z">
        <w:r>
          <w:rPr>
            <w:color w:val="0000ED"/>
            <w:u w:val="single" w:color="0000ED"/>
          </w:rPr>
          <w:t xml:space="preserve">Committee Draft </w:t>
        </w:r>
        <w:r>
          <w:rPr>
            <w:color w:val="0000ED"/>
          </w:rPr>
          <w:t>(</w:t>
        </w:r>
        <w:r>
          <w:rPr>
            <w:color w:val="0000ED"/>
            <w:u w:val="single" w:color="0000ED"/>
          </w:rPr>
          <w:t>CD</w:t>
        </w:r>
        <w:r>
          <w:rPr>
            <w:color w:val="0000ED"/>
          </w:rPr>
          <w:t>)</w:t>
        </w:r>
        <w:r>
          <w:rPr>
            <w:color w:val="0000ED"/>
            <w:u w:val="single" w:color="0000ED"/>
          </w:rPr>
          <w:t xml:space="preserve"> Development</w:t>
        </w:r>
      </w:ins>
    </w:p>
    <w:p w14:paraId="4730E4E4" w14:textId="77777777" w:rsidR="001B5840" w:rsidRDefault="00000000">
      <w:pPr>
        <w:numPr>
          <w:ilvl w:val="1"/>
          <w:numId w:val="1"/>
        </w:numPr>
        <w:spacing w:after="38" w:line="265" w:lineRule="auto"/>
        <w:ind w:right="33" w:hanging="588"/>
        <w:rPr>
          <w:ins w:id="134" w:author="db" w:date="2022-08-24T13:55:00Z"/>
        </w:rPr>
      </w:pPr>
      <w:ins w:id="135" w:author="db" w:date="2022-08-24T13:55:00Z">
        <w:r>
          <w:rPr>
            <w:color w:val="0000ED"/>
            <w:u w:val="single" w:color="0000ED"/>
          </w:rPr>
          <w:t xml:space="preserve">Final Committee Draft </w:t>
        </w:r>
        <w:r>
          <w:rPr>
            <w:color w:val="0000ED"/>
          </w:rPr>
          <w:t>(</w:t>
        </w:r>
        <w:r>
          <w:rPr>
            <w:color w:val="0000ED"/>
            <w:u w:val="single" w:color="0000ED"/>
          </w:rPr>
          <w:t>FCD</w:t>
        </w:r>
        <w:r>
          <w:rPr>
            <w:color w:val="0000ED"/>
          </w:rPr>
          <w:t>)</w:t>
        </w:r>
        <w:r>
          <w:rPr>
            <w:color w:val="0000ED"/>
            <w:u w:val="single" w:color="0000ED"/>
          </w:rPr>
          <w:t xml:space="preserve"> Development</w:t>
        </w:r>
      </w:ins>
    </w:p>
    <w:p w14:paraId="39C9DBD1" w14:textId="77777777" w:rsidR="001B5840" w:rsidRDefault="00000000">
      <w:pPr>
        <w:numPr>
          <w:ilvl w:val="1"/>
          <w:numId w:val="1"/>
        </w:numPr>
        <w:spacing w:after="101" w:line="265" w:lineRule="auto"/>
        <w:ind w:right="33" w:hanging="588"/>
        <w:rPr>
          <w:ins w:id="136" w:author="db" w:date="2022-08-24T13:55:00Z"/>
        </w:rPr>
      </w:pPr>
      <w:ins w:id="137" w:author="db" w:date="2022-08-24T13:55:00Z">
        <w:r>
          <w:rPr>
            <w:color w:val="0000ED"/>
            <w:u w:val="single" w:color="0000ED"/>
          </w:rPr>
          <w:t>Comment Resolution Process</w:t>
        </w:r>
      </w:ins>
    </w:p>
    <w:p w14:paraId="1002A45D" w14:textId="77777777" w:rsidR="001B5840" w:rsidRDefault="00000000">
      <w:pPr>
        <w:numPr>
          <w:ilvl w:val="2"/>
          <w:numId w:val="1"/>
        </w:numPr>
        <w:spacing w:after="38" w:line="265" w:lineRule="auto"/>
        <w:ind w:right="33" w:hanging="808"/>
        <w:rPr>
          <w:ins w:id="138" w:author="db" w:date="2022-08-24T13:55:00Z"/>
        </w:rPr>
      </w:pPr>
      <w:ins w:id="139" w:author="db" w:date="2022-08-24T13:55:00Z">
        <w:r>
          <w:rPr>
            <w:color w:val="0000ED"/>
            <w:u w:val="single" w:color="0000ED"/>
          </w:rPr>
          <w:t>Comment Resolution - Overview</w:t>
        </w:r>
      </w:ins>
    </w:p>
    <w:p w14:paraId="5068498B" w14:textId="77777777" w:rsidR="001B5840" w:rsidRDefault="00000000">
      <w:pPr>
        <w:numPr>
          <w:ilvl w:val="2"/>
          <w:numId w:val="1"/>
        </w:numPr>
        <w:spacing w:after="38" w:line="265" w:lineRule="auto"/>
        <w:ind w:right="33" w:hanging="808"/>
        <w:rPr>
          <w:ins w:id="140" w:author="db" w:date="2022-08-24T13:55:00Z"/>
        </w:rPr>
      </w:pPr>
      <w:ins w:id="141" w:author="db" w:date="2022-08-24T13:55:00Z">
        <w:r>
          <w:rPr>
            <w:color w:val="0000ED"/>
            <w:u w:val="single" w:color="0000ED"/>
          </w:rPr>
          <w:t>Comment Resolution Record</w:t>
        </w:r>
      </w:ins>
    </w:p>
    <w:p w14:paraId="4BDA3775" w14:textId="77777777" w:rsidR="001B5840" w:rsidRDefault="00000000">
      <w:pPr>
        <w:numPr>
          <w:ilvl w:val="2"/>
          <w:numId w:val="1"/>
        </w:numPr>
        <w:spacing w:after="38" w:line="265" w:lineRule="auto"/>
        <w:ind w:right="33" w:hanging="808"/>
        <w:rPr>
          <w:ins w:id="142" w:author="db" w:date="2022-08-24T13:55:00Z"/>
        </w:rPr>
      </w:pPr>
      <w:ins w:id="143" w:author="db" w:date="2022-08-24T13:55:00Z">
        <w:r>
          <w:rPr>
            <w:color w:val="0000ED"/>
            <w:u w:val="single" w:color="0000ED"/>
          </w:rPr>
          <w:t>Comment Resolution</w:t>
        </w:r>
      </w:ins>
    </w:p>
    <w:p w14:paraId="0D8E54CE" w14:textId="77777777" w:rsidR="001B5840" w:rsidRDefault="00000000">
      <w:pPr>
        <w:numPr>
          <w:ilvl w:val="2"/>
          <w:numId w:val="1"/>
        </w:numPr>
        <w:spacing w:after="38" w:line="265" w:lineRule="auto"/>
        <w:ind w:right="33" w:hanging="808"/>
        <w:rPr>
          <w:ins w:id="144" w:author="db" w:date="2022-08-24T13:55:00Z"/>
        </w:rPr>
      </w:pPr>
      <w:ins w:id="145" w:author="db" w:date="2022-08-24T13:55:00Z">
        <w:r>
          <w:rPr>
            <w:color w:val="0000ED"/>
            <w:u w:val="single" w:color="0000ED"/>
          </w:rPr>
          <w:t>Records</w:t>
        </w:r>
      </w:ins>
    </w:p>
    <w:p w14:paraId="28581963" w14:textId="77777777" w:rsidR="001B5840" w:rsidRDefault="00000000">
      <w:pPr>
        <w:numPr>
          <w:ilvl w:val="2"/>
          <w:numId w:val="1"/>
        </w:numPr>
        <w:spacing w:after="101" w:line="265" w:lineRule="auto"/>
        <w:ind w:right="33" w:hanging="808"/>
        <w:rPr>
          <w:ins w:id="146" w:author="db" w:date="2022-08-24T13:55:00Z"/>
        </w:rPr>
      </w:pPr>
      <w:ins w:id="147" w:author="db" w:date="2022-08-24T13:55:00Z">
        <w:r>
          <w:rPr>
            <w:color w:val="0000ED"/>
            <w:u w:val="single" w:color="0000ED"/>
          </w:rPr>
          <w:t>Late Comments</w:t>
        </w:r>
      </w:ins>
    </w:p>
    <w:p w14:paraId="56D2A76E" w14:textId="77777777" w:rsidR="001B5840" w:rsidRDefault="00000000">
      <w:pPr>
        <w:numPr>
          <w:ilvl w:val="1"/>
          <w:numId w:val="1"/>
        </w:numPr>
        <w:spacing w:after="38" w:line="265" w:lineRule="auto"/>
        <w:ind w:right="33" w:hanging="588"/>
        <w:rPr>
          <w:ins w:id="148" w:author="db" w:date="2022-08-24T13:55:00Z"/>
        </w:rPr>
      </w:pPr>
      <w:ins w:id="149" w:author="db" w:date="2022-08-24T13:55:00Z">
        <w:r>
          <w:rPr>
            <w:color w:val="0000ED"/>
            <w:u w:val="single" w:color="0000ED"/>
          </w:rPr>
          <w:t>Disposition Vote</w:t>
        </w:r>
      </w:ins>
    </w:p>
    <w:p w14:paraId="6A6E1734" w14:textId="77777777" w:rsidR="001B5840" w:rsidRDefault="00000000">
      <w:pPr>
        <w:numPr>
          <w:ilvl w:val="1"/>
          <w:numId w:val="1"/>
        </w:numPr>
        <w:spacing w:after="38" w:line="265" w:lineRule="auto"/>
        <w:ind w:right="33" w:hanging="588"/>
        <w:rPr>
          <w:ins w:id="150" w:author="db" w:date="2022-08-24T13:55:00Z"/>
        </w:rPr>
      </w:pPr>
      <w:ins w:id="151" w:author="db" w:date="2022-08-24T13:55:00Z">
        <w:r>
          <w:rPr>
            <w:color w:val="0000ED"/>
            <w:u w:val="single" w:color="0000ED"/>
          </w:rPr>
          <w:t xml:space="preserve">Draft Publication </w:t>
        </w:r>
        <w:r>
          <w:rPr>
            <w:color w:val="0000ED"/>
          </w:rPr>
          <w:t>(</w:t>
        </w:r>
        <w:r>
          <w:rPr>
            <w:color w:val="0000ED"/>
            <w:u w:val="single" w:color="0000ED"/>
          </w:rPr>
          <w:t>DP)</w:t>
        </w:r>
      </w:ins>
    </w:p>
    <w:p w14:paraId="1C7D037B" w14:textId="77777777" w:rsidR="001B5840" w:rsidRDefault="00000000">
      <w:pPr>
        <w:numPr>
          <w:ilvl w:val="1"/>
          <w:numId w:val="1"/>
        </w:numPr>
        <w:spacing w:after="38" w:line="265" w:lineRule="auto"/>
        <w:ind w:right="33" w:hanging="588"/>
        <w:rPr>
          <w:ins w:id="152" w:author="db" w:date="2022-08-24T13:55:00Z"/>
        </w:rPr>
      </w:pPr>
      <w:ins w:id="153" w:author="db" w:date="2022-08-24T13:55:00Z">
        <w:r>
          <w:rPr>
            <w:color w:val="0000ED"/>
            <w:u w:val="single" w:color="0000ED"/>
          </w:rPr>
          <w:t>Standards Committee Audit</w:t>
        </w:r>
      </w:ins>
    </w:p>
    <w:p w14:paraId="02FB3425" w14:textId="77777777" w:rsidR="001B5840" w:rsidRDefault="00000000">
      <w:pPr>
        <w:numPr>
          <w:ilvl w:val="1"/>
          <w:numId w:val="1"/>
        </w:numPr>
        <w:spacing w:after="38" w:line="265" w:lineRule="auto"/>
        <w:ind w:right="33" w:hanging="588"/>
        <w:rPr>
          <w:ins w:id="154" w:author="db" w:date="2022-08-24T13:55:00Z"/>
        </w:rPr>
      </w:pPr>
      <w:ins w:id="155" w:author="db" w:date="2022-08-24T13:55:00Z">
        <w:r>
          <w:rPr>
            <w:color w:val="0000ED"/>
            <w:u w:val="single" w:color="0000ED"/>
          </w:rPr>
          <w:t>Publication</w:t>
        </w:r>
      </w:ins>
    </w:p>
    <w:p w14:paraId="7A0C143A" w14:textId="77777777" w:rsidR="001B5840" w:rsidRDefault="00000000">
      <w:pPr>
        <w:numPr>
          <w:ilvl w:val="1"/>
          <w:numId w:val="1"/>
        </w:numPr>
        <w:spacing w:after="38" w:line="265" w:lineRule="auto"/>
        <w:ind w:right="33" w:hanging="588"/>
        <w:rPr>
          <w:ins w:id="156" w:author="db" w:date="2022-08-24T13:55:00Z"/>
        </w:rPr>
      </w:pPr>
      <w:ins w:id="157" w:author="db" w:date="2022-08-24T13:55:00Z">
        <w:r>
          <w:rPr>
            <w:color w:val="0000ED"/>
            <w:u w:val="single" w:color="0000ED"/>
          </w:rPr>
          <w:t>Review of Publications</w:t>
        </w:r>
      </w:ins>
    </w:p>
    <w:p w14:paraId="3C70FC65" w14:textId="77777777" w:rsidR="001B5840" w:rsidRDefault="00000000">
      <w:pPr>
        <w:numPr>
          <w:ilvl w:val="1"/>
          <w:numId w:val="1"/>
        </w:numPr>
        <w:spacing w:after="38" w:line="265" w:lineRule="auto"/>
        <w:ind w:right="33" w:hanging="588"/>
        <w:rPr>
          <w:ins w:id="158" w:author="db" w:date="2022-08-24T13:55:00Z"/>
        </w:rPr>
      </w:pPr>
      <w:ins w:id="159" w:author="db" w:date="2022-08-24T13:55:00Z">
        <w:r>
          <w:rPr>
            <w:color w:val="0000ED"/>
            <w:u w:val="single" w:color="0000ED"/>
          </w:rPr>
          <w:t>Submission to Other Standards Development Or</w:t>
        </w:r>
        <w:r>
          <w:rPr>
            <w:color w:val="0000ED"/>
          </w:rPr>
          <w:t>g</w:t>
        </w:r>
        <w:r>
          <w:rPr>
            <w:color w:val="0000ED"/>
            <w:u w:val="single" w:color="0000ED"/>
          </w:rPr>
          <w:t>anizations</w:t>
        </w:r>
      </w:ins>
    </w:p>
    <w:p w14:paraId="558F7AE4" w14:textId="77777777" w:rsidR="001B5840" w:rsidRDefault="00000000">
      <w:pPr>
        <w:numPr>
          <w:ilvl w:val="1"/>
          <w:numId w:val="1"/>
        </w:numPr>
        <w:spacing w:after="38" w:line="265" w:lineRule="auto"/>
        <w:ind w:right="33" w:hanging="588"/>
        <w:rPr>
          <w:ins w:id="160" w:author="db" w:date="2022-08-24T13:55:00Z"/>
        </w:rPr>
      </w:pPr>
      <w:ins w:id="161" w:author="db" w:date="2022-08-24T13:55:00Z">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Review</w:t>
        </w:r>
      </w:ins>
    </w:p>
    <w:p w14:paraId="7C6A729D" w14:textId="77777777" w:rsidR="001B5840" w:rsidRDefault="00000000">
      <w:pPr>
        <w:numPr>
          <w:ilvl w:val="1"/>
          <w:numId w:val="1"/>
        </w:numPr>
        <w:spacing w:after="101" w:line="265" w:lineRule="auto"/>
        <w:ind w:right="33" w:hanging="588"/>
        <w:rPr>
          <w:ins w:id="162" w:author="db" w:date="2022-08-24T13:55:00Z"/>
        </w:rPr>
      </w:pPr>
      <w:ins w:id="163" w:author="db" w:date="2022-08-24T13:55:00Z">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Withdrawal Process</w:t>
        </w:r>
      </w:ins>
    </w:p>
    <w:p w14:paraId="1ABBDF8F" w14:textId="77777777" w:rsidR="001B5840" w:rsidRDefault="00000000">
      <w:pPr>
        <w:numPr>
          <w:ilvl w:val="0"/>
          <w:numId w:val="1"/>
        </w:numPr>
        <w:spacing w:after="101" w:line="265" w:lineRule="auto"/>
        <w:ind w:right="33" w:hanging="367"/>
        <w:rPr>
          <w:ins w:id="164" w:author="db" w:date="2022-08-24T13:55:00Z"/>
        </w:rPr>
      </w:pPr>
      <w:ins w:id="165" w:author="db" w:date="2022-08-24T13:55:00Z">
        <w:r>
          <w:rPr>
            <w:color w:val="0000ED"/>
            <w:u w:val="single" w:color="0000ED"/>
          </w:rPr>
          <w:t>Re</w:t>
        </w:r>
        <w:r>
          <w:rPr>
            <w:color w:val="0000ED"/>
          </w:rPr>
          <w:t>g</w:t>
        </w:r>
        <w:r>
          <w:rPr>
            <w:color w:val="0000ED"/>
            <w:u w:val="single" w:color="0000ED"/>
          </w:rPr>
          <w:t>istered Disclosure Documents</w:t>
        </w:r>
      </w:ins>
    </w:p>
    <w:p w14:paraId="347C216E" w14:textId="77777777" w:rsidR="001B5840" w:rsidRDefault="00000000">
      <w:pPr>
        <w:numPr>
          <w:ilvl w:val="1"/>
          <w:numId w:val="1"/>
        </w:numPr>
        <w:spacing w:after="38" w:line="265" w:lineRule="auto"/>
        <w:ind w:right="33" w:hanging="588"/>
        <w:rPr>
          <w:ins w:id="166" w:author="db" w:date="2022-08-24T13:55:00Z"/>
        </w:rPr>
      </w:pPr>
      <w:ins w:id="167" w:author="db" w:date="2022-08-24T13:55:00Z">
        <w:r>
          <w:rPr>
            <w:color w:val="0000ED"/>
            <w:u w:val="single" w:color="0000ED"/>
          </w:rPr>
          <w:t>Definition</w:t>
        </w:r>
      </w:ins>
    </w:p>
    <w:p w14:paraId="191B4072" w14:textId="77777777" w:rsidR="001B5840" w:rsidRDefault="00000000">
      <w:pPr>
        <w:numPr>
          <w:ilvl w:val="1"/>
          <w:numId w:val="1"/>
        </w:numPr>
        <w:spacing w:after="38" w:line="265" w:lineRule="auto"/>
        <w:ind w:right="33" w:hanging="588"/>
        <w:rPr>
          <w:ins w:id="168" w:author="db" w:date="2022-08-24T13:55:00Z"/>
        </w:rPr>
      </w:pPr>
      <w:ins w:id="169" w:author="db" w:date="2022-08-24T13:55:00Z">
        <w:r>
          <w:rPr>
            <w:color w:val="0000ED"/>
            <w:u w:val="single" w:color="0000ED"/>
          </w:rPr>
          <w:t>Criteria</w:t>
        </w:r>
      </w:ins>
    </w:p>
    <w:p w14:paraId="458413D4" w14:textId="77777777" w:rsidR="001B5840" w:rsidRDefault="00000000">
      <w:pPr>
        <w:numPr>
          <w:ilvl w:val="1"/>
          <w:numId w:val="1"/>
        </w:numPr>
        <w:spacing w:after="101" w:line="265" w:lineRule="auto"/>
        <w:ind w:right="33" w:hanging="588"/>
        <w:rPr>
          <w:ins w:id="170" w:author="db" w:date="2022-08-24T13:55:00Z"/>
        </w:rPr>
      </w:pPr>
      <w:ins w:id="171" w:author="db" w:date="2022-08-24T13:55:00Z">
        <w:r>
          <w:rPr>
            <w:color w:val="0000ED"/>
            <w:u w:val="single" w:color="0000ED"/>
          </w:rPr>
          <w:t>Process</w:t>
        </w:r>
      </w:ins>
    </w:p>
    <w:p w14:paraId="76F9919E" w14:textId="77777777" w:rsidR="001B5840" w:rsidRDefault="00000000">
      <w:pPr>
        <w:numPr>
          <w:ilvl w:val="2"/>
          <w:numId w:val="1"/>
        </w:numPr>
        <w:spacing w:after="38" w:line="265" w:lineRule="auto"/>
        <w:ind w:right="33" w:hanging="808"/>
        <w:rPr>
          <w:ins w:id="172" w:author="db" w:date="2022-08-24T13:55:00Z"/>
        </w:rPr>
      </w:pPr>
      <w:ins w:id="173" w:author="db" w:date="2022-08-24T13:55:00Z">
        <w:r>
          <w:rPr>
            <w:color w:val="0000ED"/>
            <w:u w:val="single" w:color="0000ED"/>
          </w:rPr>
          <w:t>Initiation</w:t>
        </w:r>
      </w:ins>
    </w:p>
    <w:p w14:paraId="5F543FED" w14:textId="77777777" w:rsidR="001B5840" w:rsidRDefault="00000000">
      <w:pPr>
        <w:numPr>
          <w:ilvl w:val="2"/>
          <w:numId w:val="1"/>
        </w:numPr>
        <w:spacing w:after="38" w:line="265" w:lineRule="auto"/>
        <w:ind w:right="33" w:hanging="808"/>
        <w:rPr>
          <w:ins w:id="174" w:author="db" w:date="2022-08-24T13:55:00Z"/>
        </w:rPr>
      </w:pPr>
      <w:ins w:id="175" w:author="db" w:date="2022-08-24T13:55:00Z">
        <w:r>
          <w:rPr>
            <w:color w:val="0000ED"/>
            <w:u w:val="single" w:color="0000ED"/>
          </w:rPr>
          <w:t>Format of Document</w:t>
        </w:r>
      </w:ins>
    </w:p>
    <w:p w14:paraId="3E2545BC" w14:textId="77777777" w:rsidR="001B5840" w:rsidRDefault="00000000">
      <w:pPr>
        <w:numPr>
          <w:ilvl w:val="2"/>
          <w:numId w:val="1"/>
        </w:numPr>
        <w:spacing w:after="38" w:line="265" w:lineRule="auto"/>
        <w:ind w:right="33" w:hanging="808"/>
        <w:rPr>
          <w:ins w:id="176" w:author="db" w:date="2022-08-24T13:55:00Z"/>
        </w:rPr>
      </w:pPr>
      <w:ins w:id="177" w:author="db" w:date="2022-08-24T13:55:00Z">
        <w:r>
          <w:rPr>
            <w:color w:val="0000ED"/>
            <w:u w:val="single" w:color="0000ED"/>
          </w:rPr>
          <w:t>New Pro</w:t>
        </w:r>
        <w:r>
          <w:rPr>
            <w:color w:val="0000ED"/>
          </w:rPr>
          <w:t>j</w:t>
        </w:r>
        <w:r>
          <w:rPr>
            <w:color w:val="0000ED"/>
            <w:u w:val="single" w:color="0000ED"/>
          </w:rPr>
          <w:t>ect Process</w:t>
        </w:r>
      </w:ins>
    </w:p>
    <w:p w14:paraId="36F10095" w14:textId="77777777" w:rsidR="001B5840" w:rsidRDefault="00000000">
      <w:pPr>
        <w:numPr>
          <w:ilvl w:val="2"/>
          <w:numId w:val="1"/>
        </w:numPr>
        <w:spacing w:after="38" w:line="265" w:lineRule="auto"/>
        <w:ind w:right="33" w:hanging="808"/>
        <w:rPr>
          <w:ins w:id="178" w:author="db" w:date="2022-08-24T13:55:00Z"/>
        </w:rPr>
      </w:pPr>
      <w:ins w:id="179" w:author="db" w:date="2022-08-24T13:55:00Z">
        <w:r>
          <w:rPr>
            <w:color w:val="0000ED"/>
            <w:u w:val="single" w:color="0000ED"/>
          </w:rPr>
          <w:t>Technolo</w:t>
        </w:r>
        <w:r>
          <w:rPr>
            <w:color w:val="0000ED"/>
          </w:rPr>
          <w:t>gy</w:t>
        </w:r>
        <w:r>
          <w:rPr>
            <w:color w:val="0000ED"/>
            <w:u w:val="single" w:color="0000ED"/>
          </w:rPr>
          <w:t xml:space="preserve"> Committee Ballot</w:t>
        </w:r>
      </w:ins>
    </w:p>
    <w:p w14:paraId="56B03250" w14:textId="77777777" w:rsidR="001B5840" w:rsidRDefault="00000000">
      <w:pPr>
        <w:numPr>
          <w:ilvl w:val="2"/>
          <w:numId w:val="1"/>
        </w:numPr>
        <w:spacing w:after="38" w:line="265" w:lineRule="auto"/>
        <w:ind w:right="33" w:hanging="808"/>
        <w:rPr>
          <w:ins w:id="180" w:author="db" w:date="2022-08-24T13:55:00Z"/>
        </w:rPr>
      </w:pPr>
      <w:ins w:id="181" w:author="db" w:date="2022-08-24T13:55:00Z">
        <w:r>
          <w:rPr>
            <w:color w:val="0000ED"/>
            <w:u w:val="single" w:color="0000ED"/>
          </w:rPr>
          <w:t>Standards Committee</w:t>
        </w:r>
      </w:ins>
    </w:p>
    <w:p w14:paraId="40870D44" w14:textId="77777777" w:rsidR="001B5840" w:rsidRDefault="00000000">
      <w:pPr>
        <w:numPr>
          <w:ilvl w:val="2"/>
          <w:numId w:val="1"/>
        </w:numPr>
        <w:spacing w:after="101" w:line="265" w:lineRule="auto"/>
        <w:ind w:right="33" w:hanging="808"/>
        <w:rPr>
          <w:ins w:id="182" w:author="db" w:date="2022-08-24T13:55:00Z"/>
        </w:rPr>
      </w:pPr>
      <w:ins w:id="183" w:author="db" w:date="2022-08-24T13:55:00Z">
        <w:r>
          <w:rPr>
            <w:color w:val="0000ED"/>
            <w:u w:val="single" w:color="0000ED"/>
          </w:rPr>
          <w:t>Publication</w:t>
        </w:r>
      </w:ins>
    </w:p>
    <w:p w14:paraId="1814BA41" w14:textId="77777777" w:rsidR="001B5840" w:rsidRDefault="00000000">
      <w:pPr>
        <w:numPr>
          <w:ilvl w:val="1"/>
          <w:numId w:val="1"/>
        </w:numPr>
        <w:spacing w:after="38" w:line="265" w:lineRule="auto"/>
        <w:ind w:right="33" w:hanging="588"/>
        <w:rPr>
          <w:ins w:id="184" w:author="db" w:date="2022-08-24T13:55:00Z"/>
        </w:rPr>
      </w:pPr>
      <w:ins w:id="185" w:author="db" w:date="2022-08-24T13:55:00Z">
        <w:r>
          <w:rPr>
            <w:color w:val="0000ED"/>
            <w:u w:val="single" w:color="0000ED"/>
          </w:rPr>
          <w:t>Revision and Amendment</w:t>
        </w:r>
      </w:ins>
    </w:p>
    <w:p w14:paraId="6E3A0D34" w14:textId="77777777" w:rsidR="001B5840" w:rsidRDefault="00000000">
      <w:pPr>
        <w:numPr>
          <w:ilvl w:val="1"/>
          <w:numId w:val="1"/>
        </w:numPr>
        <w:spacing w:after="101" w:line="265" w:lineRule="auto"/>
        <w:ind w:right="33" w:hanging="588"/>
        <w:rPr>
          <w:ins w:id="186" w:author="db" w:date="2022-08-24T13:55:00Z"/>
        </w:rPr>
      </w:pPr>
      <w:ins w:id="187" w:author="db" w:date="2022-08-24T13:55:00Z">
        <w:r>
          <w:rPr>
            <w:color w:val="0000ED"/>
            <w:u w:val="single" w:color="0000ED"/>
          </w:rPr>
          <w:t>Review and Withdrawal</w:t>
        </w:r>
      </w:ins>
    </w:p>
    <w:p w14:paraId="44196992" w14:textId="77777777" w:rsidR="001B5840" w:rsidRDefault="00000000">
      <w:pPr>
        <w:numPr>
          <w:ilvl w:val="0"/>
          <w:numId w:val="1"/>
        </w:numPr>
        <w:spacing w:after="116" w:line="265" w:lineRule="auto"/>
        <w:ind w:right="33" w:hanging="367"/>
        <w:rPr>
          <w:ins w:id="188" w:author="db" w:date="2022-08-24T13:55:00Z"/>
        </w:rPr>
      </w:pPr>
      <w:ins w:id="189" w:author="db" w:date="2022-08-24T13:55:00Z">
        <w:r>
          <w:rPr>
            <w:color w:val="0000ED"/>
            <w:u w:val="single" w:color="0000ED"/>
          </w:rPr>
          <w:t>Liaisons</w:t>
        </w:r>
        <w:r>
          <w:rPr>
            <w:color w:val="0000ED"/>
          </w:rPr>
          <w:t>,</w:t>
        </w:r>
        <w:r>
          <w:rPr>
            <w:color w:val="0000ED"/>
            <w:u w:val="single" w:color="0000ED"/>
          </w:rPr>
          <w:t xml:space="preserve"> Dele</w:t>
        </w:r>
        <w:r>
          <w:rPr>
            <w:color w:val="0000ED"/>
          </w:rPr>
          <w:t>g</w:t>
        </w:r>
        <w:r>
          <w:rPr>
            <w:color w:val="0000ED"/>
            <w:u w:val="single" w:color="0000ED"/>
          </w:rPr>
          <w:t>ates and Rapporteurs</w:t>
        </w:r>
      </w:ins>
    </w:p>
    <w:p w14:paraId="1DF3CC40" w14:textId="77777777" w:rsidR="001B5840" w:rsidRDefault="00000000">
      <w:pPr>
        <w:numPr>
          <w:ilvl w:val="1"/>
          <w:numId w:val="1"/>
        </w:numPr>
        <w:spacing w:after="38" w:line="265" w:lineRule="auto"/>
        <w:ind w:right="33" w:hanging="588"/>
        <w:rPr>
          <w:ins w:id="190" w:author="db" w:date="2022-08-24T13:55:00Z"/>
        </w:rPr>
      </w:pPr>
      <w:ins w:id="191" w:author="db" w:date="2022-08-24T13:55:00Z">
        <w:r>
          <w:rPr>
            <w:color w:val="0000ED"/>
            <w:u w:val="single" w:color="0000ED"/>
          </w:rPr>
          <w:t>Dele</w:t>
        </w:r>
        <w:r>
          <w:rPr>
            <w:color w:val="0000ED"/>
          </w:rPr>
          <w:t>g</w:t>
        </w:r>
        <w:r>
          <w:rPr>
            <w:color w:val="0000ED"/>
            <w:u w:val="single" w:color="0000ED"/>
          </w:rPr>
          <w:t>ates and Rapporteurs</w:t>
        </w:r>
      </w:ins>
    </w:p>
    <w:p w14:paraId="2CEF6E4C" w14:textId="77777777" w:rsidR="001B5840" w:rsidRDefault="00000000">
      <w:pPr>
        <w:numPr>
          <w:ilvl w:val="1"/>
          <w:numId w:val="1"/>
        </w:numPr>
        <w:spacing w:after="101" w:line="265" w:lineRule="auto"/>
        <w:ind w:right="33" w:hanging="588"/>
        <w:rPr>
          <w:ins w:id="192" w:author="db" w:date="2022-08-24T13:55:00Z"/>
        </w:rPr>
      </w:pPr>
      <w:ins w:id="193" w:author="db" w:date="2022-08-24T13:55:00Z">
        <w:r>
          <w:rPr>
            <w:color w:val="0000ED"/>
            <w:u w:val="single" w:color="0000ED"/>
          </w:rPr>
          <w:t>Liaisons</w:t>
        </w:r>
      </w:ins>
    </w:p>
    <w:p w14:paraId="7867122D" w14:textId="77777777" w:rsidR="001B5840" w:rsidRDefault="00000000">
      <w:pPr>
        <w:numPr>
          <w:ilvl w:val="0"/>
          <w:numId w:val="1"/>
        </w:numPr>
        <w:spacing w:after="101" w:line="265" w:lineRule="auto"/>
        <w:ind w:right="33" w:hanging="367"/>
        <w:rPr>
          <w:ins w:id="194" w:author="db" w:date="2022-08-24T13:55:00Z"/>
        </w:rPr>
      </w:pPr>
      <w:ins w:id="195" w:author="db" w:date="2022-08-24T13:55:00Z">
        <w:r>
          <w:rPr>
            <w:color w:val="0000ED"/>
            <w:u w:val="single" w:color="0000ED"/>
          </w:rPr>
          <w:t>Intellectual Propert</w:t>
        </w:r>
        <w:r>
          <w:rPr>
            <w:color w:val="0000ED"/>
          </w:rPr>
          <w:t>y</w:t>
        </w:r>
        <w:r>
          <w:rPr>
            <w:color w:val="0000ED"/>
            <w:u w:val="single" w:color="0000ED"/>
          </w:rPr>
          <w:t xml:space="preserve"> &amp; Confidentialit</w:t>
        </w:r>
        <w:r>
          <w:rPr>
            <w:color w:val="0000ED"/>
          </w:rPr>
          <w:t>y</w:t>
        </w:r>
        <w:r>
          <w:rPr>
            <w:color w:val="0000ED"/>
            <w:u w:val="single" w:color="0000ED"/>
          </w:rPr>
          <w:t xml:space="preserve"> Polic</w:t>
        </w:r>
        <w:r>
          <w:rPr>
            <w:color w:val="0000ED"/>
          </w:rPr>
          <w:t>y</w:t>
        </w:r>
      </w:ins>
    </w:p>
    <w:p w14:paraId="25314DDF" w14:textId="77777777" w:rsidR="001B5840" w:rsidRDefault="00000000">
      <w:pPr>
        <w:numPr>
          <w:ilvl w:val="1"/>
          <w:numId w:val="1"/>
        </w:numPr>
        <w:spacing w:after="101" w:line="265" w:lineRule="auto"/>
        <w:ind w:right="33" w:hanging="588"/>
        <w:rPr>
          <w:ins w:id="196" w:author="db" w:date="2022-08-24T13:55:00Z"/>
        </w:rPr>
      </w:pPr>
      <w:ins w:id="197" w:author="db" w:date="2022-08-24T13:55:00Z">
        <w:r>
          <w:rPr>
            <w:color w:val="0000ED"/>
            <w:u w:val="single" w:color="0000ED"/>
          </w:rPr>
          <w:t>Patent Polic</w:t>
        </w:r>
        <w:r>
          <w:rPr>
            <w:color w:val="0000ED"/>
          </w:rPr>
          <w:t>y</w:t>
        </w:r>
      </w:ins>
    </w:p>
    <w:p w14:paraId="6F8531DC" w14:textId="77777777" w:rsidR="001B5840" w:rsidRDefault="00000000">
      <w:pPr>
        <w:numPr>
          <w:ilvl w:val="2"/>
          <w:numId w:val="1"/>
        </w:numPr>
        <w:spacing w:after="38" w:line="265" w:lineRule="auto"/>
        <w:ind w:right="33" w:hanging="808"/>
        <w:rPr>
          <w:ins w:id="198" w:author="db" w:date="2022-08-24T13:55:00Z"/>
        </w:rPr>
      </w:pPr>
      <w:ins w:id="199" w:author="db" w:date="2022-08-24T13:55:00Z">
        <w:r>
          <w:rPr>
            <w:color w:val="0000ED"/>
            <w:u w:val="single" w:color="0000ED"/>
          </w:rPr>
          <w:t>Notice to Meetin</w:t>
        </w:r>
        <w:r>
          <w:rPr>
            <w:color w:val="0000ED"/>
          </w:rPr>
          <w:t>g</w:t>
        </w:r>
        <w:r>
          <w:rPr>
            <w:color w:val="0000ED"/>
            <w:u w:val="single" w:color="0000ED"/>
          </w:rPr>
          <w:t>s</w:t>
        </w:r>
      </w:ins>
    </w:p>
    <w:p w14:paraId="63D6BA8F" w14:textId="77777777" w:rsidR="001B5840" w:rsidRDefault="00000000">
      <w:pPr>
        <w:numPr>
          <w:ilvl w:val="2"/>
          <w:numId w:val="1"/>
        </w:numPr>
        <w:spacing w:after="38" w:line="265" w:lineRule="auto"/>
        <w:ind w:right="33" w:hanging="808"/>
        <w:rPr>
          <w:ins w:id="200" w:author="db" w:date="2022-08-24T13:55:00Z"/>
        </w:rPr>
      </w:pPr>
      <w:ins w:id="201" w:author="db" w:date="2022-08-24T13:55:00Z">
        <w:r>
          <w:rPr>
            <w:color w:val="0000ED"/>
            <w:u w:val="single" w:color="0000ED"/>
          </w:rPr>
          <w:lastRenderedPageBreak/>
          <w:t>Essential Claims</w:t>
        </w:r>
      </w:ins>
    </w:p>
    <w:p w14:paraId="3FBFE0AF" w14:textId="77777777" w:rsidR="001B5840" w:rsidRDefault="00000000">
      <w:pPr>
        <w:numPr>
          <w:ilvl w:val="2"/>
          <w:numId w:val="1"/>
        </w:numPr>
        <w:spacing w:after="38" w:line="265" w:lineRule="auto"/>
        <w:ind w:right="33" w:hanging="808"/>
        <w:rPr>
          <w:ins w:id="202" w:author="db" w:date="2022-08-24T13:55:00Z"/>
        </w:rPr>
      </w:pPr>
      <w:ins w:id="203" w:author="db" w:date="2022-08-24T13:55:00Z">
        <w:r>
          <w:rPr>
            <w:color w:val="0000ED"/>
            <w:u w:val="single" w:color="0000ED"/>
          </w:rPr>
          <w:t>Patent Statement to Accompan</w:t>
        </w:r>
        <w:r>
          <w:rPr>
            <w:color w:val="0000ED"/>
          </w:rPr>
          <w:t>y</w:t>
        </w:r>
        <w:r>
          <w:rPr>
            <w:color w:val="0000ED"/>
            <w:u w:val="single" w:color="0000ED"/>
          </w:rPr>
          <w:t xml:space="preserve"> En</w:t>
        </w:r>
        <w:r>
          <w:rPr>
            <w:color w:val="0000ED"/>
          </w:rPr>
          <w:t>g</w:t>
        </w:r>
        <w:r>
          <w:rPr>
            <w:color w:val="0000ED"/>
            <w:u w:val="single" w:color="0000ED"/>
          </w:rPr>
          <w:t>ineerin</w:t>
        </w:r>
        <w:r>
          <w:rPr>
            <w:color w:val="0000ED"/>
          </w:rPr>
          <w:t>g</w:t>
        </w:r>
        <w:r>
          <w:rPr>
            <w:color w:val="0000ED"/>
            <w:u w:val="single" w:color="0000ED"/>
          </w:rPr>
          <w:t xml:space="preserve"> Document Submission from External Or</w:t>
        </w:r>
        <w:r>
          <w:rPr>
            <w:color w:val="0000ED"/>
          </w:rPr>
          <w:t>g</w:t>
        </w:r>
        <w:r>
          <w:rPr>
            <w:color w:val="0000ED"/>
            <w:u w:val="single" w:color="0000ED"/>
          </w:rPr>
          <w:t>anizations</w:t>
        </w:r>
      </w:ins>
    </w:p>
    <w:p w14:paraId="3F1B6028" w14:textId="77777777" w:rsidR="001B5840" w:rsidRDefault="00000000">
      <w:pPr>
        <w:numPr>
          <w:ilvl w:val="2"/>
          <w:numId w:val="1"/>
        </w:numPr>
        <w:spacing w:after="38" w:line="265" w:lineRule="auto"/>
        <w:ind w:right="33" w:hanging="808"/>
        <w:rPr>
          <w:ins w:id="204" w:author="db" w:date="2022-08-24T13:55:00Z"/>
        </w:rPr>
      </w:pPr>
      <w:ins w:id="205" w:author="db" w:date="2022-08-24T13:55:00Z">
        <w:r>
          <w:rPr>
            <w:color w:val="0000ED"/>
            <w:u w:val="single" w:color="0000ED"/>
          </w:rPr>
          <w:t>Declaration of Knowled</w:t>
        </w:r>
        <w:r>
          <w:rPr>
            <w:color w:val="0000ED"/>
          </w:rPr>
          <w:t>g</w:t>
        </w:r>
        <w:r>
          <w:rPr>
            <w:color w:val="0000ED"/>
            <w:u w:val="single" w:color="0000ED"/>
          </w:rPr>
          <w:t>e of Relevant Intellectual Propert</w:t>
        </w:r>
        <w:r>
          <w:rPr>
            <w:color w:val="0000ED"/>
          </w:rPr>
          <w:t>y</w:t>
        </w:r>
      </w:ins>
    </w:p>
    <w:p w14:paraId="1844BC6B" w14:textId="77777777" w:rsidR="001B5840" w:rsidRDefault="00000000">
      <w:pPr>
        <w:numPr>
          <w:ilvl w:val="2"/>
          <w:numId w:val="1"/>
        </w:numPr>
        <w:spacing w:after="38" w:line="265" w:lineRule="auto"/>
        <w:ind w:right="33" w:hanging="808"/>
        <w:rPr>
          <w:ins w:id="206" w:author="db" w:date="2022-08-24T13:55:00Z"/>
        </w:rPr>
      </w:pPr>
      <w:ins w:id="207" w:author="db" w:date="2022-08-24T13:55:00Z">
        <w:r>
          <w:rPr>
            <w:color w:val="0000ED"/>
            <w:u w:val="single" w:color="0000ED"/>
          </w:rPr>
          <w:t>Inquir</w:t>
        </w:r>
        <w:r>
          <w:rPr>
            <w:color w:val="0000ED"/>
          </w:rPr>
          <w:t>y</w:t>
        </w:r>
        <w:r>
          <w:rPr>
            <w:color w:val="0000ED"/>
            <w:u w:val="single" w:color="0000ED"/>
          </w:rPr>
          <w:t xml:space="preserve"> to Possible Patent Holders</w:t>
        </w:r>
      </w:ins>
    </w:p>
    <w:p w14:paraId="1FFD1F34" w14:textId="77777777" w:rsidR="001B5840" w:rsidRDefault="00000000">
      <w:pPr>
        <w:numPr>
          <w:ilvl w:val="2"/>
          <w:numId w:val="1"/>
        </w:numPr>
        <w:spacing w:after="38" w:line="265" w:lineRule="auto"/>
        <w:ind w:right="33" w:hanging="808"/>
        <w:rPr>
          <w:ins w:id="208" w:author="db" w:date="2022-08-24T13:55:00Z"/>
        </w:rPr>
      </w:pPr>
      <w:ins w:id="209" w:author="db" w:date="2022-08-24T13:55:00Z">
        <w:r>
          <w:rPr>
            <w:color w:val="0000ED"/>
            <w:u w:val="single" w:color="0000ED"/>
          </w:rPr>
          <w:t>Conduct of Ballots</w:t>
        </w:r>
        <w:r>
          <w:rPr>
            <w:color w:val="0000ED"/>
          </w:rPr>
          <w:t>,</w:t>
        </w:r>
        <w:r>
          <w:rPr>
            <w:color w:val="0000ED"/>
            <w:u w:val="single" w:color="0000ED"/>
          </w:rPr>
          <w:t xml:space="preserve"> Votes and Audits with Associated IP Statements</w:t>
        </w:r>
      </w:ins>
    </w:p>
    <w:p w14:paraId="4CA2C88F" w14:textId="77777777" w:rsidR="001B5840" w:rsidRDefault="00000000">
      <w:pPr>
        <w:numPr>
          <w:ilvl w:val="2"/>
          <w:numId w:val="1"/>
        </w:numPr>
        <w:spacing w:after="38" w:line="265" w:lineRule="auto"/>
        <w:ind w:right="33" w:hanging="808"/>
        <w:rPr>
          <w:ins w:id="210" w:author="db" w:date="2022-08-24T13:55:00Z"/>
        </w:rPr>
      </w:pPr>
      <w:ins w:id="211" w:author="db" w:date="2022-08-24T13:55:00Z">
        <w:r>
          <w:rPr>
            <w:color w:val="0000ED"/>
            <w:u w:val="single" w:color="0000ED"/>
          </w:rPr>
          <w:t>Patent Statement in Published Documents</w:t>
        </w:r>
      </w:ins>
    </w:p>
    <w:p w14:paraId="1BF4F868" w14:textId="77777777" w:rsidR="001B5840" w:rsidRDefault="00000000">
      <w:pPr>
        <w:numPr>
          <w:ilvl w:val="2"/>
          <w:numId w:val="1"/>
        </w:numPr>
        <w:spacing w:after="38" w:line="265" w:lineRule="auto"/>
        <w:ind w:right="33" w:hanging="808"/>
        <w:rPr>
          <w:ins w:id="212" w:author="db" w:date="2022-08-24T13:55:00Z"/>
        </w:rPr>
      </w:pPr>
      <w:ins w:id="213" w:author="db" w:date="2022-08-24T13:55:00Z">
        <w:r>
          <w:rPr>
            <w:color w:val="0000ED"/>
            <w:u w:val="single" w:color="0000ED"/>
          </w:rPr>
          <w:t>Transfers of Essential Claims</w:t>
        </w:r>
      </w:ins>
    </w:p>
    <w:p w14:paraId="1FEA7B2F" w14:textId="77777777" w:rsidR="001B5840" w:rsidRDefault="00000000">
      <w:pPr>
        <w:numPr>
          <w:ilvl w:val="2"/>
          <w:numId w:val="1"/>
        </w:numPr>
        <w:spacing w:after="38" w:line="265" w:lineRule="auto"/>
        <w:ind w:right="33" w:hanging="808"/>
        <w:rPr>
          <w:ins w:id="214" w:author="db" w:date="2022-08-24T13:55:00Z"/>
        </w:rPr>
      </w:pPr>
      <w:ins w:id="215" w:author="db" w:date="2022-08-24T13:55:00Z">
        <w:r>
          <w:rPr>
            <w:color w:val="0000ED"/>
            <w:u w:val="single" w:color="0000ED"/>
          </w:rPr>
          <w:t>Essential Claims Revealed After Publication</w:t>
        </w:r>
      </w:ins>
    </w:p>
    <w:p w14:paraId="018485E8" w14:textId="77777777" w:rsidR="001B5840" w:rsidRDefault="00000000">
      <w:pPr>
        <w:numPr>
          <w:ilvl w:val="2"/>
          <w:numId w:val="1"/>
        </w:numPr>
        <w:spacing w:after="38" w:line="265" w:lineRule="auto"/>
        <w:ind w:right="33" w:hanging="808"/>
        <w:rPr>
          <w:ins w:id="216" w:author="db" w:date="2022-08-24T13:55:00Z"/>
        </w:rPr>
      </w:pPr>
      <w:ins w:id="217" w:author="db" w:date="2022-08-24T13:55:00Z">
        <w:r>
          <w:rPr>
            <w:color w:val="0000ED"/>
            <w:u w:val="single" w:color="0000ED"/>
          </w:rPr>
          <w:t>Irrevocabilit</w:t>
        </w:r>
        <w:r>
          <w:rPr>
            <w:color w:val="0000ED"/>
          </w:rPr>
          <w:t>y</w:t>
        </w:r>
        <w:r>
          <w:rPr>
            <w:color w:val="0000ED"/>
            <w:u w:val="single" w:color="0000ED"/>
          </w:rPr>
          <w:t xml:space="preserve"> and Bindin</w:t>
        </w:r>
        <w:r>
          <w:rPr>
            <w:color w:val="0000ED"/>
          </w:rPr>
          <w:t>g</w:t>
        </w:r>
        <w:r>
          <w:rPr>
            <w:color w:val="0000ED"/>
            <w:u w:val="single" w:color="0000ED"/>
          </w:rPr>
          <w:t xml:space="preserve"> Nature of Commitments</w:t>
        </w:r>
      </w:ins>
    </w:p>
    <w:p w14:paraId="5411C1DD" w14:textId="77777777" w:rsidR="001B5840" w:rsidRDefault="00000000">
      <w:pPr>
        <w:numPr>
          <w:ilvl w:val="2"/>
          <w:numId w:val="1"/>
        </w:numPr>
        <w:spacing w:after="38" w:line="265" w:lineRule="auto"/>
        <w:ind w:right="33" w:hanging="808"/>
        <w:rPr>
          <w:ins w:id="218" w:author="db" w:date="2022-08-24T13:55:00Z"/>
        </w:rPr>
      </w:pPr>
      <w:ins w:id="219" w:author="db" w:date="2022-08-24T13:55:00Z">
        <w:r>
          <w:rPr>
            <w:color w:val="0000ED"/>
            <w:u w:val="single" w:color="0000ED"/>
          </w:rPr>
          <w:t>Third Part</w:t>
        </w:r>
        <w:r>
          <w:rPr>
            <w:color w:val="0000ED"/>
          </w:rPr>
          <w:t>y</w:t>
        </w:r>
        <w:r>
          <w:rPr>
            <w:color w:val="0000ED"/>
            <w:u w:val="single" w:color="0000ED"/>
          </w:rPr>
          <w:t xml:space="preserve"> Beneficiaries</w:t>
        </w:r>
      </w:ins>
    </w:p>
    <w:p w14:paraId="4847180C" w14:textId="77777777" w:rsidR="001B5840" w:rsidRDefault="00000000">
      <w:pPr>
        <w:numPr>
          <w:ilvl w:val="2"/>
          <w:numId w:val="1"/>
        </w:numPr>
        <w:spacing w:after="101" w:line="265" w:lineRule="auto"/>
        <w:ind w:right="33" w:hanging="808"/>
        <w:rPr>
          <w:ins w:id="220" w:author="db" w:date="2022-08-24T13:55:00Z"/>
        </w:rPr>
      </w:pPr>
      <w:ins w:id="221" w:author="db" w:date="2022-08-24T13:55:00Z">
        <w:r>
          <w:rPr>
            <w:color w:val="0000ED"/>
            <w:u w:val="single" w:color="0000ED"/>
          </w:rPr>
          <w:t>Survival of Obli</w:t>
        </w:r>
        <w:r>
          <w:rPr>
            <w:color w:val="0000ED"/>
          </w:rPr>
          <w:t>g</w:t>
        </w:r>
        <w:r>
          <w:rPr>
            <w:color w:val="0000ED"/>
            <w:u w:val="single" w:color="0000ED"/>
          </w:rPr>
          <w:t>ations</w:t>
        </w:r>
      </w:ins>
    </w:p>
    <w:p w14:paraId="6A7264B7" w14:textId="77777777" w:rsidR="001B5840" w:rsidRDefault="00000000">
      <w:pPr>
        <w:numPr>
          <w:ilvl w:val="1"/>
          <w:numId w:val="1"/>
        </w:numPr>
        <w:spacing w:after="38" w:line="265" w:lineRule="auto"/>
        <w:ind w:right="33" w:hanging="588"/>
        <w:rPr>
          <w:ins w:id="222" w:author="db" w:date="2022-08-24T13:55:00Z"/>
        </w:rPr>
      </w:pPr>
      <w:ins w:id="223" w:author="db" w:date="2022-08-24T13:55:00Z">
        <w:r>
          <w:rPr>
            <w:color w:val="0000ED"/>
            <w:u w:val="single" w:color="0000ED"/>
          </w:rPr>
          <w:t>Trademark Polic</w:t>
        </w:r>
        <w:r>
          <w:rPr>
            <w:color w:val="0000ED"/>
          </w:rPr>
          <w:t>y</w:t>
        </w:r>
      </w:ins>
    </w:p>
    <w:p w14:paraId="418EB0F3" w14:textId="77777777" w:rsidR="001B5840" w:rsidRDefault="00000000">
      <w:pPr>
        <w:numPr>
          <w:ilvl w:val="1"/>
          <w:numId w:val="1"/>
        </w:numPr>
        <w:spacing w:after="101" w:line="265" w:lineRule="auto"/>
        <w:ind w:right="33" w:hanging="588"/>
        <w:rPr>
          <w:ins w:id="224" w:author="db" w:date="2022-08-24T13:55:00Z"/>
        </w:rPr>
      </w:pPr>
      <w:ins w:id="225" w:author="db" w:date="2022-08-24T13:55:00Z">
        <w:r>
          <w:rPr>
            <w:color w:val="0000ED"/>
            <w:u w:val="single" w:color="0000ED"/>
          </w:rPr>
          <w:t>Cop</w:t>
        </w:r>
        <w:r>
          <w:rPr>
            <w:color w:val="0000ED"/>
          </w:rPr>
          <w:t>y</w:t>
        </w:r>
        <w:r>
          <w:rPr>
            <w:color w:val="0000ED"/>
            <w:u w:val="single" w:color="0000ED"/>
          </w:rPr>
          <w:t>ri</w:t>
        </w:r>
        <w:r>
          <w:rPr>
            <w:color w:val="0000ED"/>
          </w:rPr>
          <w:t>g</w:t>
        </w:r>
        <w:r>
          <w:rPr>
            <w:color w:val="0000ED"/>
            <w:u w:val="single" w:color="0000ED"/>
          </w:rPr>
          <w:t>ht Polic</w:t>
        </w:r>
        <w:r>
          <w:rPr>
            <w:color w:val="0000ED"/>
          </w:rPr>
          <w:t>y</w:t>
        </w:r>
      </w:ins>
    </w:p>
    <w:p w14:paraId="1A272668" w14:textId="77777777" w:rsidR="001B5840" w:rsidRDefault="00000000">
      <w:pPr>
        <w:numPr>
          <w:ilvl w:val="2"/>
          <w:numId w:val="1"/>
        </w:numPr>
        <w:spacing w:after="38" w:line="265" w:lineRule="auto"/>
        <w:ind w:right="33" w:hanging="808"/>
        <w:rPr>
          <w:ins w:id="226" w:author="db" w:date="2022-08-24T13:55:00Z"/>
        </w:rPr>
      </w:pPr>
      <w:ins w:id="227" w:author="db" w:date="2022-08-24T13:55:00Z">
        <w:r>
          <w:rPr>
            <w:color w:val="0000ED"/>
            <w:u w:val="single" w:color="0000ED"/>
          </w:rPr>
          <w:t>Draft En</w:t>
        </w:r>
        <w:r>
          <w:rPr>
            <w:color w:val="0000ED"/>
          </w:rPr>
          <w:t>g</w:t>
        </w:r>
        <w:r>
          <w:rPr>
            <w:color w:val="0000ED"/>
            <w:u w:val="single" w:color="0000ED"/>
          </w:rPr>
          <w:t>ineerin</w:t>
        </w:r>
        <w:r>
          <w:rPr>
            <w:color w:val="0000ED"/>
          </w:rPr>
          <w:t>g</w:t>
        </w:r>
        <w:r>
          <w:rPr>
            <w:color w:val="0000ED"/>
            <w:u w:val="single" w:color="0000ED"/>
          </w:rPr>
          <w:t xml:space="preserve"> Documents</w:t>
        </w:r>
      </w:ins>
    </w:p>
    <w:p w14:paraId="6AF92C3C" w14:textId="77777777" w:rsidR="001B5840" w:rsidRDefault="00000000">
      <w:pPr>
        <w:numPr>
          <w:ilvl w:val="2"/>
          <w:numId w:val="1"/>
        </w:numPr>
        <w:spacing w:after="38" w:line="265" w:lineRule="auto"/>
        <w:ind w:right="33" w:hanging="808"/>
        <w:rPr>
          <w:ins w:id="228" w:author="db" w:date="2022-08-24T13:55:00Z"/>
        </w:rPr>
      </w:pPr>
      <w:ins w:id="229" w:author="db" w:date="2022-08-24T13:55:00Z">
        <w:r>
          <w:rPr>
            <w:color w:val="0000ED"/>
            <w:u w:val="single" w:color="0000ED"/>
          </w:rPr>
          <w:t>Published En</w:t>
        </w:r>
        <w:r>
          <w:rPr>
            <w:color w:val="0000ED"/>
          </w:rPr>
          <w:t>g</w:t>
        </w:r>
        <w:r>
          <w:rPr>
            <w:color w:val="0000ED"/>
            <w:u w:val="single" w:color="0000ED"/>
          </w:rPr>
          <w:t>ineerin</w:t>
        </w:r>
        <w:r>
          <w:rPr>
            <w:color w:val="0000ED"/>
          </w:rPr>
          <w:t>g</w:t>
        </w:r>
        <w:r>
          <w:rPr>
            <w:color w:val="0000ED"/>
            <w:u w:val="single" w:color="0000ED"/>
          </w:rPr>
          <w:t xml:space="preserve"> Documents</w:t>
        </w:r>
      </w:ins>
    </w:p>
    <w:p w14:paraId="7422EC6F" w14:textId="77777777" w:rsidR="001B5840" w:rsidRDefault="00000000">
      <w:pPr>
        <w:numPr>
          <w:ilvl w:val="2"/>
          <w:numId w:val="1"/>
        </w:numPr>
        <w:spacing w:after="101" w:line="265" w:lineRule="auto"/>
        <w:ind w:right="33" w:hanging="808"/>
        <w:rPr>
          <w:ins w:id="230" w:author="db" w:date="2022-08-24T13:55:00Z"/>
        </w:rPr>
      </w:pPr>
      <w:ins w:id="231" w:author="db" w:date="2022-08-24T13:55:00Z">
        <w:r>
          <w:rPr>
            <w:color w:val="0000ED"/>
            <w:u w:val="single" w:color="0000ED"/>
          </w:rPr>
          <w:t>Re</w:t>
        </w:r>
        <w:r>
          <w:rPr>
            <w:color w:val="0000ED"/>
          </w:rPr>
          <w:t>g</w:t>
        </w:r>
        <w:r>
          <w:rPr>
            <w:color w:val="0000ED"/>
            <w:u w:val="single" w:color="0000ED"/>
          </w:rPr>
          <w:t>istered Disclosure Documents</w:t>
        </w:r>
      </w:ins>
    </w:p>
    <w:p w14:paraId="7AD55B3A" w14:textId="77777777" w:rsidR="001B5840" w:rsidRDefault="00000000">
      <w:pPr>
        <w:numPr>
          <w:ilvl w:val="1"/>
          <w:numId w:val="1"/>
        </w:numPr>
        <w:spacing w:after="101" w:line="265" w:lineRule="auto"/>
        <w:ind w:right="33" w:hanging="588"/>
        <w:rPr>
          <w:ins w:id="232" w:author="db" w:date="2022-08-24T13:55:00Z"/>
        </w:rPr>
      </w:pPr>
      <w:ins w:id="233" w:author="db" w:date="2022-08-24T13:55:00Z">
        <w:r>
          <w:rPr>
            <w:color w:val="0000ED"/>
            <w:u w:val="single" w:color="0000ED"/>
          </w:rPr>
          <w:t>Confidentialit</w:t>
        </w:r>
        <w:r>
          <w:rPr>
            <w:color w:val="0000ED"/>
          </w:rPr>
          <w:t>y</w:t>
        </w:r>
        <w:r>
          <w:rPr>
            <w:color w:val="0000ED"/>
            <w:u w:val="single" w:color="0000ED"/>
          </w:rPr>
          <w:t xml:space="preserve"> Polic</w:t>
        </w:r>
        <w:r>
          <w:rPr>
            <w:color w:val="0000ED"/>
          </w:rPr>
          <w:t>y</w:t>
        </w:r>
      </w:ins>
    </w:p>
    <w:p w14:paraId="6619B87A" w14:textId="77777777" w:rsidR="001B5840" w:rsidRDefault="00000000">
      <w:pPr>
        <w:numPr>
          <w:ilvl w:val="0"/>
          <w:numId w:val="1"/>
        </w:numPr>
        <w:spacing w:after="38" w:line="265" w:lineRule="auto"/>
        <w:ind w:right="33" w:hanging="367"/>
        <w:rPr>
          <w:ins w:id="234" w:author="db" w:date="2022-08-24T13:55:00Z"/>
        </w:rPr>
      </w:pPr>
      <w:ins w:id="235" w:author="db" w:date="2022-08-24T13:55:00Z">
        <w:r>
          <w:rPr>
            <w:color w:val="0000ED"/>
            <w:u w:val="single" w:color="0000ED"/>
          </w:rPr>
          <w:t>Normative References</w:t>
        </w:r>
      </w:ins>
    </w:p>
    <w:p w14:paraId="03C71CA1" w14:textId="77777777" w:rsidR="001B5840" w:rsidRDefault="00000000">
      <w:pPr>
        <w:numPr>
          <w:ilvl w:val="0"/>
          <w:numId w:val="1"/>
        </w:numPr>
        <w:spacing w:after="38" w:line="265" w:lineRule="auto"/>
        <w:ind w:right="33" w:hanging="367"/>
        <w:rPr>
          <w:ins w:id="236" w:author="db" w:date="2022-08-24T13:55:00Z"/>
        </w:rPr>
      </w:pPr>
      <w:ins w:id="237" w:author="db" w:date="2022-08-24T13:55:00Z">
        <w:r>
          <w:rPr>
            <w:color w:val="0000ED"/>
            <w:u w:val="single" w:color="0000ED"/>
          </w:rPr>
          <w:t>Appeals Process</w:t>
        </w:r>
      </w:ins>
    </w:p>
    <w:p w14:paraId="08A20D15" w14:textId="77777777" w:rsidR="001B5840" w:rsidRDefault="00000000">
      <w:pPr>
        <w:numPr>
          <w:ilvl w:val="0"/>
          <w:numId w:val="1"/>
        </w:numPr>
        <w:spacing w:after="701" w:line="265" w:lineRule="auto"/>
        <w:ind w:right="33" w:hanging="367"/>
        <w:rPr>
          <w:ins w:id="238" w:author="db" w:date="2022-08-24T13:55:00Z"/>
        </w:rPr>
      </w:pPr>
      <w:ins w:id="239" w:author="db" w:date="2022-08-24T13:55:00Z">
        <w:r>
          <w:rPr>
            <w:color w:val="0000ED"/>
            <w:u w:val="single" w:color="0000ED"/>
          </w:rPr>
          <w:t xml:space="preserve">Definitions </w:t>
        </w:r>
        <w:r>
          <w:rPr>
            <w:color w:val="0000ED"/>
          </w:rPr>
          <w:t>(</w:t>
        </w:r>
        <w:r>
          <w:rPr>
            <w:color w:val="0000ED"/>
            <w:u w:val="single" w:color="0000ED"/>
          </w:rPr>
          <w:t>Informative)</w:t>
        </w:r>
      </w:ins>
    </w:p>
    <w:p w14:paraId="4BDC81C5" w14:textId="77777777" w:rsidR="001B5840" w:rsidRDefault="00000000">
      <w:pPr>
        <w:pStyle w:val="Heading1"/>
        <w:ind w:left="-5" w:right="0"/>
      </w:pPr>
      <w:ins w:id="240" w:author="db" w:date="2022-08-24T13:55:00Z">
        <w:r>
          <w:t xml:space="preserve">1 </w:t>
        </w:r>
      </w:ins>
      <w:bookmarkStart w:id="241" w:name="_Toc67364"/>
      <w:r>
        <w:t>Standards Purpose and Scope</w:t>
      </w:r>
    </w:p>
    <w:bookmarkEnd w:id="241"/>
    <w:p w14:paraId="656B43AC" w14:textId="77777777" w:rsidR="001B5840" w:rsidRDefault="00000000">
      <w:pPr>
        <w:ind w:left="-5" w:right="16"/>
      </w:pPr>
      <w:r>
        <w:t xml:space="preserve">The purpose of this Standards Operations Manual is to define the duties of Engineering and Standards officers, staff, chairs and participants and to define the policies and procedures for developing and maintaining SMPTE’s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The primary audience for these policies and procedures is the </w:t>
      </w:r>
      <w:r>
        <w:rPr>
          <w:color w:val="0000ED"/>
          <w:u w:val="single" w:color="0000ED"/>
        </w:rPr>
        <w:t>Societ</w:t>
      </w:r>
      <w:r>
        <w:rPr>
          <w:color w:val="0000ED"/>
        </w:rPr>
        <w:t>y</w:t>
      </w:r>
      <w:r>
        <w:t xml:space="preserve"> staff and </w:t>
      </w:r>
      <w:r>
        <w:rPr>
          <w:color w:val="0000ED"/>
          <w:u w:val="single" w:color="0000ED"/>
        </w:rPr>
        <w:t>Societ</w:t>
      </w:r>
      <w:r>
        <w:rPr>
          <w:color w:val="0000ED"/>
        </w:rPr>
        <w:t>y</w:t>
      </w:r>
      <w:r>
        <w:t xml:space="preserve"> members who monitor or participate in the standards development work.</w:t>
      </w:r>
    </w:p>
    <w:p w14:paraId="5F1006E8" w14:textId="77777777" w:rsidR="001B5840" w:rsidRDefault="00000000">
      <w:pPr>
        <w:ind w:left="-5" w:right="16"/>
      </w:pPr>
      <w:r>
        <w:t xml:space="preserve">The </w:t>
      </w:r>
      <w:r>
        <w:rPr>
          <w:color w:val="0000ED"/>
          <w:u w:val="single" w:color="0000ED"/>
        </w:rPr>
        <w:t>Societ</w:t>
      </w:r>
      <w:r>
        <w:rPr>
          <w:color w:val="0000ED"/>
        </w:rPr>
        <w:t>y</w:t>
      </w:r>
      <w:r>
        <w:t xml:space="preserve"> is an impartial developer of standards and other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in the fields of motion images, television, motion pictures, and related technology. This work includes all technical aspects of images being produced, processed, reproduced, distributed via contribution circuits or via storage media, and viewed on a screen or emissive display device, including accompanying audio, data, metadata, and control signals. The </w:t>
      </w:r>
      <w:r>
        <w:rPr>
          <w:color w:val="0000ED"/>
          <w:u w:val="single" w:color="0000ED"/>
        </w:rPr>
        <w:t>Societ</w:t>
      </w:r>
      <w:r>
        <w:rPr>
          <w:color w:val="0000ED"/>
        </w:rPr>
        <w:t>y</w:t>
      </w:r>
      <w:r>
        <w:t xml:space="preserve">’s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are designed and adopted for the purpose of promoting and furthering the interests of the international community. The existence of an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w:t>
      </w:r>
      <w:r>
        <w:t xml:space="preserve"> of the </w:t>
      </w:r>
      <w:r>
        <w:rPr>
          <w:color w:val="0000ED"/>
          <w:u w:val="single" w:color="0000ED"/>
        </w:rPr>
        <w:t>Societ</w:t>
      </w:r>
      <w:r>
        <w:rPr>
          <w:color w:val="0000ED"/>
        </w:rPr>
        <w:t>y</w:t>
      </w:r>
      <w:r>
        <w:t xml:space="preserve"> does not create an obligation for any </w:t>
      </w:r>
      <w:r>
        <w:rPr>
          <w:color w:val="0000ED"/>
          <w:u w:val="single" w:color="0000ED"/>
        </w:rPr>
        <w:t>Societ</w:t>
      </w:r>
      <w:r>
        <w:rPr>
          <w:color w:val="0000ED"/>
        </w:rPr>
        <w:t>y</w:t>
      </w:r>
      <w:r>
        <w:t xml:space="preserve"> member or nonmember to adhere to it.</w:t>
      </w:r>
    </w:p>
    <w:p w14:paraId="04E5E1EE" w14:textId="77777777" w:rsidR="001B5840" w:rsidRDefault="00000000">
      <w:pPr>
        <w:ind w:left="-5" w:right="16"/>
      </w:pPr>
      <w:r>
        <w:lastRenderedPageBreak/>
        <w:t xml:space="preserve">SMPTE </w:t>
      </w:r>
      <w:r>
        <w:rPr>
          <w:color w:val="0000ED"/>
          <w:u w:val="single" w:color="0000ED"/>
        </w:rPr>
        <w:t>Standards</w:t>
      </w:r>
      <w:r>
        <w:t xml:space="preserve"> shall be developed in accordance with applicable antitrust and competition laws, and meetings amongst competitors to develop SMPTE </w:t>
      </w:r>
      <w:r>
        <w:rPr>
          <w:color w:val="0000ED"/>
          <w:u w:val="single" w:color="0000ED"/>
        </w:rPr>
        <w:t>Standards</w:t>
      </w:r>
      <w:r>
        <w:t xml:space="preserve"> are to be conducted in accordance with these laws.</w:t>
      </w:r>
    </w:p>
    <w:p w14:paraId="02190D4E" w14:textId="77777777" w:rsidR="001B5840" w:rsidRDefault="00000000">
      <w:pPr>
        <w:ind w:left="-5" w:right="16"/>
      </w:pPr>
      <w:r>
        <w:t xml:space="preserve">The </w:t>
      </w:r>
      <w:r>
        <w:rPr>
          <w:color w:val="0000ED"/>
          <w:u w:val="single" w:color="0000ED"/>
        </w:rPr>
        <w:t>Societ</w:t>
      </w:r>
      <w:r>
        <w:rPr>
          <w:color w:val="0000ED"/>
        </w:rPr>
        <w:t>y</w:t>
      </w:r>
      <w:r>
        <w:t xml:space="preserve"> shall evaluate and document, as appropriate, both the needs and applications of new and emerging technologies relevant to the fields of motion images, television, motion picture, and related technologies. The </w:t>
      </w:r>
      <w:r>
        <w:rPr>
          <w:color w:val="0000ED"/>
          <w:u w:val="single" w:color="0000ED"/>
        </w:rPr>
        <w:t>Societ</w:t>
      </w:r>
      <w:r>
        <w:rPr>
          <w:color w:val="0000ED"/>
        </w:rPr>
        <w:t>y</w:t>
      </w:r>
      <w:r>
        <w:t xml:space="preserve"> shall explore the needs and interests brought about by these technologies and shall assume a leadership role in any necessary standardization efforts.</w:t>
      </w:r>
    </w:p>
    <w:p w14:paraId="16201266" w14:textId="77777777" w:rsidR="001B5840" w:rsidRDefault="00000000">
      <w:pPr>
        <w:ind w:left="-5" w:right="16"/>
      </w:pPr>
      <w:r>
        <w:t xml:space="preserve">The </w:t>
      </w:r>
      <w:r>
        <w:rPr>
          <w:color w:val="0000ED"/>
          <w:u w:val="single" w:color="0000ED"/>
        </w:rPr>
        <w:t>Societ</w:t>
      </w:r>
      <w:r>
        <w:rPr>
          <w:color w:val="0000ED"/>
        </w:rPr>
        <w:t>y</w:t>
      </w:r>
      <w:r>
        <w:t xml:space="preserve"> serves as a registrar of identifiers needed by the motion imaging and related industries.</w:t>
      </w:r>
    </w:p>
    <w:p w14:paraId="676E9B36" w14:textId="77777777" w:rsidR="001B5840" w:rsidRDefault="00000000">
      <w:pPr>
        <w:ind w:left="-5" w:right="16"/>
      </w:pPr>
      <w:r>
        <w:t xml:space="preserve">The </w:t>
      </w:r>
      <w:r>
        <w:rPr>
          <w:color w:val="0000ED"/>
          <w:u w:val="single" w:color="0000ED"/>
        </w:rPr>
        <w:t>Societ</w:t>
      </w:r>
      <w:r>
        <w:rPr>
          <w:color w:val="0000ED"/>
        </w:rPr>
        <w:t>y</w:t>
      </w:r>
      <w:r>
        <w:t xml:space="preserve"> recognizes the importance and acceptance of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 </w:t>
      </w:r>
      <w:r>
        <w:t xml:space="preserve">as international publications. To maintain this position, the </w:t>
      </w:r>
      <w:r>
        <w:rPr>
          <w:color w:val="0000ED"/>
          <w:u w:val="single" w:color="0000ED"/>
        </w:rPr>
        <w:t>Societ</w:t>
      </w:r>
      <w:r>
        <w:rPr>
          <w:color w:val="0000ED"/>
        </w:rPr>
        <w:t>y</w:t>
      </w:r>
      <w:r>
        <w:t xml:space="preserve"> shall strive to harmonize national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development with international activities and to interrelate with other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developing organizations, drafting committees, and technical organizations.</w:t>
      </w:r>
    </w:p>
    <w:p w14:paraId="19455464" w14:textId="77777777" w:rsidR="001B5840" w:rsidRDefault="00000000">
      <w:pPr>
        <w:spacing w:after="665"/>
        <w:ind w:left="-5" w:right="16"/>
      </w:pPr>
      <w:r>
        <w:t xml:space="preserve">The </w:t>
      </w:r>
      <w:r>
        <w:rPr>
          <w:color w:val="0000ED"/>
          <w:u w:val="single" w:color="0000ED"/>
        </w:rPr>
        <w:t>Societ</w:t>
      </w:r>
      <w:r>
        <w:rPr>
          <w:color w:val="0000ED"/>
        </w:rPr>
        <w:t>y</w:t>
      </w:r>
      <w:r>
        <w:t xml:space="preserve"> recognizes and shall maintain its position of influence in the deliberations of other standardization organizations within the fields of television, motion picture, and related technologies. To accomplish this purpose, the </w:t>
      </w:r>
      <w:r>
        <w:rPr>
          <w:color w:val="0000ED"/>
          <w:u w:val="single" w:color="0000ED"/>
        </w:rPr>
        <w:t>Societ</w:t>
      </w:r>
      <w:r>
        <w:rPr>
          <w:color w:val="0000ED"/>
        </w:rPr>
        <w:t>y</w:t>
      </w:r>
      <w:r>
        <w:t xml:space="preserve"> shall maintain its membership and administrative roles in such other standardization organizations as found appropriate by the </w:t>
      </w:r>
      <w:r>
        <w:rPr>
          <w:color w:val="0000ED"/>
          <w:u w:val="single" w:color="0000ED"/>
        </w:rPr>
        <w:t>Board of Governors</w:t>
      </w:r>
      <w:r>
        <w:t>.</w:t>
      </w:r>
    </w:p>
    <w:p w14:paraId="13C337C7" w14:textId="77777777" w:rsidR="001B5840" w:rsidRDefault="00000000">
      <w:pPr>
        <w:pStyle w:val="Heading1"/>
        <w:spacing w:after="321"/>
        <w:ind w:left="-5" w:right="0"/>
      </w:pPr>
      <w:ins w:id="242" w:author="db" w:date="2022-08-24T13:55:00Z">
        <w:r>
          <w:t xml:space="preserve">2 </w:t>
        </w:r>
      </w:ins>
      <w:bookmarkStart w:id="243" w:name="_Toc67365"/>
      <w:r>
        <w:t>Organization</w:t>
      </w:r>
    </w:p>
    <w:bookmarkEnd w:id="243"/>
    <w:p w14:paraId="433F90A7" w14:textId="77777777" w:rsidR="001B5840" w:rsidRDefault="00000000">
      <w:pPr>
        <w:pStyle w:val="Heading2"/>
        <w:ind w:left="-5"/>
      </w:pPr>
      <w:ins w:id="244" w:author="db" w:date="2022-08-24T13:55:00Z">
        <w:r>
          <w:t xml:space="preserve">2.1 </w:t>
        </w:r>
      </w:ins>
      <w:bookmarkStart w:id="245" w:name="_Toc67366"/>
      <w:r>
        <w:rPr>
          <w:i/>
        </w:rPr>
        <w:t>Standards Vice President</w:t>
      </w:r>
    </w:p>
    <w:bookmarkEnd w:id="245"/>
    <w:p w14:paraId="789D3BD1" w14:textId="77777777" w:rsidR="001B5840" w:rsidRDefault="00000000">
      <w:pPr>
        <w:spacing w:after="379"/>
        <w:ind w:left="-5" w:right="16"/>
      </w:pPr>
      <w:r>
        <w:t xml:space="preserve">The </w:t>
      </w:r>
      <w:r>
        <w:rPr>
          <w:color w:val="541A8B"/>
          <w:u w:val="single" w:color="541A8B"/>
        </w:rPr>
        <w:t>Standards Vice President</w:t>
      </w:r>
      <w:r>
        <w:t xml:space="preserve"> shall be responsible for the coordination and supervision of all engineering activities and objectives under this Standards Operations Manual, as authorized by </w:t>
      </w:r>
      <w:ins w:id="246" w:author="db" w:date="2022-08-24T13:55:00Z">
        <w:r>
          <w:t xml:space="preserve">the </w:t>
        </w:r>
        <w:r>
          <w:rPr>
            <w:color w:val="0000ED"/>
            <w:u w:val="single" w:color="0000ED"/>
          </w:rPr>
          <w:t>Societ</w:t>
        </w:r>
        <w:r>
          <w:rPr>
            <w:color w:val="0000ED"/>
          </w:rPr>
          <w:t>y</w:t>
        </w:r>
        <w:r>
          <w:rPr>
            <w:color w:val="0000ED"/>
            <w:u w:val="single" w:color="0000ED"/>
          </w:rPr>
          <w:t xml:space="preserve"> B</w:t>
        </w:r>
        <w:r>
          <w:rPr>
            <w:color w:val="0000ED"/>
          </w:rPr>
          <w:t>y</w:t>
        </w:r>
        <w:r>
          <w:rPr>
            <w:color w:val="0000ED"/>
            <w:u w:val="single" w:color="0000ED"/>
          </w:rPr>
          <w:t>laws</w:t>
        </w:r>
        <w:r>
          <w:t>.</w:t>
        </w:r>
      </w:ins>
      <w:r>
        <w:t xml:space="preserve"> The duties of the </w:t>
      </w:r>
      <w:r>
        <w:rPr>
          <w:color w:val="541A8B"/>
          <w:u w:val="single" w:color="541A8B"/>
        </w:rPr>
        <w:t>Standards Vice President</w:t>
      </w:r>
      <w:r>
        <w:t xml:space="preserve"> are described in </w:t>
      </w:r>
      <w:ins w:id="247" w:author="db" w:date="2022-08-24T13:55:00Z">
        <w:r>
          <w:t xml:space="preserve">the </w:t>
        </w:r>
        <w:r>
          <w:rPr>
            <w:color w:val="0000ED"/>
            <w:u w:val="single" w:color="0000ED"/>
          </w:rPr>
          <w:t>Governance Operations Manual</w:t>
        </w:r>
        <w:r>
          <w:t xml:space="preserve"> </w:t>
        </w:r>
      </w:ins>
      <w:r>
        <w:t>and in this Standards Operations Manual.</w:t>
      </w:r>
    </w:p>
    <w:p w14:paraId="430CC95F" w14:textId="77777777" w:rsidR="001B5840" w:rsidRDefault="00000000">
      <w:pPr>
        <w:pStyle w:val="Heading2"/>
        <w:ind w:left="-5"/>
      </w:pPr>
      <w:ins w:id="248" w:author="db" w:date="2022-08-24T13:55:00Z">
        <w:r>
          <w:t xml:space="preserve">2.2 </w:t>
        </w:r>
      </w:ins>
      <w:bookmarkStart w:id="249" w:name="_Toc67367"/>
      <w:r>
        <w:rPr>
          <w:i/>
        </w:rPr>
        <w:t>Standards Directors</w:t>
      </w:r>
    </w:p>
    <w:bookmarkEnd w:id="249"/>
    <w:p w14:paraId="5C961282" w14:textId="77777777" w:rsidR="001B5840" w:rsidRDefault="00000000">
      <w:pPr>
        <w:spacing w:after="9"/>
        <w:ind w:left="-5" w:right="16"/>
        <w:rPr>
          <w:ins w:id="250" w:author="db" w:date="2022-08-24T13:55:00Z"/>
        </w:rPr>
      </w:pPr>
      <w:r>
        <w:rPr>
          <w:color w:val="0000ED"/>
          <w:u w:val="single" w:color="0000ED"/>
        </w:rPr>
        <w:t>Standards Directors</w:t>
      </w:r>
      <w:r>
        <w:t xml:space="preserve"> are appointed by the </w:t>
      </w:r>
      <w:r>
        <w:rPr>
          <w:color w:val="541A8B"/>
          <w:u w:val="single" w:color="541A8B"/>
        </w:rPr>
        <w:t>Standards Vice President</w:t>
      </w:r>
      <w:r>
        <w:t xml:space="preserve">, as provided in </w:t>
      </w:r>
      <w:ins w:id="251" w:author="db" w:date="2022-08-24T13:55:00Z">
        <w:r>
          <w:t>the</w:t>
        </w:r>
      </w:ins>
    </w:p>
    <w:p w14:paraId="0450ECA2" w14:textId="77777777" w:rsidR="001B5840" w:rsidRDefault="00000000">
      <w:pPr>
        <w:ind w:left="-5" w:right="16"/>
      </w:pPr>
      <w:ins w:id="252" w:author="db" w:date="2022-08-24T13:55:00Z">
        <w:r>
          <w:rPr>
            <w:color w:val="0000ED"/>
            <w:u w:val="single" w:color="0000ED"/>
          </w:rPr>
          <w:t>Governance Operations Manual</w:t>
        </w:r>
        <w:r>
          <w:t xml:space="preserve"> </w:t>
        </w:r>
      </w:ins>
      <w:r>
        <w:t xml:space="preserve">and in this Standards Operations Manual. </w:t>
      </w:r>
      <w:r>
        <w:rPr>
          <w:color w:val="0000ED"/>
          <w:u w:val="single" w:color="0000ED"/>
        </w:rPr>
        <w:t>Standards Directors</w:t>
      </w:r>
      <w:r>
        <w:t xml:space="preserve"> shall be Members.</w:t>
      </w:r>
    </w:p>
    <w:p w14:paraId="2F92A971" w14:textId="77777777" w:rsidR="001B5840" w:rsidRDefault="00000000">
      <w:pPr>
        <w:ind w:left="-5" w:right="16"/>
      </w:pPr>
      <w:r>
        <w:lastRenderedPageBreak/>
        <w:t xml:space="preserve">Each </w:t>
      </w:r>
      <w:r>
        <w:rPr>
          <w:color w:val="0000ED"/>
          <w:u w:val="single" w:color="0000ED"/>
        </w:rPr>
        <w:t>Standards Director</w:t>
      </w:r>
      <w:r>
        <w:t xml:space="preserve"> shall be responsible for working with all </w:t>
      </w:r>
      <w:r>
        <w:rPr>
          <w:color w:val="0000ED"/>
          <w:u w:val="single" w:color="0000ED"/>
        </w:rPr>
        <w:t>Technolo</w:t>
      </w:r>
      <w:r>
        <w:rPr>
          <w:color w:val="0000ED"/>
        </w:rPr>
        <w:t>gy</w:t>
      </w:r>
      <w:r>
        <w:rPr>
          <w:color w:val="0000ED"/>
          <w:u w:val="single" w:color="0000ED"/>
        </w:rPr>
        <w:t xml:space="preserve"> Committee </w:t>
      </w:r>
      <w:r>
        <w:t>Chairs to organize and coordinate meeting schedules and to ensure that work is correctly placed and is being executed in a timely manner.</w:t>
      </w:r>
    </w:p>
    <w:p w14:paraId="287B1C6F" w14:textId="77777777" w:rsidR="001B5840" w:rsidRDefault="00000000">
      <w:pPr>
        <w:spacing w:after="363"/>
        <w:ind w:left="-5" w:right="16"/>
      </w:pPr>
      <w:r>
        <w:t xml:space="preserve">From time-to-time, the </w:t>
      </w:r>
      <w:r>
        <w:rPr>
          <w:color w:val="541A8B"/>
          <w:u w:val="single" w:color="541A8B"/>
        </w:rPr>
        <w:t>Standards Vice President</w:t>
      </w:r>
      <w:r>
        <w:t xml:space="preserve"> may delegate responsibilities to the </w:t>
      </w:r>
      <w:r>
        <w:rPr>
          <w:color w:val="0000ED"/>
          <w:u w:val="single" w:color="0000ED"/>
        </w:rPr>
        <w:t>Standards Directors</w:t>
      </w:r>
      <w:r>
        <w:t xml:space="preserve"> when their areas of expertise would be beneficial to the activities of the </w:t>
      </w:r>
      <w:r>
        <w:rPr>
          <w:color w:val="0000ED"/>
          <w:u w:val="single" w:color="0000ED"/>
        </w:rPr>
        <w:t>Societ</w:t>
      </w:r>
      <w:r>
        <w:rPr>
          <w:color w:val="0000ED"/>
        </w:rPr>
        <w:t>y</w:t>
      </w:r>
      <w:r>
        <w:t>.</w:t>
      </w:r>
    </w:p>
    <w:p w14:paraId="15FE93A3" w14:textId="77777777" w:rsidR="001B5840" w:rsidRDefault="00000000">
      <w:pPr>
        <w:pStyle w:val="Heading2"/>
        <w:ind w:left="-5"/>
      </w:pPr>
      <w:ins w:id="253" w:author="db" w:date="2022-08-24T13:55:00Z">
        <w:r>
          <w:t xml:space="preserve">2.3 </w:t>
        </w:r>
      </w:ins>
      <w:bookmarkStart w:id="254" w:name="_Toc67368"/>
      <w:r>
        <w:rPr>
          <w:i/>
        </w:rPr>
        <w:t>Director of Engineering</w:t>
      </w:r>
      <w:r>
        <w:t xml:space="preserve"> and Home Office Engineering Department</w:t>
      </w:r>
    </w:p>
    <w:bookmarkEnd w:id="254"/>
    <w:p w14:paraId="6272885D" w14:textId="77777777" w:rsidR="001B5840" w:rsidRDefault="00000000">
      <w:pPr>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is an employee of the </w:t>
      </w:r>
      <w:r>
        <w:rPr>
          <w:color w:val="0000ED"/>
          <w:u w:val="single" w:color="0000ED"/>
        </w:rPr>
        <w:t>Societ</w:t>
      </w:r>
      <w:r>
        <w:rPr>
          <w:color w:val="0000ED"/>
        </w:rPr>
        <w:t>y</w:t>
      </w:r>
      <w:r>
        <w:t xml:space="preserve"> and supervisor of the Home Office Engineering Department. The </w:t>
      </w:r>
      <w:r>
        <w:rPr>
          <w:color w:val="0000ED"/>
          <w:u w:val="single" w:color="0000ED"/>
        </w:rPr>
        <w:t>Director of En</w:t>
      </w:r>
      <w:r>
        <w:rPr>
          <w:color w:val="0000ED"/>
        </w:rPr>
        <w:t>g</w:t>
      </w:r>
      <w:r>
        <w:rPr>
          <w:color w:val="0000ED"/>
          <w:u w:val="single" w:color="0000ED"/>
        </w:rPr>
        <w:t>ineerin</w:t>
      </w:r>
      <w:r>
        <w:rPr>
          <w:color w:val="0000ED"/>
        </w:rPr>
        <w:t>g</w:t>
      </w:r>
      <w:r>
        <w:t xml:space="preserve"> is administratively accountable to the Executive Director but operationally accountable to the </w:t>
      </w:r>
      <w:r>
        <w:rPr>
          <w:color w:val="541A8B"/>
          <w:u w:val="single" w:color="541A8B"/>
        </w:rPr>
        <w:t>Standards Vice President</w:t>
      </w:r>
      <w:r>
        <w:t>.</w:t>
      </w:r>
    </w:p>
    <w:p w14:paraId="5EE641CF" w14:textId="77777777" w:rsidR="001B5840" w:rsidRDefault="00000000">
      <w:pPr>
        <w:spacing w:after="296" w:line="265" w:lineRule="auto"/>
        <w:ind w:left="-5" w:right="33"/>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w:t>
      </w:r>
    </w:p>
    <w:p w14:paraId="42777CDD" w14:textId="77777777" w:rsidR="001B5840" w:rsidRDefault="00000000">
      <w:pPr>
        <w:numPr>
          <w:ilvl w:val="0"/>
          <w:numId w:val="2"/>
        </w:numPr>
        <w:spacing w:after="0"/>
        <w:ind w:left="660" w:right="16" w:hanging="360"/>
      </w:pPr>
      <w:r>
        <w:t xml:space="preserve">Represent the </w:t>
      </w:r>
      <w:r>
        <w:rPr>
          <w:color w:val="541A8B"/>
          <w:u w:val="single" w:color="541A8B"/>
        </w:rPr>
        <w:t>Standards Vice President</w:t>
      </w:r>
      <w:r>
        <w:t xml:space="preserve"> or serve as alternate to the </w:t>
      </w:r>
      <w:r>
        <w:rPr>
          <w:color w:val="541A8B"/>
          <w:u w:val="single" w:color="541A8B"/>
        </w:rPr>
        <w:t>Standards Vice</w:t>
      </w:r>
    </w:p>
    <w:p w14:paraId="7CFDFBE1" w14:textId="77777777" w:rsidR="001B5840" w:rsidRDefault="00000000">
      <w:pPr>
        <w:spacing w:after="9"/>
        <w:ind w:left="611" w:right="16"/>
      </w:pPr>
      <w:r>
        <w:rPr>
          <w:color w:val="541A8B"/>
          <w:u w:val="single" w:color="541A8B"/>
        </w:rPr>
        <w:t>President</w:t>
      </w:r>
      <w:r>
        <w:t xml:space="preserve"> to the extent authorized by that </w:t>
      </w:r>
      <w:proofErr w:type="gramStart"/>
      <w:r>
        <w:t>officer;</w:t>
      </w:r>
      <w:proofErr w:type="gramEnd"/>
    </w:p>
    <w:p w14:paraId="36B4DF86" w14:textId="77777777" w:rsidR="001B5840" w:rsidRDefault="00000000">
      <w:pPr>
        <w:numPr>
          <w:ilvl w:val="0"/>
          <w:numId w:val="2"/>
        </w:numPr>
        <w:spacing w:after="9"/>
        <w:ind w:left="660" w:right="16" w:hanging="360"/>
      </w:pPr>
      <w:r>
        <w:t xml:space="preserve">Administer the functions of the Home Office Engineering </w:t>
      </w:r>
      <w:proofErr w:type="gramStart"/>
      <w:r>
        <w:t>Department;</w:t>
      </w:r>
      <w:proofErr w:type="gramEnd"/>
    </w:p>
    <w:p w14:paraId="53EFEA06" w14:textId="77777777" w:rsidR="001B5840" w:rsidRDefault="00000000">
      <w:pPr>
        <w:numPr>
          <w:ilvl w:val="0"/>
          <w:numId w:val="2"/>
        </w:numPr>
        <w:spacing w:after="0"/>
        <w:ind w:left="660" w:right="16" w:hanging="360"/>
      </w:pPr>
      <w:r>
        <w:t xml:space="preserve">Conduct the </w:t>
      </w:r>
      <w:r>
        <w:rPr>
          <w:color w:val="0000ED"/>
          <w:u w:val="single" w:color="0000ED"/>
        </w:rPr>
        <w:t>Test Materials</w:t>
      </w:r>
      <w:r>
        <w:t xml:space="preserve"> and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publication </w:t>
      </w:r>
      <w:proofErr w:type="gramStart"/>
      <w:r>
        <w:t>programs;</w:t>
      </w:r>
      <w:proofErr w:type="gramEnd"/>
    </w:p>
    <w:p w14:paraId="35F1D9EC" w14:textId="77777777" w:rsidR="001B5840" w:rsidRDefault="00000000">
      <w:pPr>
        <w:numPr>
          <w:ilvl w:val="0"/>
          <w:numId w:val="2"/>
        </w:numPr>
        <w:spacing w:after="9"/>
        <w:ind w:left="660" w:right="16" w:hanging="360"/>
      </w:pPr>
      <w:r>
        <w:t xml:space="preserve">Administratively and technically support the </w:t>
      </w:r>
      <w:r>
        <w:rPr>
          <w:color w:val="0000ED"/>
          <w:u w:val="single" w:color="0000ED"/>
        </w:rPr>
        <w:t>Technolo</w:t>
      </w:r>
      <w:r>
        <w:rPr>
          <w:color w:val="0000ED"/>
        </w:rPr>
        <w:t>gy</w:t>
      </w:r>
      <w:r>
        <w:rPr>
          <w:color w:val="0000ED"/>
          <w:u w:val="single" w:color="0000ED"/>
        </w:rPr>
        <w:t xml:space="preserve"> Committees</w:t>
      </w:r>
      <w:r>
        <w:t xml:space="preserve"> in developing</w:t>
      </w:r>
    </w:p>
    <w:p w14:paraId="1A42023C" w14:textId="77777777" w:rsidR="001B5840" w:rsidRDefault="00000000">
      <w:pPr>
        <w:spacing w:after="38" w:line="265" w:lineRule="auto"/>
        <w:ind w:left="611" w:right="33"/>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w:t>
      </w:r>
      <w:proofErr w:type="gramStart"/>
      <w:r>
        <w:rPr>
          <w:color w:val="0000ED"/>
          <w:u w:val="single" w:color="0000ED"/>
        </w:rPr>
        <w:t>Documents</w:t>
      </w:r>
      <w:r>
        <w:t>;</w:t>
      </w:r>
      <w:proofErr w:type="gramEnd"/>
    </w:p>
    <w:p w14:paraId="715C86EB" w14:textId="77777777" w:rsidR="001B5840" w:rsidRDefault="00000000">
      <w:pPr>
        <w:numPr>
          <w:ilvl w:val="0"/>
          <w:numId w:val="2"/>
        </w:numPr>
        <w:spacing w:after="5"/>
        <w:ind w:left="660" w:right="16" w:hanging="360"/>
      </w:pPr>
      <w:r>
        <w:t xml:space="preserve">At the direction of the </w:t>
      </w:r>
      <w:r>
        <w:rPr>
          <w:color w:val="0000ED"/>
          <w:u w:val="single" w:color="0000ED"/>
        </w:rPr>
        <w:t>Technolo</w:t>
      </w:r>
      <w:r>
        <w:rPr>
          <w:color w:val="0000ED"/>
        </w:rPr>
        <w:t>gy</w:t>
      </w:r>
      <w:r>
        <w:rPr>
          <w:color w:val="0000ED"/>
          <w:u w:val="single" w:color="0000ED"/>
        </w:rPr>
        <w:t xml:space="preserve"> Committees</w:t>
      </w:r>
      <w:r>
        <w:t xml:space="preserve">, prepare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for </w:t>
      </w:r>
      <w:proofErr w:type="gramStart"/>
      <w:r>
        <w:t>publication;</w:t>
      </w:r>
      <w:proofErr w:type="gramEnd"/>
    </w:p>
    <w:p w14:paraId="05B0DE62" w14:textId="77777777" w:rsidR="001B5840" w:rsidRDefault="00000000">
      <w:pPr>
        <w:numPr>
          <w:ilvl w:val="0"/>
          <w:numId w:val="2"/>
        </w:numPr>
        <w:spacing w:after="0"/>
        <w:ind w:left="660" w:right="16" w:hanging="360"/>
      </w:pPr>
      <w:r>
        <w:t xml:space="preserve">Schedule and organize the standards meetings in cooperation with the </w:t>
      </w:r>
      <w:r>
        <w:rPr>
          <w:color w:val="0000ED"/>
          <w:u w:val="single" w:color="0000ED"/>
        </w:rPr>
        <w:t>Technolo</w:t>
      </w:r>
      <w:r>
        <w:rPr>
          <w:color w:val="0000ED"/>
        </w:rPr>
        <w:t>gy</w:t>
      </w:r>
    </w:p>
    <w:p w14:paraId="6D501690" w14:textId="77777777" w:rsidR="001B5840" w:rsidRDefault="00000000">
      <w:pPr>
        <w:spacing w:after="38" w:line="265" w:lineRule="auto"/>
        <w:ind w:left="611" w:right="33"/>
      </w:pPr>
      <w:r>
        <w:rPr>
          <w:color w:val="0000ED"/>
          <w:u w:val="single" w:color="0000ED"/>
        </w:rPr>
        <w:t>Committee</w:t>
      </w:r>
      <w:r>
        <w:t xml:space="preserve"> Chairs, </w:t>
      </w:r>
      <w:r>
        <w:rPr>
          <w:color w:val="0000ED"/>
          <w:u w:val="single" w:color="0000ED"/>
        </w:rPr>
        <w:t>Standards Directors</w:t>
      </w:r>
      <w:r>
        <w:t xml:space="preserve">, and the </w:t>
      </w:r>
      <w:r>
        <w:rPr>
          <w:color w:val="541A8B"/>
          <w:u w:val="single" w:color="541A8B"/>
        </w:rPr>
        <w:t xml:space="preserve">Standards Vice </w:t>
      </w:r>
      <w:proofErr w:type="gramStart"/>
      <w:r>
        <w:rPr>
          <w:color w:val="541A8B"/>
          <w:u w:val="single" w:color="541A8B"/>
        </w:rPr>
        <w:t>President</w:t>
      </w:r>
      <w:r>
        <w:t>;</w:t>
      </w:r>
      <w:proofErr w:type="gramEnd"/>
    </w:p>
    <w:p w14:paraId="347E7EA9" w14:textId="77777777" w:rsidR="001B5840" w:rsidRDefault="00000000">
      <w:pPr>
        <w:numPr>
          <w:ilvl w:val="0"/>
          <w:numId w:val="2"/>
        </w:numPr>
        <w:spacing w:after="9"/>
        <w:ind w:left="660" w:right="16" w:hanging="360"/>
      </w:pPr>
      <w:r>
        <w:t>Prepare tutorial reports, glossaries, pamphlets, etc. for publication as instructed by the</w:t>
      </w:r>
    </w:p>
    <w:p w14:paraId="73CDE60B" w14:textId="77777777" w:rsidR="001B5840" w:rsidRDefault="00000000">
      <w:pPr>
        <w:spacing w:after="32" w:line="259" w:lineRule="auto"/>
        <w:ind w:left="611"/>
      </w:pPr>
      <w:r>
        <w:rPr>
          <w:color w:val="541A8B"/>
          <w:u w:val="single" w:color="541A8B"/>
        </w:rPr>
        <w:t xml:space="preserve">Standards Vice </w:t>
      </w:r>
      <w:proofErr w:type="gramStart"/>
      <w:r>
        <w:rPr>
          <w:color w:val="541A8B"/>
          <w:u w:val="single" w:color="541A8B"/>
        </w:rPr>
        <w:t>President</w:t>
      </w:r>
      <w:r>
        <w:t>;</w:t>
      </w:r>
      <w:proofErr w:type="gramEnd"/>
    </w:p>
    <w:p w14:paraId="3CFF2D3B" w14:textId="77777777" w:rsidR="001B5840" w:rsidRDefault="00000000">
      <w:pPr>
        <w:numPr>
          <w:ilvl w:val="0"/>
          <w:numId w:val="2"/>
        </w:numPr>
        <w:spacing w:after="3"/>
        <w:ind w:left="660" w:right="16" w:hanging="360"/>
      </w:pPr>
      <w:r>
        <w:t xml:space="preserve">Make available </w:t>
      </w:r>
      <w:r>
        <w:rPr>
          <w:color w:val="0000ED"/>
          <w:u w:val="single" w:color="0000ED"/>
        </w:rPr>
        <w:t>Test Materials</w:t>
      </w:r>
      <w:r>
        <w:t xml:space="preserve"> for checking, testing, and measuring television and motion picture systems, as directed by the </w:t>
      </w:r>
      <w:r>
        <w:rPr>
          <w:color w:val="0000ED"/>
          <w:u w:val="single" w:color="0000ED"/>
        </w:rPr>
        <w:t>Technolo</w:t>
      </w:r>
      <w:r>
        <w:rPr>
          <w:color w:val="0000ED"/>
        </w:rPr>
        <w:t>gy</w:t>
      </w:r>
      <w:r>
        <w:rPr>
          <w:color w:val="0000ED"/>
          <w:u w:val="single" w:color="0000ED"/>
        </w:rPr>
        <w:t xml:space="preserve"> </w:t>
      </w:r>
      <w:proofErr w:type="gramStart"/>
      <w:r>
        <w:rPr>
          <w:color w:val="0000ED"/>
          <w:u w:val="single" w:color="0000ED"/>
        </w:rPr>
        <w:t>Committees</w:t>
      </w:r>
      <w:r>
        <w:t>;</w:t>
      </w:r>
      <w:proofErr w:type="gramEnd"/>
    </w:p>
    <w:p w14:paraId="24770661" w14:textId="77777777" w:rsidR="001B5840" w:rsidRDefault="00000000">
      <w:pPr>
        <w:numPr>
          <w:ilvl w:val="0"/>
          <w:numId w:val="2"/>
        </w:numPr>
        <w:spacing w:after="0"/>
        <w:ind w:left="660" w:right="16" w:hanging="360"/>
      </w:pPr>
      <w:r>
        <w:t xml:space="preserve">Act as </w:t>
      </w:r>
      <w:r>
        <w:rPr>
          <w:color w:val="0000ED"/>
          <w:u w:val="single" w:color="0000ED"/>
        </w:rPr>
        <w:t>Dele</w:t>
      </w:r>
      <w:r>
        <w:rPr>
          <w:color w:val="0000ED"/>
        </w:rPr>
        <w:t>g</w:t>
      </w:r>
      <w:r>
        <w:rPr>
          <w:color w:val="0000ED"/>
          <w:u w:val="single" w:color="0000ED"/>
        </w:rPr>
        <w:t>ate</w:t>
      </w:r>
      <w:r>
        <w:t xml:space="preserve"> or </w:t>
      </w:r>
      <w:r>
        <w:rPr>
          <w:color w:val="0000ED"/>
          <w:u w:val="single" w:color="0000ED"/>
        </w:rPr>
        <w:t>Rapporteur</w:t>
      </w:r>
      <w:r>
        <w:t xml:space="preserve"> to various national and international bodies, as</w:t>
      </w:r>
    </w:p>
    <w:p w14:paraId="053C77D5" w14:textId="77777777" w:rsidR="001B5840" w:rsidRDefault="00000000">
      <w:pPr>
        <w:spacing w:after="32" w:line="259" w:lineRule="auto"/>
        <w:ind w:left="611"/>
      </w:pPr>
      <w:r>
        <w:t xml:space="preserve">authorized by the </w:t>
      </w:r>
      <w:r>
        <w:rPr>
          <w:color w:val="541A8B"/>
          <w:u w:val="single" w:color="541A8B"/>
        </w:rPr>
        <w:t xml:space="preserve">Standards Vice </w:t>
      </w:r>
      <w:proofErr w:type="gramStart"/>
      <w:r>
        <w:rPr>
          <w:color w:val="541A8B"/>
          <w:u w:val="single" w:color="541A8B"/>
        </w:rPr>
        <w:t>President</w:t>
      </w:r>
      <w:r>
        <w:t>;</w:t>
      </w:r>
      <w:proofErr w:type="gramEnd"/>
    </w:p>
    <w:p w14:paraId="7BCDC984" w14:textId="77777777" w:rsidR="001B5840" w:rsidRDefault="00000000">
      <w:pPr>
        <w:numPr>
          <w:ilvl w:val="0"/>
          <w:numId w:val="2"/>
        </w:numPr>
        <w:spacing w:after="32" w:line="259" w:lineRule="auto"/>
        <w:ind w:left="660" w:right="16" w:hanging="360"/>
      </w:pPr>
      <w:r>
        <w:t xml:space="preserve">Serve as Secretariat to the </w:t>
      </w:r>
      <w:r>
        <w:rPr>
          <w:color w:val="0000ED"/>
          <w:u w:val="single" w:color="0000ED"/>
        </w:rPr>
        <w:t>Standards Committee</w:t>
      </w:r>
      <w:r>
        <w:t xml:space="preserve"> and ensure that secretarial services</w:t>
      </w:r>
    </w:p>
    <w:p w14:paraId="20B8D46D" w14:textId="77777777" w:rsidR="001B5840" w:rsidRDefault="00000000">
      <w:pPr>
        <w:spacing w:after="9"/>
        <w:ind w:left="611" w:right="16"/>
      </w:pPr>
      <w:r>
        <w:t xml:space="preserve">are available to the </w:t>
      </w:r>
      <w:r>
        <w:rPr>
          <w:color w:val="0000ED"/>
          <w:u w:val="single" w:color="0000ED"/>
        </w:rPr>
        <w:t>Technolo</w:t>
      </w:r>
      <w:r>
        <w:rPr>
          <w:color w:val="0000ED"/>
        </w:rPr>
        <w:t>gy</w:t>
      </w:r>
      <w:r>
        <w:rPr>
          <w:color w:val="0000ED"/>
          <w:u w:val="single" w:color="0000ED"/>
        </w:rPr>
        <w:t xml:space="preserve"> </w:t>
      </w:r>
      <w:proofErr w:type="gramStart"/>
      <w:r>
        <w:rPr>
          <w:color w:val="0000ED"/>
          <w:u w:val="single" w:color="0000ED"/>
        </w:rPr>
        <w:t>Committees</w:t>
      </w:r>
      <w:r>
        <w:t>;</w:t>
      </w:r>
      <w:proofErr w:type="gramEnd"/>
    </w:p>
    <w:p w14:paraId="6DBA1CA8" w14:textId="77777777" w:rsidR="001B5840" w:rsidRDefault="00000000">
      <w:pPr>
        <w:numPr>
          <w:ilvl w:val="0"/>
          <w:numId w:val="2"/>
        </w:numPr>
        <w:spacing w:after="9"/>
        <w:ind w:left="660" w:right="16" w:hanging="360"/>
      </w:pPr>
      <w:r>
        <w:t xml:space="preserve">Facilitate and maintain the SMPTE </w:t>
      </w:r>
      <w:r>
        <w:rPr>
          <w:color w:val="0000ED"/>
          <w:u w:val="single" w:color="0000ED"/>
        </w:rPr>
        <w:t>Re</w:t>
      </w:r>
      <w:r>
        <w:rPr>
          <w:color w:val="0000ED"/>
        </w:rPr>
        <w:t>g</w:t>
      </w:r>
      <w:r>
        <w:rPr>
          <w:color w:val="0000ED"/>
          <w:u w:val="single" w:color="0000ED"/>
        </w:rPr>
        <w:t xml:space="preserve">istration </w:t>
      </w:r>
      <w:proofErr w:type="gramStart"/>
      <w:r>
        <w:rPr>
          <w:color w:val="0000ED"/>
          <w:u w:val="single" w:color="0000ED"/>
        </w:rPr>
        <w:t>Authorit</w:t>
      </w:r>
      <w:r>
        <w:rPr>
          <w:color w:val="0000ED"/>
        </w:rPr>
        <w:t>y</w:t>
      </w:r>
      <w:r>
        <w:t>;</w:t>
      </w:r>
      <w:proofErr w:type="gramEnd"/>
    </w:p>
    <w:p w14:paraId="17EA48AD" w14:textId="77777777" w:rsidR="001B5840" w:rsidRDefault="00000000">
      <w:pPr>
        <w:numPr>
          <w:ilvl w:val="0"/>
          <w:numId w:val="2"/>
        </w:numPr>
        <w:spacing w:after="0"/>
        <w:ind w:left="660" w:right="16" w:hanging="360"/>
      </w:pPr>
      <w:r>
        <w:t xml:space="preserve">Register identifiers and other documentary </w:t>
      </w:r>
      <w:proofErr w:type="gramStart"/>
      <w:r>
        <w:t>items;</w:t>
      </w:r>
      <w:proofErr w:type="gramEnd"/>
    </w:p>
    <w:p w14:paraId="11F2E134" w14:textId="77777777" w:rsidR="001B5840" w:rsidRDefault="00000000">
      <w:pPr>
        <w:numPr>
          <w:ilvl w:val="0"/>
          <w:numId w:val="2"/>
        </w:numPr>
        <w:spacing w:after="3"/>
        <w:ind w:left="660" w:right="16" w:hanging="360"/>
      </w:pPr>
      <w:r>
        <w:t xml:space="preserve">Ensure that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include appropriate specifications for suitable tolerances and references to suitable test methods necessary for proper interpretation and implementation of the </w:t>
      </w:r>
      <w:proofErr w:type="gramStart"/>
      <w:r>
        <w:t>documents;</w:t>
      </w:r>
      <w:proofErr w:type="gramEnd"/>
    </w:p>
    <w:p w14:paraId="2DB63EE4" w14:textId="77777777" w:rsidR="001B5840" w:rsidRDefault="00000000">
      <w:pPr>
        <w:numPr>
          <w:ilvl w:val="0"/>
          <w:numId w:val="2"/>
        </w:numPr>
        <w:ind w:left="660" w:right="16" w:hanging="360"/>
      </w:pPr>
      <w:r>
        <w:t xml:space="preserve">Initiate the one-year and five-year Review processes of published </w:t>
      </w:r>
      <w:proofErr w:type="gramStart"/>
      <w:r>
        <w:t>documents;</w:t>
      </w:r>
      <w:proofErr w:type="gramEnd"/>
    </w:p>
    <w:p w14:paraId="439770BE" w14:textId="77777777" w:rsidR="001B5840" w:rsidRDefault="00000000">
      <w:pPr>
        <w:numPr>
          <w:ilvl w:val="0"/>
          <w:numId w:val="2"/>
        </w:numPr>
        <w:spacing w:after="17"/>
        <w:ind w:left="660" w:right="16" w:hanging="360"/>
      </w:pPr>
      <w:r>
        <w:lastRenderedPageBreak/>
        <w:t xml:space="preserve">Maintain a complete and accurate </w:t>
      </w:r>
      <w:r>
        <w:rPr>
          <w:color w:val="0000ED"/>
          <w:u w:val="single" w:color="0000ED"/>
        </w:rPr>
        <w:t>Technolo</w:t>
      </w:r>
      <w:r>
        <w:rPr>
          <w:color w:val="0000ED"/>
        </w:rPr>
        <w:t>gy</w:t>
      </w:r>
      <w:r>
        <w:rPr>
          <w:color w:val="0000ED"/>
          <w:u w:val="single" w:color="0000ED"/>
        </w:rPr>
        <w:t xml:space="preserve"> Committee</w:t>
      </w:r>
      <w:r>
        <w:t xml:space="preserve"> roster for each </w:t>
      </w:r>
      <w:proofErr w:type="gramStart"/>
      <w:r>
        <w:t>Committee;</w:t>
      </w:r>
      <w:proofErr w:type="gramEnd"/>
    </w:p>
    <w:p w14:paraId="23CD008B" w14:textId="77777777" w:rsidR="001B5840" w:rsidRDefault="00000000">
      <w:pPr>
        <w:numPr>
          <w:ilvl w:val="0"/>
          <w:numId w:val="2"/>
        </w:numPr>
        <w:spacing w:after="0"/>
        <w:ind w:left="660" w:right="16" w:hanging="360"/>
      </w:pPr>
      <w:r>
        <w:t xml:space="preserve">Ensure that the current Standards Operations Manual and Standards </w:t>
      </w:r>
      <w:r>
        <w:rPr>
          <w:color w:val="0000ED"/>
          <w:u w:val="single" w:color="0000ED"/>
        </w:rPr>
        <w:t>Administrative</w:t>
      </w:r>
    </w:p>
    <w:p w14:paraId="0A9A8DF8" w14:textId="77777777" w:rsidR="001B5840" w:rsidRDefault="00000000">
      <w:pPr>
        <w:spacing w:after="9"/>
        <w:ind w:left="611" w:right="16"/>
      </w:pPr>
      <w:r>
        <w:rPr>
          <w:color w:val="0000ED"/>
          <w:u w:val="single" w:color="0000ED"/>
        </w:rPr>
        <w:t>Guidelines</w:t>
      </w:r>
      <w:r>
        <w:t xml:space="preserve"> are freely available to all interested </w:t>
      </w:r>
      <w:proofErr w:type="gramStart"/>
      <w:r>
        <w:t>parties;</w:t>
      </w:r>
      <w:proofErr w:type="gramEnd"/>
    </w:p>
    <w:p w14:paraId="664522C8" w14:textId="77777777" w:rsidR="001B5840" w:rsidRDefault="00000000">
      <w:pPr>
        <w:numPr>
          <w:ilvl w:val="0"/>
          <w:numId w:val="2"/>
        </w:numPr>
        <w:spacing w:after="3"/>
        <w:ind w:left="660" w:right="16" w:hanging="360"/>
      </w:pPr>
      <w:r>
        <w:t xml:space="preserve">Publish, from time-to-time, a “Standards Action” email newsletter announcing any new </w:t>
      </w:r>
      <w:r>
        <w:rPr>
          <w:color w:val="0000ED"/>
          <w:u w:val="single" w:color="0000ED"/>
        </w:rPr>
        <w:t>pro</w:t>
      </w:r>
      <w:r>
        <w:rPr>
          <w:color w:val="0000ED"/>
        </w:rPr>
        <w:t>j</w:t>
      </w:r>
      <w:r>
        <w:rPr>
          <w:color w:val="0000ED"/>
          <w:u w:val="single" w:color="0000ED"/>
        </w:rPr>
        <w:t>ect</w:t>
      </w:r>
      <w:r>
        <w:t xml:space="preserve">, publication or withdrawal of any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Engineering</w:t>
      </w:r>
    </w:p>
    <w:p w14:paraId="05543BA2" w14:textId="77777777" w:rsidR="001B5840" w:rsidRDefault="00000000">
      <w:pPr>
        <w:spacing w:after="38" w:line="265" w:lineRule="auto"/>
        <w:ind w:left="611" w:right="33"/>
      </w:pPr>
      <w:r>
        <w:rPr>
          <w:color w:val="0000ED"/>
          <w:u w:val="single" w:color="0000ED"/>
        </w:rPr>
        <w:t>Administrative Guideline</w:t>
      </w:r>
      <w:r>
        <w:t xml:space="preserve">, </w:t>
      </w:r>
      <w:r>
        <w:rPr>
          <w:color w:val="0000ED"/>
          <w:u w:val="single" w:color="0000ED"/>
        </w:rPr>
        <w:t>Re</w:t>
      </w:r>
      <w:r>
        <w:rPr>
          <w:color w:val="0000ED"/>
        </w:rPr>
        <w:t>g</w:t>
      </w:r>
      <w:r>
        <w:rPr>
          <w:color w:val="0000ED"/>
          <w:u w:val="single" w:color="0000ED"/>
        </w:rPr>
        <w:t>istered Disclosure Document</w:t>
      </w:r>
      <w:r>
        <w:t xml:space="preserve">, Request for Technology, or other significant </w:t>
      </w:r>
      <w:proofErr w:type="gramStart"/>
      <w:r>
        <w:t>events;</w:t>
      </w:r>
      <w:proofErr w:type="gramEnd"/>
    </w:p>
    <w:p w14:paraId="0B807BB0" w14:textId="77777777" w:rsidR="001B5840" w:rsidRDefault="00000000">
      <w:pPr>
        <w:numPr>
          <w:ilvl w:val="0"/>
          <w:numId w:val="2"/>
        </w:numPr>
        <w:spacing w:after="9"/>
        <w:ind w:left="660" w:right="16" w:hanging="360"/>
      </w:pPr>
      <w:r>
        <w:t>Procure and make available documents from other standards bodies referenced by</w:t>
      </w:r>
    </w:p>
    <w:p w14:paraId="5B15CD80" w14:textId="77777777" w:rsidR="001B5840" w:rsidRDefault="00000000">
      <w:pPr>
        <w:spacing w:after="9"/>
        <w:ind w:left="611" w:right="16"/>
      </w:pPr>
      <w:r>
        <w:t xml:space="preserve">SMPTE </w:t>
      </w:r>
      <w:proofErr w:type="gramStart"/>
      <w:r>
        <w:t>documents;</w:t>
      </w:r>
      <w:proofErr w:type="gramEnd"/>
    </w:p>
    <w:p w14:paraId="6E799B09" w14:textId="77777777" w:rsidR="001B5840" w:rsidRDefault="00000000">
      <w:pPr>
        <w:numPr>
          <w:ilvl w:val="0"/>
          <w:numId w:val="2"/>
        </w:numPr>
        <w:spacing w:after="5"/>
        <w:ind w:left="660" w:right="16" w:hanging="360"/>
      </w:pPr>
      <w:r>
        <w:t xml:space="preserve">Submit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for consideration by other standardizing bodies when so instructed by the </w:t>
      </w:r>
      <w:r>
        <w:rPr>
          <w:color w:val="541A8B"/>
          <w:u w:val="single" w:color="541A8B"/>
        </w:rPr>
        <w:t>Standards Vice President</w:t>
      </w:r>
      <w:r>
        <w:t>; and</w:t>
      </w:r>
    </w:p>
    <w:p w14:paraId="4A3DABEB" w14:textId="77777777" w:rsidR="001B5840" w:rsidRDefault="00000000">
      <w:pPr>
        <w:numPr>
          <w:ilvl w:val="0"/>
          <w:numId w:val="2"/>
        </w:numPr>
        <w:spacing w:after="384"/>
        <w:ind w:left="660" w:right="16" w:hanging="360"/>
      </w:pPr>
      <w:r>
        <w:t>Serve as parliamentarian to the Standards Community.</w:t>
      </w:r>
    </w:p>
    <w:p w14:paraId="3AF935C1" w14:textId="77777777" w:rsidR="001B5840" w:rsidRDefault="00000000">
      <w:pPr>
        <w:pStyle w:val="Heading2"/>
        <w:ind w:left="-5"/>
      </w:pPr>
      <w:ins w:id="255" w:author="db" w:date="2022-08-24T13:55:00Z">
        <w:r>
          <w:t xml:space="preserve">2.4 </w:t>
        </w:r>
      </w:ins>
      <w:bookmarkStart w:id="256" w:name="_Toc67369"/>
      <w:r>
        <w:t>Standards Community</w:t>
      </w:r>
    </w:p>
    <w:bookmarkEnd w:id="256"/>
    <w:p w14:paraId="05900FB9" w14:textId="77777777" w:rsidR="001B5840" w:rsidRDefault="00000000">
      <w:pPr>
        <w:ind w:left="-5" w:right="16"/>
      </w:pPr>
      <w:r>
        <w:t xml:space="preserve">The Standards Community, as described in the </w:t>
      </w:r>
      <w:ins w:id="257" w:author="db" w:date="2022-08-24T13:55:00Z">
        <w:r>
          <w:rPr>
            <w:color w:val="0000ED"/>
            <w:u w:val="single" w:color="0000ED"/>
          </w:rPr>
          <w:t>Membership Operations Manual</w:t>
        </w:r>
        <w:r>
          <w:t>,</w:t>
        </w:r>
      </w:ins>
      <w:r>
        <w:t xml:space="preserve"> is collectively all members of all </w:t>
      </w:r>
      <w:r>
        <w:rPr>
          <w:color w:val="0000ED"/>
          <w:u w:val="single" w:color="0000ED"/>
        </w:rPr>
        <w:t>Technolo</w:t>
      </w:r>
      <w:r>
        <w:rPr>
          <w:color w:val="0000ED"/>
        </w:rPr>
        <w:t>gy</w:t>
      </w:r>
      <w:r>
        <w:rPr>
          <w:color w:val="0000ED"/>
          <w:u w:val="single" w:color="0000ED"/>
        </w:rPr>
        <w:t xml:space="preserve"> Committees</w:t>
      </w:r>
      <w:r>
        <w:t xml:space="preserve">. The unqualified term, “Member”, refers to members of the Standards Community. All Members are subject to this Standards Operations Manual and the </w:t>
      </w:r>
      <w:r>
        <w:rPr>
          <w:color w:val="0000ED"/>
          <w:u w:val="single" w:color="0000ED"/>
        </w:rPr>
        <w:t>Administrative Guidelines</w:t>
      </w:r>
      <w:r>
        <w:t xml:space="preserve">, specifically including all requirements for confidentiality (see Section </w:t>
      </w:r>
      <w:r>
        <w:rPr>
          <w:color w:val="0000ED"/>
          <w:u w:val="single" w:color="0000ED"/>
        </w:rPr>
        <w:t>9.4</w:t>
      </w:r>
      <w:r>
        <w:t xml:space="preserve">) and observance of the </w:t>
      </w:r>
      <w:ins w:id="258" w:author="db" w:date="2022-08-24T13:55:00Z">
        <w:r>
          <w:t xml:space="preserve">Society’s Intellectual Property Policy (see Section </w:t>
        </w:r>
        <w:r>
          <w:rPr>
            <w:color w:val="0000ED"/>
            <w:u w:val="single" w:color="0000ED"/>
          </w:rPr>
          <w:t>9</w:t>
        </w:r>
        <w:r>
          <w:t xml:space="preserve">). </w:t>
        </w:r>
      </w:ins>
      <w:moveToRangeStart w:id="259" w:author="db" w:date="2022-08-24T13:55:00Z" w:name="move112241732"/>
      <w:moveTo w:id="260" w:author="db" w:date="2022-08-24T13:55:00Z">
        <w:r>
          <w:t>All Members shall be</w:t>
        </w:r>
        <w:r>
          <w:rPr>
            <w:color w:val="541A8B"/>
            <w:u w:val="single" w:color="541A8B"/>
          </w:rPr>
          <w:t xml:space="preserve"> </w:t>
        </w:r>
        <w:r>
          <w:t xml:space="preserve">individuals who have paid, or have been exempted from, the </w:t>
        </w:r>
        <w:r>
          <w:rPr>
            <w:color w:val="0000ED"/>
            <w:u w:val="single" w:color="0000ED"/>
          </w:rPr>
          <w:t>Participation Fee</w:t>
        </w:r>
        <w:r>
          <w:t>.</w:t>
        </w:r>
      </w:moveTo>
      <w:moveToRangeEnd w:id="259"/>
    </w:p>
    <w:p w14:paraId="02B7E12F" w14:textId="78F29E1A" w:rsidR="001B5840" w:rsidRDefault="00000000">
      <w:pPr>
        <w:ind w:left="-5" w:right="16"/>
      </w:pPr>
      <w:del w:id="261" w:author="db" w:date="2022-08-24T13:55:00Z">
        <w:r>
          <w:delText xml:space="preserve">Society’s Intellectual Property Policy (see Section 9).  </w:delText>
        </w:r>
      </w:del>
      <w:moveFromRangeStart w:id="262" w:author="db" w:date="2022-08-24T13:55:00Z" w:name="move112241732"/>
      <w:moveFrom w:id="263" w:author="db" w:date="2022-08-24T13:55:00Z">
        <w:r>
          <w:t>All Members shall be</w:t>
        </w:r>
        <w:r>
          <w:rPr>
            <w:color w:val="541A8B"/>
            <w:u w:val="single" w:color="541A8B"/>
          </w:rPr>
          <w:t xml:space="preserve"> </w:t>
        </w:r>
        <w:r>
          <w:t xml:space="preserve">individuals who have paid, or have been exempted from, the </w:t>
        </w:r>
        <w:r>
          <w:rPr>
            <w:color w:val="0000ED"/>
            <w:u w:val="single" w:color="0000ED"/>
          </w:rPr>
          <w:t>Participation Fee</w:t>
        </w:r>
        <w:r>
          <w:t>.</w:t>
        </w:r>
      </w:moveFrom>
      <w:moveFromRangeEnd w:id="262"/>
      <w:r>
        <w:t xml:space="preserve">Applicants for membership shall submit complete appropriate contact information as requested by the </w:t>
      </w:r>
      <w:r>
        <w:rPr>
          <w:color w:val="0000ED"/>
          <w:u w:val="single" w:color="0000ED"/>
        </w:rPr>
        <w:t>Director of En</w:t>
      </w:r>
      <w:r>
        <w:rPr>
          <w:color w:val="0000ED"/>
        </w:rPr>
        <w:t>g</w:t>
      </w:r>
      <w:r>
        <w:rPr>
          <w:color w:val="0000ED"/>
          <w:u w:val="single" w:color="0000ED"/>
        </w:rPr>
        <w:t>ineerin</w:t>
      </w:r>
      <w:r>
        <w:rPr>
          <w:color w:val="0000ED"/>
        </w:rPr>
        <w:t>g</w:t>
      </w:r>
      <w:r>
        <w:t xml:space="preserve">, all of which shall be subject to the Society’s Privacy Policy. All Members shall provide an email address. Members shall use the same email address for all Committees and </w:t>
      </w:r>
      <w:proofErr w:type="gramStart"/>
      <w:r>
        <w:rPr>
          <w:color w:val="0000ED"/>
          <w:u w:val="single" w:color="0000ED"/>
        </w:rPr>
        <w:t>Sub Groups</w:t>
      </w:r>
      <w:proofErr w:type="gramEnd"/>
      <w:r>
        <w:t>.</w:t>
      </w:r>
    </w:p>
    <w:p w14:paraId="63468BA8" w14:textId="77777777" w:rsidR="001B5840" w:rsidRDefault="00000000">
      <w:pPr>
        <w:ind w:left="-5" w:right="16"/>
      </w:pPr>
      <w:r>
        <w:t xml:space="preserve">All Members are subject to a Participation Agreement. All Members are subject to the Society Code of Conduct as defined in the </w:t>
      </w:r>
      <w:ins w:id="264" w:author="db" w:date="2022-08-24T13:55:00Z">
        <w:r>
          <w:rPr>
            <w:color w:val="0000ED"/>
            <w:u w:val="single" w:color="0000ED"/>
          </w:rPr>
          <w:t>Membership Operations Manual</w:t>
        </w:r>
        <w:r>
          <w:t>.</w:t>
        </w:r>
      </w:ins>
    </w:p>
    <w:p w14:paraId="2468A618" w14:textId="77777777" w:rsidR="001B5840" w:rsidRDefault="00000000">
      <w:pPr>
        <w:ind w:left="-5" w:right="16"/>
      </w:pPr>
      <w:r>
        <w:t xml:space="preserve">Members may terminate their membership in the Standards Community (and thus all </w:t>
      </w:r>
      <w:r>
        <w:rPr>
          <w:color w:val="0000ED"/>
          <w:u w:val="single" w:color="0000ED"/>
        </w:rPr>
        <w:t>Technolo</w:t>
      </w:r>
      <w:r>
        <w:rPr>
          <w:color w:val="0000ED"/>
        </w:rPr>
        <w:t>gy</w:t>
      </w:r>
      <w:r>
        <w:rPr>
          <w:color w:val="0000ED"/>
          <w:u w:val="single" w:color="0000ED"/>
        </w:rPr>
        <w:t xml:space="preserve"> Committees</w:t>
      </w:r>
      <w:r>
        <w:t xml:space="preserve">) with written notice to the </w:t>
      </w:r>
      <w:r>
        <w:rPr>
          <w:color w:val="0000ED"/>
          <w:u w:val="single" w:color="0000ED"/>
        </w:rPr>
        <w:t>Director of En</w:t>
      </w:r>
      <w:r>
        <w:rPr>
          <w:color w:val="0000ED"/>
        </w:rPr>
        <w:t>g</w:t>
      </w:r>
      <w:r>
        <w:rPr>
          <w:color w:val="0000ED"/>
          <w:u w:val="single" w:color="0000ED"/>
        </w:rPr>
        <w:t>ineerin</w:t>
      </w:r>
      <w:r>
        <w:rPr>
          <w:color w:val="0000ED"/>
        </w:rPr>
        <w:t>g</w:t>
      </w:r>
      <w:r>
        <w:t>.</w:t>
      </w:r>
    </w:p>
    <w:p w14:paraId="5DB8AD13" w14:textId="77777777" w:rsidR="001B5840" w:rsidRDefault="00000000">
      <w:pPr>
        <w:ind w:left="-5" w:right="16"/>
      </w:pPr>
      <w:r>
        <w:t xml:space="preserve">Membership in the Standards Community may be terminated by the </w:t>
      </w:r>
      <w:r>
        <w:rPr>
          <w:color w:val="0000ED"/>
          <w:u w:val="single" w:color="0000ED"/>
        </w:rPr>
        <w:t>Director of En</w:t>
      </w:r>
      <w:r>
        <w:rPr>
          <w:color w:val="0000ED"/>
        </w:rPr>
        <w:t>g</w:t>
      </w:r>
      <w:r>
        <w:rPr>
          <w:color w:val="0000ED"/>
          <w:u w:val="single" w:color="0000ED"/>
        </w:rPr>
        <w:t>ineerin</w:t>
      </w:r>
      <w:r>
        <w:rPr>
          <w:color w:val="0000ED"/>
        </w:rPr>
        <w:t>g</w:t>
      </w:r>
      <w:r>
        <w:t xml:space="preserve"> if the Director determines that 1) a member’s contact information is not </w:t>
      </w:r>
      <w:proofErr w:type="gramStart"/>
      <w:r>
        <w:t>current</w:t>
      </w:r>
      <w:proofErr w:type="gramEnd"/>
      <w:r>
        <w:t xml:space="preserve"> and the member has been non-responsive for 8 weeks by email and phone; or 2) failure to pay the </w:t>
      </w:r>
      <w:r>
        <w:rPr>
          <w:color w:val="0000ED"/>
          <w:u w:val="single" w:color="0000ED"/>
        </w:rPr>
        <w:t>Participation Fee</w:t>
      </w:r>
      <w:r>
        <w:t xml:space="preserve"> as required.</w:t>
      </w:r>
    </w:p>
    <w:p w14:paraId="10D4A140" w14:textId="77777777" w:rsidR="001B5840" w:rsidRDefault="00000000">
      <w:pPr>
        <w:spacing w:after="9"/>
        <w:ind w:left="-5" w:right="16"/>
      </w:pPr>
      <w:r>
        <w:t xml:space="preserve">Membership in the Standards Community also may be terminated by the </w:t>
      </w:r>
      <w:r>
        <w:rPr>
          <w:color w:val="541A8B"/>
          <w:u w:val="single" w:color="541A8B"/>
        </w:rPr>
        <w:t>Standards Vice</w:t>
      </w:r>
    </w:p>
    <w:p w14:paraId="483AC494" w14:textId="77777777" w:rsidR="001B5840" w:rsidRDefault="00000000">
      <w:pPr>
        <w:spacing w:after="1"/>
        <w:ind w:left="-5" w:right="16"/>
      </w:pPr>
      <w:r>
        <w:rPr>
          <w:color w:val="541A8B"/>
          <w:u w:val="single" w:color="541A8B"/>
        </w:rPr>
        <w:lastRenderedPageBreak/>
        <w:t>President</w:t>
      </w:r>
      <w:r>
        <w:t xml:space="preserve"> for serious violations of this Standards Operations Manual. The following process shall pertain: First, the </w:t>
      </w:r>
      <w:r>
        <w:rPr>
          <w:color w:val="541A8B"/>
          <w:u w:val="single" w:color="541A8B"/>
        </w:rPr>
        <w:t>Standards Vice President</w:t>
      </w:r>
      <w:r>
        <w:t xml:space="preserve"> or Standards Director must have personally observed the violations. Second, a written notice of violation (which may be via email) must have been sent to the Member by the </w:t>
      </w:r>
      <w:r>
        <w:rPr>
          <w:color w:val="541A8B"/>
          <w:u w:val="single" w:color="541A8B"/>
        </w:rPr>
        <w:t>Standards Vice President</w:t>
      </w:r>
      <w:r>
        <w:t xml:space="preserve">. If the Member then violates this Operations Manual again within one year of the notice, at that time, the </w:t>
      </w:r>
      <w:r>
        <w:rPr>
          <w:color w:val="541A8B"/>
          <w:u w:val="single" w:color="541A8B"/>
        </w:rPr>
        <w:t>Standards Vice President</w:t>
      </w:r>
      <w:r>
        <w:t xml:space="preserve"> may terminate the membership in the Standards Community by written notification</w:t>
      </w:r>
    </w:p>
    <w:p w14:paraId="119441AD" w14:textId="77777777" w:rsidR="001B5840" w:rsidRDefault="00000000">
      <w:pPr>
        <w:spacing w:after="379"/>
        <w:ind w:left="-5" w:right="16"/>
      </w:pPr>
      <w:r>
        <w:t>(</w:t>
      </w:r>
      <w:proofErr w:type="gramStart"/>
      <w:r>
        <w:t>which</w:t>
      </w:r>
      <w:proofErr w:type="gramEnd"/>
      <w:r>
        <w:t xml:space="preserve"> may be by email) and inform the </w:t>
      </w:r>
      <w:r>
        <w:rPr>
          <w:color w:val="0000ED"/>
          <w:u w:val="single" w:color="0000ED"/>
        </w:rPr>
        <w:t>Board of Governors</w:t>
      </w:r>
      <w:r>
        <w:t xml:space="preserve"> of the action. The terminated Member may appeal to the </w:t>
      </w:r>
      <w:r>
        <w:rPr>
          <w:color w:val="0000ED"/>
          <w:u w:val="single" w:color="0000ED"/>
        </w:rPr>
        <w:t>Board of Governors</w:t>
      </w:r>
      <w:r>
        <w:t xml:space="preserve"> for reinstatement. In any case, a terminated Member may apply for membership in the Standards Community after a period of one year.</w:t>
      </w:r>
    </w:p>
    <w:p w14:paraId="7FA85080" w14:textId="77777777" w:rsidR="001B5840" w:rsidRDefault="00000000">
      <w:pPr>
        <w:pStyle w:val="Heading3"/>
        <w:spacing w:after="415"/>
        <w:ind w:left="-5"/>
      </w:pPr>
      <w:ins w:id="265" w:author="db" w:date="2022-08-24T13:55:00Z">
        <w:r>
          <w:t xml:space="preserve">2.4.1 </w:t>
        </w:r>
      </w:ins>
      <w:bookmarkStart w:id="266" w:name="_Toc67370"/>
      <w:r>
        <w:rPr>
          <w:i/>
        </w:rPr>
        <w:t>Participation Fee</w:t>
      </w:r>
    </w:p>
    <w:bookmarkEnd w:id="266"/>
    <w:p w14:paraId="772549B7" w14:textId="77777777" w:rsidR="001B5840" w:rsidRDefault="00000000">
      <w:pPr>
        <w:spacing w:after="665"/>
        <w:ind w:left="-5" w:right="16"/>
      </w:pPr>
      <w:r>
        <w:t>An annual fee (the “</w:t>
      </w:r>
      <w:r>
        <w:rPr>
          <w:color w:val="0000ED"/>
          <w:u w:val="single" w:color="0000ED"/>
        </w:rPr>
        <w:t>Participation Fee</w:t>
      </w:r>
      <w:r>
        <w:t xml:space="preserve">”) may be assessed for membership in the Standards Community. As membership in the Standards Community is open to all individuals, there may be a scale of fees based on SMPTE membership level or other considerations. Fees are established by, and may be waived or prorated by, the </w:t>
      </w:r>
      <w:r>
        <w:rPr>
          <w:color w:val="0000ED"/>
          <w:u w:val="single" w:color="0000ED"/>
        </w:rPr>
        <w:t>Director of En</w:t>
      </w:r>
      <w:r>
        <w:rPr>
          <w:color w:val="0000ED"/>
        </w:rPr>
        <w:t>g</w:t>
      </w:r>
      <w:r>
        <w:rPr>
          <w:color w:val="0000ED"/>
          <w:u w:val="single" w:color="0000ED"/>
        </w:rPr>
        <w:t>ineerin</w:t>
      </w:r>
      <w:r>
        <w:rPr>
          <w:color w:val="0000ED"/>
        </w:rPr>
        <w:t>g</w:t>
      </w:r>
      <w:r>
        <w:t xml:space="preserve"> based on consideration of individual contributions and financial situation.</w:t>
      </w:r>
    </w:p>
    <w:p w14:paraId="6C89DE33" w14:textId="77777777" w:rsidR="001B5840" w:rsidRDefault="00000000">
      <w:pPr>
        <w:pStyle w:val="Heading1"/>
        <w:spacing w:after="321"/>
        <w:ind w:left="-5" w:right="0"/>
      </w:pPr>
      <w:ins w:id="267" w:author="db" w:date="2022-08-24T13:55:00Z">
        <w:r>
          <w:t xml:space="preserve">3 </w:t>
        </w:r>
      </w:ins>
      <w:bookmarkStart w:id="268" w:name="_Toc67371"/>
      <w:r>
        <w:t>Standards Committees and Groups</w:t>
      </w:r>
    </w:p>
    <w:bookmarkEnd w:id="268"/>
    <w:p w14:paraId="001E39F3" w14:textId="77777777" w:rsidR="001B5840" w:rsidRDefault="00000000">
      <w:pPr>
        <w:pStyle w:val="Heading2"/>
        <w:ind w:left="-5"/>
      </w:pPr>
      <w:ins w:id="269" w:author="db" w:date="2022-08-24T13:55:00Z">
        <w:r>
          <w:t xml:space="preserve">3.1 </w:t>
        </w:r>
      </w:ins>
      <w:bookmarkStart w:id="270" w:name="_Toc67372"/>
      <w:r>
        <w:rPr>
          <w:i/>
        </w:rPr>
        <w:t>Standards Committee</w:t>
      </w:r>
    </w:p>
    <w:bookmarkEnd w:id="270"/>
    <w:p w14:paraId="22A1D6A7" w14:textId="77777777" w:rsidR="001B5840" w:rsidRDefault="00000000">
      <w:pPr>
        <w:ind w:left="-5" w:right="16"/>
      </w:pPr>
      <w:r>
        <w:t>The scope and operation of the Standards Committee shall be governed by the following provisions:</w:t>
      </w:r>
    </w:p>
    <w:p w14:paraId="35B48110" w14:textId="77777777" w:rsidR="001B5840" w:rsidRDefault="00000000">
      <w:pPr>
        <w:numPr>
          <w:ilvl w:val="0"/>
          <w:numId w:val="3"/>
        </w:numPr>
        <w:spacing w:after="4"/>
        <w:ind w:left="660" w:right="16" w:hanging="360"/>
      </w:pPr>
      <w:r>
        <w:t xml:space="preserve">There shall be a single </w:t>
      </w:r>
      <w:r>
        <w:rPr>
          <w:color w:val="0000ED"/>
          <w:u w:val="single" w:color="0000ED"/>
        </w:rPr>
        <w:t>Standards Committee</w:t>
      </w:r>
      <w:r>
        <w:t xml:space="preserve"> at the top of a hierarchy of </w:t>
      </w:r>
      <w:r>
        <w:rPr>
          <w:color w:val="0000ED"/>
          <w:u w:val="single" w:color="0000ED"/>
        </w:rPr>
        <w:t>Technolo</w:t>
      </w:r>
      <w:r>
        <w:rPr>
          <w:color w:val="0000ED"/>
        </w:rPr>
        <w:t xml:space="preserve">gy </w:t>
      </w:r>
      <w:r>
        <w:rPr>
          <w:color w:val="0000ED"/>
          <w:u w:val="single" w:color="0000ED"/>
        </w:rPr>
        <w:t>Committees</w:t>
      </w:r>
      <w:r>
        <w:t xml:space="preserve"> and </w:t>
      </w:r>
      <w:proofErr w:type="gramStart"/>
      <w:r>
        <w:rPr>
          <w:color w:val="0000ED"/>
          <w:u w:val="single" w:color="0000ED"/>
        </w:rPr>
        <w:t>Sub Groups</w:t>
      </w:r>
      <w:proofErr w:type="gramEnd"/>
      <w:r>
        <w:t>, constituted as and having the responsibilities described in this section.</w:t>
      </w:r>
    </w:p>
    <w:p w14:paraId="68C8141C" w14:textId="77777777" w:rsidR="001B5840" w:rsidRDefault="00000000">
      <w:pPr>
        <w:numPr>
          <w:ilvl w:val="0"/>
          <w:numId w:val="3"/>
        </w:numPr>
        <w:spacing w:after="4"/>
        <w:ind w:left="660" w:right="16" w:hanging="360"/>
      </w:pPr>
      <w:r>
        <w:t xml:space="preserve">As an advisory committee, the </w:t>
      </w:r>
      <w:r>
        <w:rPr>
          <w:color w:val="0000ED"/>
          <w:u w:val="single" w:color="0000ED"/>
        </w:rPr>
        <w:t>Standards Committee</w:t>
      </w:r>
      <w:r>
        <w:t xml:space="preserve"> shall advise suitable actions for consideration by the </w:t>
      </w:r>
      <w:r>
        <w:rPr>
          <w:color w:val="541A8B"/>
          <w:u w:val="single" w:color="541A8B"/>
        </w:rPr>
        <w:t>Standards Vice President</w:t>
      </w:r>
      <w:r>
        <w:t xml:space="preserve"> in the fulfillment of the engineering responsibilities of that officer.</w:t>
      </w:r>
    </w:p>
    <w:p w14:paraId="5EB85315" w14:textId="77777777" w:rsidR="001B5840" w:rsidRDefault="00000000">
      <w:pPr>
        <w:numPr>
          <w:ilvl w:val="0"/>
          <w:numId w:val="3"/>
        </w:numPr>
        <w:spacing w:after="4"/>
        <w:ind w:left="660" w:right="16" w:hanging="360"/>
      </w:pPr>
      <w:r>
        <w:t xml:space="preserve">The </w:t>
      </w:r>
      <w:r>
        <w:rPr>
          <w:color w:val="0000ED"/>
          <w:u w:val="single" w:color="0000ED"/>
        </w:rPr>
        <w:t>Standards Committee</w:t>
      </w:r>
      <w:r>
        <w:t xml:space="preserve"> shall approve the establishment and dissolution of </w:t>
      </w:r>
      <w:r>
        <w:rPr>
          <w:color w:val="0000ED"/>
          <w:u w:val="single" w:color="0000ED"/>
        </w:rPr>
        <w:t>Technolo</w:t>
      </w:r>
      <w:r>
        <w:rPr>
          <w:color w:val="0000ED"/>
        </w:rPr>
        <w:t>gy</w:t>
      </w:r>
      <w:r>
        <w:rPr>
          <w:color w:val="0000ED"/>
          <w:u w:val="single" w:color="0000ED"/>
        </w:rPr>
        <w:t xml:space="preserve"> Committees</w:t>
      </w:r>
      <w:r>
        <w:t xml:space="preserve"> and the </w:t>
      </w:r>
      <w:r>
        <w:rPr>
          <w:color w:val="541A8B"/>
          <w:u w:val="single" w:color="541A8B"/>
        </w:rPr>
        <w:t>Standards Vice President</w:t>
      </w:r>
      <w:r>
        <w:t xml:space="preserve"> shall notify the </w:t>
      </w:r>
      <w:r>
        <w:rPr>
          <w:color w:val="0000ED"/>
          <w:u w:val="single" w:color="0000ED"/>
        </w:rPr>
        <w:t>Board of Governors</w:t>
      </w:r>
      <w:r>
        <w:t xml:space="preserve"> of such actions.</w:t>
      </w:r>
    </w:p>
    <w:p w14:paraId="60582F75" w14:textId="77777777" w:rsidR="001B5840" w:rsidRDefault="00000000">
      <w:pPr>
        <w:numPr>
          <w:ilvl w:val="0"/>
          <w:numId w:val="3"/>
        </w:numPr>
        <w:spacing w:after="0"/>
        <w:ind w:left="660" w:right="16" w:hanging="360"/>
      </w:pPr>
      <w:r>
        <w:t xml:space="preserve">The </w:t>
      </w:r>
      <w:r>
        <w:rPr>
          <w:color w:val="0000ED"/>
          <w:u w:val="single" w:color="0000ED"/>
        </w:rPr>
        <w:t>Standards Committee</w:t>
      </w:r>
      <w:r>
        <w:t xml:space="preserve"> shall determine the Scopes of </w:t>
      </w:r>
      <w:r>
        <w:rPr>
          <w:color w:val="0000ED"/>
          <w:u w:val="single" w:color="0000ED"/>
        </w:rPr>
        <w:t>Technolo</w:t>
      </w:r>
      <w:r>
        <w:rPr>
          <w:color w:val="0000ED"/>
        </w:rPr>
        <w:t>gy</w:t>
      </w:r>
      <w:r>
        <w:rPr>
          <w:color w:val="0000ED"/>
          <w:u w:val="single" w:color="0000ED"/>
        </w:rPr>
        <w:t xml:space="preserve"> Committees</w:t>
      </w:r>
      <w:r>
        <w:t xml:space="preserve"> and shall oversee the work of all </w:t>
      </w:r>
      <w:r>
        <w:rPr>
          <w:color w:val="0000ED"/>
          <w:u w:val="single" w:color="0000ED"/>
        </w:rPr>
        <w:t>Technolo</w:t>
      </w:r>
      <w:r>
        <w:rPr>
          <w:color w:val="0000ED"/>
        </w:rPr>
        <w:t>gy</w:t>
      </w:r>
      <w:r>
        <w:rPr>
          <w:color w:val="0000ED"/>
          <w:u w:val="single" w:color="0000ED"/>
        </w:rPr>
        <w:t xml:space="preserve"> Committees</w:t>
      </w:r>
      <w:r>
        <w:t xml:space="preserve"> to ensure that their work falls within the appropriate Scopes.</w:t>
      </w:r>
    </w:p>
    <w:p w14:paraId="32218BBF" w14:textId="77777777" w:rsidR="001B5840" w:rsidRDefault="00000000">
      <w:pPr>
        <w:numPr>
          <w:ilvl w:val="0"/>
          <w:numId w:val="3"/>
        </w:numPr>
        <w:spacing w:after="3"/>
        <w:ind w:left="660" w:right="16" w:hanging="360"/>
      </w:pPr>
      <w:r>
        <w:t xml:space="preserve">As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review committee, the </w:t>
      </w:r>
      <w:r>
        <w:rPr>
          <w:color w:val="0000ED"/>
          <w:u w:val="single" w:color="0000ED"/>
        </w:rPr>
        <w:t>Standards Committee</w:t>
      </w:r>
      <w:r>
        <w:t xml:space="preserve"> shall review proposed new work items and documents proposed to be published, amended, </w:t>
      </w:r>
      <w:r>
        <w:lastRenderedPageBreak/>
        <w:t xml:space="preserve">reaffirmed, revised, stabilized, or </w:t>
      </w:r>
      <w:r>
        <w:rPr>
          <w:color w:val="0000ED"/>
          <w:u w:val="single" w:color="0000ED"/>
        </w:rPr>
        <w:t>withdrawn</w:t>
      </w:r>
      <w:r>
        <w:t xml:space="preserve">, for the purpose of determining that all appropriate and necessary procedures were followed and that the documents meet the requirements for </w:t>
      </w:r>
      <w:r>
        <w:rPr>
          <w:color w:val="0000ED"/>
          <w:u w:val="single" w:color="0000ED"/>
        </w:rPr>
        <w:t>Societ</w:t>
      </w:r>
      <w:r>
        <w:rPr>
          <w:color w:val="0000ED"/>
        </w:rPr>
        <w:t>y</w:t>
      </w:r>
      <w:r>
        <w:t xml:space="preserve"> sponsorship.</w:t>
      </w:r>
    </w:p>
    <w:p w14:paraId="4BFAFBF9" w14:textId="77777777" w:rsidR="001B5840" w:rsidRDefault="00000000">
      <w:pPr>
        <w:numPr>
          <w:ilvl w:val="0"/>
          <w:numId w:val="3"/>
        </w:numPr>
        <w:spacing w:after="3"/>
        <w:ind w:left="660" w:right="16" w:hanging="360"/>
      </w:pPr>
      <w:r>
        <w:t xml:space="preserve">Where work is appropriate to the </w:t>
      </w:r>
      <w:r>
        <w:rPr>
          <w:color w:val="0000ED"/>
          <w:u w:val="single" w:color="0000ED"/>
        </w:rPr>
        <w:t>Societ</w:t>
      </w:r>
      <w:r>
        <w:rPr>
          <w:color w:val="0000ED"/>
        </w:rPr>
        <w:t>y</w:t>
      </w:r>
      <w:r>
        <w:t xml:space="preserve">'s interests and not covered by a standing </w:t>
      </w:r>
      <w:r>
        <w:rPr>
          <w:color w:val="0000ED"/>
          <w:u w:val="single" w:color="0000ED"/>
        </w:rPr>
        <w:t>Technolo</w:t>
      </w:r>
      <w:r>
        <w:rPr>
          <w:color w:val="0000ED"/>
        </w:rPr>
        <w:t>gy</w:t>
      </w:r>
      <w:r>
        <w:rPr>
          <w:color w:val="0000ED"/>
          <w:u w:val="single" w:color="0000ED"/>
        </w:rPr>
        <w:t xml:space="preserve"> Committee</w:t>
      </w:r>
      <w:r>
        <w:t xml:space="preserve">, the </w:t>
      </w:r>
      <w:r>
        <w:rPr>
          <w:color w:val="0000ED"/>
          <w:u w:val="single" w:color="0000ED"/>
        </w:rPr>
        <w:t>Standards Committee</w:t>
      </w:r>
      <w:r>
        <w:t xml:space="preserve"> may establish </w:t>
      </w:r>
      <w:proofErr w:type="gramStart"/>
      <w:r>
        <w:rPr>
          <w:color w:val="0000ED"/>
          <w:u w:val="single" w:color="0000ED"/>
        </w:rPr>
        <w:t>Sub Groups</w:t>
      </w:r>
      <w:proofErr w:type="gramEnd"/>
      <w:r>
        <w:t xml:space="preserve"> that report to it to fulfill engineering needs.</w:t>
      </w:r>
    </w:p>
    <w:p w14:paraId="76A15446" w14:textId="77777777" w:rsidR="001B5840" w:rsidRDefault="00000000">
      <w:pPr>
        <w:numPr>
          <w:ilvl w:val="0"/>
          <w:numId w:val="3"/>
        </w:numPr>
        <w:spacing w:after="3"/>
        <w:ind w:left="660" w:right="16" w:hanging="360"/>
      </w:pPr>
      <w:r>
        <w:t xml:space="preserve">The </w:t>
      </w:r>
      <w:r>
        <w:rPr>
          <w:color w:val="0000ED"/>
          <w:u w:val="single" w:color="0000ED"/>
        </w:rPr>
        <w:t>Standards Committee</w:t>
      </w:r>
      <w:r>
        <w:t xml:space="preserve"> shall approve all Standards </w:t>
      </w:r>
      <w:r>
        <w:rPr>
          <w:color w:val="0000ED"/>
          <w:u w:val="single" w:color="0000ED"/>
        </w:rPr>
        <w:t>Administrative Guidelines</w:t>
      </w:r>
      <w:r>
        <w:t xml:space="preserve"> prior to publication.</w:t>
      </w:r>
    </w:p>
    <w:p w14:paraId="262AF2F3" w14:textId="77777777" w:rsidR="001B5840" w:rsidRDefault="00000000">
      <w:pPr>
        <w:numPr>
          <w:ilvl w:val="0"/>
          <w:numId w:val="3"/>
        </w:numPr>
        <w:spacing w:after="3"/>
        <w:ind w:left="660" w:right="16" w:hanging="360"/>
      </w:pPr>
      <w:r>
        <w:t xml:space="preserve">The </w:t>
      </w:r>
      <w:r>
        <w:rPr>
          <w:color w:val="0000ED"/>
          <w:u w:val="single" w:color="0000ED"/>
        </w:rPr>
        <w:t>Standards Committee</w:t>
      </w:r>
      <w:r>
        <w:t xml:space="preserve"> shall serve as the focal point for </w:t>
      </w:r>
      <w:r>
        <w:rPr>
          <w:color w:val="0000ED"/>
          <w:u w:val="single" w:color="0000ED"/>
        </w:rPr>
        <w:t>Liaison</w:t>
      </w:r>
      <w:r>
        <w:t xml:space="preserve"> communications and establish </w:t>
      </w:r>
      <w:r>
        <w:rPr>
          <w:color w:val="0000ED"/>
          <w:u w:val="single" w:color="0000ED"/>
        </w:rPr>
        <w:t>Liaison Groups</w:t>
      </w:r>
      <w:r>
        <w:t xml:space="preserve"> as needed.</w:t>
      </w:r>
    </w:p>
    <w:p w14:paraId="58B70EF2" w14:textId="77777777" w:rsidR="001B5840" w:rsidRDefault="00000000">
      <w:pPr>
        <w:numPr>
          <w:ilvl w:val="0"/>
          <w:numId w:val="3"/>
        </w:numPr>
        <w:spacing w:after="4"/>
        <w:ind w:left="660" w:right="16" w:hanging="360"/>
      </w:pPr>
      <w:r>
        <w:t xml:space="preserve">Members of the </w:t>
      </w:r>
      <w:r>
        <w:rPr>
          <w:color w:val="0000ED"/>
          <w:u w:val="single" w:color="0000ED"/>
        </w:rPr>
        <w:t>Standards Committee</w:t>
      </w:r>
      <w:r>
        <w:t xml:space="preserve"> shall be Active members of the </w:t>
      </w:r>
      <w:r>
        <w:rPr>
          <w:color w:val="0000ED"/>
          <w:u w:val="single" w:color="0000ED"/>
        </w:rPr>
        <w:t>Societ</w:t>
      </w:r>
      <w:r>
        <w:rPr>
          <w:color w:val="0000ED"/>
        </w:rPr>
        <w:t>y</w:t>
      </w:r>
      <w:r>
        <w:t xml:space="preserve">, as defined in the </w:t>
      </w:r>
      <w:ins w:id="271" w:author="db" w:date="2022-08-24T13:55:00Z">
        <w:r>
          <w:rPr>
            <w:color w:val="0000ED"/>
            <w:u w:val="single" w:color="0000ED"/>
          </w:rPr>
          <w:t>Membership Operations Manual</w:t>
        </w:r>
        <w:r>
          <w:t>,</w:t>
        </w:r>
      </w:ins>
      <w:r>
        <w:t xml:space="preserve"> shall be members of the Standards Community, and shall include:</w:t>
      </w:r>
    </w:p>
    <w:p w14:paraId="01C53C60" w14:textId="77777777" w:rsidR="001B5840" w:rsidRDefault="00000000">
      <w:pPr>
        <w:numPr>
          <w:ilvl w:val="1"/>
          <w:numId w:val="3"/>
        </w:numPr>
        <w:spacing w:after="32" w:line="259" w:lineRule="auto"/>
        <w:ind w:right="16" w:hanging="330"/>
      </w:pPr>
      <w:r>
        <w:t xml:space="preserve">the </w:t>
      </w:r>
      <w:r>
        <w:rPr>
          <w:color w:val="541A8B"/>
          <w:u w:val="single" w:color="541A8B"/>
        </w:rPr>
        <w:t>Standards Vice President</w:t>
      </w:r>
      <w:r>
        <w:t xml:space="preserve"> (Chair</w:t>
      </w:r>
      <w:proofErr w:type="gramStart"/>
      <w:r>
        <w:t>);</w:t>
      </w:r>
      <w:proofErr w:type="gramEnd"/>
    </w:p>
    <w:p w14:paraId="06A9D5EB" w14:textId="77777777" w:rsidR="001B5840" w:rsidRDefault="00000000">
      <w:pPr>
        <w:numPr>
          <w:ilvl w:val="1"/>
          <w:numId w:val="3"/>
        </w:numPr>
        <w:spacing w:after="38" w:line="265" w:lineRule="auto"/>
        <w:ind w:right="16" w:hanging="330"/>
      </w:pPr>
      <w:r>
        <w:t xml:space="preserve">the </w:t>
      </w:r>
      <w:r>
        <w:rPr>
          <w:color w:val="0000ED"/>
          <w:u w:val="single" w:color="0000ED"/>
        </w:rPr>
        <w:t xml:space="preserve">Standards </w:t>
      </w:r>
      <w:proofErr w:type="gramStart"/>
      <w:r>
        <w:rPr>
          <w:color w:val="0000ED"/>
          <w:u w:val="single" w:color="0000ED"/>
        </w:rPr>
        <w:t>Directors</w:t>
      </w:r>
      <w:r>
        <w:t>;</w:t>
      </w:r>
      <w:proofErr w:type="gramEnd"/>
    </w:p>
    <w:p w14:paraId="3C803DD7" w14:textId="77777777" w:rsidR="001B5840" w:rsidRDefault="00000000">
      <w:pPr>
        <w:numPr>
          <w:ilvl w:val="1"/>
          <w:numId w:val="3"/>
        </w:numPr>
        <w:spacing w:after="32" w:line="259" w:lineRule="auto"/>
        <w:ind w:right="16" w:hanging="330"/>
      </w:pPr>
      <w:r>
        <w:t xml:space="preserve">the immediate past </w:t>
      </w:r>
      <w:r>
        <w:rPr>
          <w:color w:val="541A8B"/>
          <w:u w:val="single" w:color="541A8B"/>
        </w:rPr>
        <w:t xml:space="preserve">Standards Vice </w:t>
      </w:r>
      <w:proofErr w:type="gramStart"/>
      <w:r>
        <w:rPr>
          <w:color w:val="541A8B"/>
          <w:u w:val="single" w:color="541A8B"/>
        </w:rPr>
        <w:t>President</w:t>
      </w:r>
      <w:r>
        <w:t>;</w:t>
      </w:r>
      <w:proofErr w:type="gramEnd"/>
    </w:p>
    <w:p w14:paraId="1ED124AF" w14:textId="77777777" w:rsidR="001B5840" w:rsidRDefault="00000000">
      <w:pPr>
        <w:numPr>
          <w:ilvl w:val="1"/>
          <w:numId w:val="3"/>
        </w:numPr>
        <w:spacing w:after="9"/>
        <w:ind w:right="16" w:hanging="330"/>
      </w:pPr>
      <w:r>
        <w:t xml:space="preserve">the Chairs of the </w:t>
      </w:r>
      <w:r>
        <w:rPr>
          <w:color w:val="0000ED"/>
          <w:u w:val="single" w:color="0000ED"/>
        </w:rPr>
        <w:t>Technolo</w:t>
      </w:r>
      <w:r>
        <w:rPr>
          <w:color w:val="0000ED"/>
        </w:rPr>
        <w:t>gy</w:t>
      </w:r>
      <w:r>
        <w:rPr>
          <w:color w:val="0000ED"/>
          <w:u w:val="single" w:color="0000ED"/>
        </w:rPr>
        <w:t xml:space="preserve"> </w:t>
      </w:r>
      <w:proofErr w:type="gramStart"/>
      <w:r>
        <w:rPr>
          <w:color w:val="0000ED"/>
          <w:u w:val="single" w:color="0000ED"/>
        </w:rPr>
        <w:t>Committees</w:t>
      </w:r>
      <w:r>
        <w:t>;</w:t>
      </w:r>
      <w:proofErr w:type="gramEnd"/>
    </w:p>
    <w:p w14:paraId="587911FC" w14:textId="77777777" w:rsidR="001B5840" w:rsidRDefault="00000000">
      <w:pPr>
        <w:numPr>
          <w:ilvl w:val="1"/>
          <w:numId w:val="3"/>
        </w:numPr>
        <w:spacing w:after="9"/>
        <w:ind w:right="16" w:hanging="330"/>
      </w:pPr>
      <w:r>
        <w:t xml:space="preserve">at the discretionary invitation of the </w:t>
      </w:r>
      <w:r>
        <w:rPr>
          <w:color w:val="541A8B"/>
          <w:u w:val="single" w:color="541A8B"/>
        </w:rPr>
        <w:t>Standards Vice President</w:t>
      </w:r>
      <w:r>
        <w:t xml:space="preserve">, the Chairs of </w:t>
      </w:r>
      <w:r>
        <w:rPr>
          <w:color w:val="0000ED"/>
          <w:u w:val="single" w:color="0000ED"/>
        </w:rPr>
        <w:t>Sub</w:t>
      </w:r>
    </w:p>
    <w:p w14:paraId="37B3C42B" w14:textId="77777777" w:rsidR="001B5840" w:rsidRDefault="00000000">
      <w:pPr>
        <w:spacing w:after="38" w:line="265" w:lineRule="auto"/>
        <w:ind w:left="871" w:right="3148" w:firstLine="330"/>
      </w:pPr>
      <w:r>
        <w:rPr>
          <w:color w:val="0000ED"/>
          <w:u w:val="single" w:color="0000ED"/>
        </w:rPr>
        <w:t>Groups</w:t>
      </w:r>
      <w:r>
        <w:t xml:space="preserve"> established by the </w:t>
      </w:r>
      <w:r>
        <w:rPr>
          <w:color w:val="0000ED"/>
          <w:u w:val="single" w:color="0000ED"/>
        </w:rPr>
        <w:t>Standards Committee</w:t>
      </w:r>
      <w:r>
        <w:t xml:space="preserve">, and </w:t>
      </w:r>
      <w:ins w:id="272" w:author="db" w:date="2022-08-24T13:55:00Z">
        <w:r>
          <w:t xml:space="preserve">vi. </w:t>
        </w:r>
      </w:ins>
      <w:r>
        <w:t xml:space="preserve">the </w:t>
      </w:r>
      <w:r>
        <w:rPr>
          <w:color w:val="0000ED"/>
          <w:u w:val="single" w:color="0000ED"/>
        </w:rPr>
        <w:t>Director of En</w:t>
      </w:r>
      <w:r>
        <w:rPr>
          <w:color w:val="0000ED"/>
        </w:rPr>
        <w:t>g</w:t>
      </w:r>
      <w:r>
        <w:rPr>
          <w:color w:val="0000ED"/>
          <w:u w:val="single" w:color="0000ED"/>
        </w:rPr>
        <w:t>ineerin</w:t>
      </w:r>
      <w:r>
        <w:rPr>
          <w:color w:val="0000ED"/>
        </w:rPr>
        <w:t>g</w:t>
      </w:r>
      <w:r>
        <w:t>.</w:t>
      </w:r>
    </w:p>
    <w:p w14:paraId="06797460" w14:textId="77777777" w:rsidR="001B5840" w:rsidRDefault="00000000">
      <w:pPr>
        <w:numPr>
          <w:ilvl w:val="0"/>
          <w:numId w:val="3"/>
        </w:numPr>
        <w:spacing w:after="4"/>
        <w:ind w:left="660" w:right="16" w:hanging="360"/>
      </w:pPr>
      <w:r>
        <w:t xml:space="preserve">In addition, the </w:t>
      </w:r>
      <w:r>
        <w:rPr>
          <w:color w:val="0000ED"/>
          <w:u w:val="single" w:color="0000ED"/>
        </w:rPr>
        <w:t>Standards Committee</w:t>
      </w:r>
      <w:r>
        <w:t xml:space="preserve"> may include up to four additional members knowledgeable in standards activities, as appointed by the </w:t>
      </w:r>
      <w:r>
        <w:rPr>
          <w:color w:val="541A8B"/>
          <w:u w:val="single" w:color="541A8B"/>
        </w:rPr>
        <w:t>Standards Vice President</w:t>
      </w:r>
      <w:r>
        <w:t xml:space="preserve">. The </w:t>
      </w:r>
      <w:r>
        <w:rPr>
          <w:color w:val="0000ED"/>
          <w:u w:val="single" w:color="0000ED"/>
        </w:rPr>
        <w:t>Board of Governors</w:t>
      </w:r>
      <w:r>
        <w:t xml:space="preserve"> shall be notified promptly of such appointments.</w:t>
      </w:r>
    </w:p>
    <w:p w14:paraId="7C7236AD" w14:textId="77777777" w:rsidR="001B5840" w:rsidRDefault="00000000">
      <w:pPr>
        <w:numPr>
          <w:ilvl w:val="0"/>
          <w:numId w:val="3"/>
        </w:numPr>
        <w:spacing w:after="5"/>
        <w:ind w:left="660" w:right="16" w:hanging="360"/>
      </w:pPr>
      <w:r>
        <w:t xml:space="preserve">All members of the </w:t>
      </w:r>
      <w:r>
        <w:rPr>
          <w:color w:val="0000ED"/>
          <w:u w:val="single" w:color="0000ED"/>
        </w:rPr>
        <w:t>Standards Committee</w:t>
      </w:r>
      <w:r>
        <w:t xml:space="preserve"> shall be equal voting members, and there shall be only one category of membership.</w:t>
      </w:r>
    </w:p>
    <w:p w14:paraId="44A886B4" w14:textId="77777777" w:rsidR="001B5840" w:rsidRDefault="00000000">
      <w:pPr>
        <w:numPr>
          <w:ilvl w:val="0"/>
          <w:numId w:val="3"/>
        </w:numPr>
        <w:spacing w:after="38" w:line="265" w:lineRule="auto"/>
        <w:ind w:left="660" w:right="16" w:hanging="360"/>
      </w:pPr>
      <w:r>
        <w:t xml:space="preserve">Any member of the </w:t>
      </w:r>
      <w:r>
        <w:rPr>
          <w:color w:val="0000ED"/>
          <w:u w:val="single" w:color="0000ED"/>
        </w:rPr>
        <w:t>Board of Governors</w:t>
      </w:r>
      <w:r>
        <w:t xml:space="preserve"> may attend </w:t>
      </w:r>
      <w:r>
        <w:rPr>
          <w:color w:val="0000ED"/>
          <w:u w:val="single" w:color="0000ED"/>
        </w:rPr>
        <w:t>Standards Committee</w:t>
      </w:r>
      <w:r>
        <w:t xml:space="preserve"> meetings as a </w:t>
      </w:r>
      <w:r>
        <w:rPr>
          <w:color w:val="0000ED"/>
        </w:rPr>
        <w:t>g</w:t>
      </w:r>
      <w:r>
        <w:rPr>
          <w:color w:val="0000ED"/>
          <w:u w:val="single" w:color="0000ED"/>
        </w:rPr>
        <w:t>uest</w:t>
      </w:r>
      <w:r>
        <w:t>.</w:t>
      </w:r>
    </w:p>
    <w:p w14:paraId="10448AF9" w14:textId="77777777" w:rsidR="001B5840" w:rsidRDefault="00000000">
      <w:pPr>
        <w:numPr>
          <w:ilvl w:val="0"/>
          <w:numId w:val="3"/>
        </w:numPr>
        <w:spacing w:after="4"/>
        <w:ind w:left="660" w:right="16" w:hanging="360"/>
      </w:pPr>
      <w:r>
        <w:t xml:space="preserve">The </w:t>
      </w:r>
      <w:r>
        <w:rPr>
          <w:color w:val="0000ED"/>
          <w:u w:val="single" w:color="0000ED"/>
        </w:rPr>
        <w:t>Standards Committee</w:t>
      </w:r>
      <w:r>
        <w:t xml:space="preserve"> shall meet in person at least once per year and otherwise by telephone or in person as deemed necessary by its Chair. The </w:t>
      </w:r>
      <w:r>
        <w:rPr>
          <w:color w:val="0000ED"/>
          <w:u w:val="single" w:color="0000ED"/>
        </w:rPr>
        <w:t xml:space="preserve">Standards Committee </w:t>
      </w:r>
      <w:r>
        <w:t xml:space="preserve">shall follow the same process rules as for </w:t>
      </w:r>
      <w:r>
        <w:rPr>
          <w:color w:val="0000ED"/>
          <w:u w:val="single" w:color="0000ED"/>
        </w:rPr>
        <w:t>Technolo</w:t>
      </w:r>
      <w:r>
        <w:rPr>
          <w:color w:val="0000ED"/>
        </w:rPr>
        <w:t>gy</w:t>
      </w:r>
      <w:r>
        <w:rPr>
          <w:color w:val="0000ED"/>
          <w:u w:val="single" w:color="0000ED"/>
        </w:rPr>
        <w:t xml:space="preserve"> Committees</w:t>
      </w:r>
      <w:r>
        <w:t xml:space="preserve">. At the discretion of the Chair, </w:t>
      </w:r>
      <w:r>
        <w:rPr>
          <w:color w:val="0000ED"/>
        </w:rPr>
        <w:t>g</w:t>
      </w:r>
      <w:r>
        <w:rPr>
          <w:color w:val="0000ED"/>
          <w:u w:val="single" w:color="0000ED"/>
        </w:rPr>
        <w:t>uests</w:t>
      </w:r>
      <w:r>
        <w:t xml:space="preserve"> may observe meetings of the </w:t>
      </w:r>
      <w:r>
        <w:rPr>
          <w:color w:val="0000ED"/>
          <w:u w:val="single" w:color="0000ED"/>
        </w:rPr>
        <w:t>Standards Committee</w:t>
      </w:r>
      <w:r>
        <w:t>.</w:t>
      </w:r>
    </w:p>
    <w:p w14:paraId="3094354B" w14:textId="77777777" w:rsidR="001B5840" w:rsidRDefault="00000000">
      <w:pPr>
        <w:numPr>
          <w:ilvl w:val="0"/>
          <w:numId w:val="3"/>
        </w:numPr>
        <w:spacing w:after="0"/>
        <w:ind w:left="660" w:right="16" w:hanging="360"/>
      </w:pPr>
      <w:r>
        <w:t>To facilitate fulfillment of their responsibilities with respect to the operation of the</w:t>
      </w:r>
    </w:p>
    <w:p w14:paraId="40CD58FC" w14:textId="77777777" w:rsidR="001B5840" w:rsidRDefault="00000000">
      <w:pPr>
        <w:spacing w:after="379"/>
        <w:ind w:left="611" w:right="16"/>
      </w:pPr>
      <w:r>
        <w:rPr>
          <w:color w:val="0000ED"/>
          <w:u w:val="single" w:color="0000ED"/>
        </w:rPr>
        <w:t>Standards Committee</w:t>
      </w:r>
      <w:r>
        <w:t xml:space="preserve">, all members of the </w:t>
      </w:r>
      <w:r>
        <w:rPr>
          <w:color w:val="0000ED"/>
          <w:u w:val="single" w:color="0000ED"/>
        </w:rPr>
        <w:t>Standards Committee</w:t>
      </w:r>
      <w:r>
        <w:t xml:space="preserve"> shall become </w:t>
      </w:r>
      <w:r>
        <w:rPr>
          <w:color w:val="0000ED"/>
          <w:u w:val="single" w:color="0000ED"/>
        </w:rPr>
        <w:t>Observer Members</w:t>
      </w:r>
      <w:r>
        <w:t xml:space="preserve"> of all </w:t>
      </w:r>
      <w:r>
        <w:rPr>
          <w:color w:val="0000ED"/>
          <w:u w:val="single" w:color="0000ED"/>
        </w:rPr>
        <w:t>Technolo</w:t>
      </w:r>
      <w:r>
        <w:rPr>
          <w:color w:val="0000ED"/>
        </w:rPr>
        <w:t>gy</w:t>
      </w:r>
      <w:r>
        <w:rPr>
          <w:color w:val="0000ED"/>
          <w:u w:val="single" w:color="0000ED"/>
        </w:rPr>
        <w:t xml:space="preserve"> Committees</w:t>
      </w:r>
      <w:r>
        <w:t xml:space="preserve"> except those in which they have elected to participate as </w:t>
      </w:r>
      <w:r>
        <w:rPr>
          <w:color w:val="0000ED"/>
          <w:u w:val="single" w:color="0000ED"/>
        </w:rPr>
        <w:t>Participant Members</w:t>
      </w:r>
      <w:r>
        <w:t xml:space="preserve">. Except for the inability to terminate their membership, they are otherwise subject to </w:t>
      </w:r>
      <w:proofErr w:type="gramStart"/>
      <w:r>
        <w:t>all of</w:t>
      </w:r>
      <w:proofErr w:type="gramEnd"/>
      <w:r>
        <w:t xml:space="preserve"> the provisions for membership in such </w:t>
      </w:r>
      <w:r>
        <w:rPr>
          <w:color w:val="0000ED"/>
          <w:u w:val="single" w:color="0000ED"/>
        </w:rPr>
        <w:t>Technolo</w:t>
      </w:r>
      <w:r>
        <w:rPr>
          <w:color w:val="0000ED"/>
        </w:rPr>
        <w:t>gy</w:t>
      </w:r>
      <w:r>
        <w:rPr>
          <w:color w:val="0000ED"/>
          <w:u w:val="single" w:color="0000ED"/>
        </w:rPr>
        <w:t xml:space="preserve"> Committees</w:t>
      </w:r>
      <w:r>
        <w:t>.</w:t>
      </w:r>
    </w:p>
    <w:p w14:paraId="20DB941D" w14:textId="77777777" w:rsidR="001B5840" w:rsidRDefault="00000000">
      <w:pPr>
        <w:pStyle w:val="Heading2"/>
        <w:ind w:left="-5"/>
      </w:pPr>
      <w:ins w:id="273" w:author="db" w:date="2022-08-24T13:55:00Z">
        <w:r>
          <w:lastRenderedPageBreak/>
          <w:t xml:space="preserve">3.2 </w:t>
        </w:r>
      </w:ins>
      <w:bookmarkStart w:id="274" w:name="_Toc67373"/>
      <w:r>
        <w:rPr>
          <w:i/>
        </w:rPr>
        <w:t>Technology Committees</w:t>
      </w:r>
    </w:p>
    <w:bookmarkEnd w:id="274"/>
    <w:p w14:paraId="22CDEAD6" w14:textId="77777777" w:rsidR="001B5840" w:rsidRDefault="00000000">
      <w:pPr>
        <w:pStyle w:val="Heading3"/>
        <w:spacing w:after="415"/>
        <w:ind w:left="-5"/>
      </w:pPr>
      <w:ins w:id="275" w:author="db" w:date="2022-08-24T13:55:00Z">
        <w:r>
          <w:t xml:space="preserve">3.2.1 </w:t>
        </w:r>
      </w:ins>
      <w:bookmarkStart w:id="276" w:name="_Toc67374"/>
      <w:r>
        <w:t>Purpose and Scope</w:t>
      </w:r>
    </w:p>
    <w:bookmarkEnd w:id="276"/>
    <w:p w14:paraId="50B6E676" w14:textId="77777777" w:rsidR="001B5840" w:rsidRDefault="00000000">
      <w:pPr>
        <w:spacing w:after="38" w:line="265" w:lineRule="auto"/>
        <w:ind w:left="-5" w:right="33"/>
      </w:pPr>
      <w:r>
        <w:t xml:space="preserve">A </w:t>
      </w:r>
      <w:r>
        <w:rPr>
          <w:color w:val="0000ED"/>
          <w:u w:val="single" w:color="0000ED"/>
        </w:rPr>
        <w:t>Technolo</w:t>
      </w:r>
      <w:r>
        <w:rPr>
          <w:color w:val="0000ED"/>
        </w:rPr>
        <w:t>gy</w:t>
      </w:r>
      <w:r>
        <w:rPr>
          <w:color w:val="0000ED"/>
          <w:u w:val="single" w:color="0000ED"/>
        </w:rPr>
        <w:t xml:space="preserve"> Committee</w:t>
      </w:r>
      <w:r>
        <w:t xml:space="preserve"> shall be the due process </w:t>
      </w:r>
      <w:r>
        <w:rPr>
          <w:color w:val="0000ED"/>
          <w:u w:val="single" w:color="0000ED"/>
        </w:rPr>
        <w:t>Consensus Bod</w:t>
      </w:r>
      <w:r>
        <w:rPr>
          <w:color w:val="0000ED"/>
        </w:rPr>
        <w:t>y</w:t>
      </w:r>
      <w:r>
        <w:t xml:space="preserve"> for all </w:t>
      </w:r>
      <w:r>
        <w:rPr>
          <w:color w:val="0000ED"/>
          <w:u w:val="single" w:color="0000ED"/>
        </w:rPr>
        <w:t>En</w:t>
      </w:r>
      <w:r>
        <w:rPr>
          <w:color w:val="0000ED"/>
        </w:rPr>
        <w:t>g</w:t>
      </w:r>
      <w:r>
        <w:rPr>
          <w:color w:val="0000ED"/>
          <w:u w:val="single" w:color="0000ED"/>
        </w:rPr>
        <w:t>ineerin</w:t>
      </w:r>
      <w:r>
        <w:rPr>
          <w:color w:val="0000ED"/>
        </w:rPr>
        <w:t>g</w:t>
      </w:r>
    </w:p>
    <w:p w14:paraId="13B42B17" w14:textId="77777777" w:rsidR="001B5840" w:rsidRDefault="00000000">
      <w:pPr>
        <w:ind w:left="-5" w:right="16"/>
      </w:pPr>
      <w:r>
        <w:rPr>
          <w:color w:val="0000ED"/>
          <w:u w:val="single" w:color="0000ED"/>
        </w:rPr>
        <w:t>Documents</w:t>
      </w:r>
      <w:r>
        <w:t xml:space="preserve"> within its defined scope. The </w:t>
      </w:r>
      <w:r>
        <w:rPr>
          <w:color w:val="0000ED"/>
          <w:u w:val="single" w:color="0000ED"/>
        </w:rPr>
        <w:t>Technolo</w:t>
      </w:r>
      <w:r>
        <w:rPr>
          <w:color w:val="0000ED"/>
        </w:rPr>
        <w:t>gy</w:t>
      </w:r>
      <w:r>
        <w:rPr>
          <w:color w:val="0000ED"/>
          <w:u w:val="single" w:color="0000ED"/>
        </w:rPr>
        <w:t xml:space="preserve"> Committee</w:t>
      </w:r>
      <w:r>
        <w:t xml:space="preserve"> Chair(s) and the </w:t>
      </w:r>
      <w:r>
        <w:rPr>
          <w:color w:val="0000ED"/>
          <w:u w:val="single" w:color="0000ED"/>
        </w:rPr>
        <w:t>Participant Members</w:t>
      </w:r>
      <w:r>
        <w:t xml:space="preserve"> are responsible for accepting and advancing all assigned work by following this Standards Operations Manual.</w:t>
      </w:r>
    </w:p>
    <w:p w14:paraId="01E5CC41" w14:textId="77777777" w:rsidR="001B5840" w:rsidRDefault="00000000">
      <w:pPr>
        <w:ind w:left="-5" w:right="16"/>
      </w:pPr>
      <w:r>
        <w:t xml:space="preserve">The general scope of all </w:t>
      </w:r>
      <w:r>
        <w:rPr>
          <w:color w:val="0000ED"/>
          <w:u w:val="single" w:color="0000ED"/>
        </w:rPr>
        <w:t>Technolo</w:t>
      </w:r>
      <w:r>
        <w:rPr>
          <w:color w:val="0000ED"/>
        </w:rPr>
        <w:t>gy</w:t>
      </w:r>
      <w:r>
        <w:rPr>
          <w:color w:val="0000ED"/>
          <w:u w:val="single" w:color="0000ED"/>
        </w:rPr>
        <w:t xml:space="preserve"> Committees</w:t>
      </w:r>
      <w:r>
        <w:t xml:space="preserve"> is to develop SMPTE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Documents</w:t>
      </w:r>
      <w:r>
        <w:t xml:space="preserve">; to Review existing documents to ensure that they are current with established engineering practices and are compatible with international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where possible; to recommend and develop test specifications, methods, and materials; and to prepare tutorial material on engineering subjects for publication in the SMPTE Journal or for other means of dissemination benefiting the </w:t>
      </w:r>
      <w:r>
        <w:rPr>
          <w:color w:val="0000ED"/>
          <w:u w:val="single" w:color="0000ED"/>
        </w:rPr>
        <w:t>Societ</w:t>
      </w:r>
      <w:r>
        <w:rPr>
          <w:color w:val="0000ED"/>
        </w:rPr>
        <w:t>y</w:t>
      </w:r>
      <w:r>
        <w:t xml:space="preserve"> and the industry.</w:t>
      </w:r>
    </w:p>
    <w:p w14:paraId="67D9843F" w14:textId="77777777" w:rsidR="001B5840" w:rsidRDefault="00000000">
      <w:pPr>
        <w:spacing w:after="363"/>
        <w:ind w:left="-5" w:right="16"/>
      </w:pPr>
      <w:r>
        <w:t xml:space="preserve">The list and specific scopes of individual </w:t>
      </w:r>
      <w:r>
        <w:rPr>
          <w:color w:val="0000ED"/>
          <w:u w:val="single" w:color="0000ED"/>
        </w:rPr>
        <w:t>Technolo</w:t>
      </w:r>
      <w:r>
        <w:rPr>
          <w:color w:val="0000ED"/>
        </w:rPr>
        <w:t>gy</w:t>
      </w:r>
      <w:r>
        <w:rPr>
          <w:color w:val="0000ED"/>
          <w:u w:val="single" w:color="0000ED"/>
        </w:rPr>
        <w:t xml:space="preserve"> Committees</w:t>
      </w:r>
      <w:r>
        <w:t xml:space="preserve"> shall be defined in the Standards </w:t>
      </w:r>
      <w:r>
        <w:rPr>
          <w:color w:val="0000ED"/>
          <w:u w:val="single" w:color="0000ED"/>
        </w:rPr>
        <w:t>Administrative Guidelines</w:t>
      </w:r>
      <w:r>
        <w:t>.</w:t>
      </w:r>
    </w:p>
    <w:p w14:paraId="1EB34C4B" w14:textId="77777777" w:rsidR="001B5840" w:rsidRDefault="00000000">
      <w:pPr>
        <w:spacing w:after="415" w:line="261" w:lineRule="auto"/>
        <w:ind w:left="-5"/>
      </w:pPr>
      <w:ins w:id="277" w:author="db" w:date="2022-08-24T13:55:00Z">
        <w:r>
          <w:rPr>
            <w:b/>
            <w:sz w:val="32"/>
          </w:rPr>
          <w:t xml:space="preserve">3.2.2 </w:t>
        </w:r>
      </w:ins>
      <w:bookmarkStart w:id="278" w:name="_Toc67375"/>
      <w:r>
        <w:rPr>
          <w:b/>
          <w:sz w:val="32"/>
        </w:rPr>
        <w:t>Technology Committee Chairs.</w:t>
      </w:r>
    </w:p>
    <w:bookmarkEnd w:id="278"/>
    <w:p w14:paraId="5F8296D6"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Chairs shall be Members that are Active Members of the </w:t>
      </w:r>
      <w:r>
        <w:rPr>
          <w:color w:val="0000ED"/>
          <w:u w:val="single" w:color="0000ED"/>
        </w:rPr>
        <w:t>Societ</w:t>
      </w:r>
      <w:r>
        <w:rPr>
          <w:color w:val="0000ED"/>
        </w:rPr>
        <w:t>y</w:t>
      </w:r>
      <w:r>
        <w:t xml:space="preserve"> as defined in the</w:t>
      </w:r>
      <w:ins w:id="279" w:author="db" w:date="2022-08-24T13:55:00Z">
        <w:r>
          <w:t xml:space="preserve"> </w:t>
        </w:r>
        <w:r>
          <w:rPr>
            <w:color w:val="0000ED"/>
            <w:u w:val="single" w:color="0000ED"/>
          </w:rPr>
          <w:t>Membership Operations Manual</w:t>
        </w:r>
        <w:r>
          <w:t>.</w:t>
        </w:r>
      </w:ins>
      <w:r>
        <w:t xml:space="preserve"> The </w:t>
      </w:r>
      <w:r>
        <w:rPr>
          <w:color w:val="541A8B"/>
          <w:u w:val="single" w:color="541A8B"/>
        </w:rPr>
        <w:t>Standards Vice President</w:t>
      </w:r>
      <w:r>
        <w:t xml:space="preserve"> shall appoint one or more Chairs for each </w:t>
      </w:r>
      <w:r>
        <w:rPr>
          <w:color w:val="0000ED"/>
          <w:u w:val="single" w:color="0000ED"/>
        </w:rPr>
        <w:t>Technolo</w:t>
      </w:r>
      <w:r>
        <w:rPr>
          <w:color w:val="0000ED"/>
        </w:rPr>
        <w:t>gy</w:t>
      </w:r>
      <w:r>
        <w:rPr>
          <w:color w:val="0000ED"/>
          <w:u w:val="single" w:color="0000ED"/>
        </w:rPr>
        <w:t xml:space="preserve"> Committee</w:t>
      </w:r>
      <w:r>
        <w:t xml:space="preserve"> for a term to run concurrently with the </w:t>
      </w:r>
      <w:r>
        <w:rPr>
          <w:color w:val="541A8B"/>
          <w:u w:val="single" w:color="541A8B"/>
        </w:rPr>
        <w:t>Standards Vice President</w:t>
      </w:r>
      <w:r>
        <w:t xml:space="preserve">'s term of office. </w:t>
      </w:r>
      <w:r>
        <w:rPr>
          <w:color w:val="0000ED"/>
          <w:u w:val="single" w:color="0000ED"/>
        </w:rPr>
        <w:t>Technolo</w:t>
      </w:r>
      <w:r>
        <w:rPr>
          <w:color w:val="0000ED"/>
        </w:rPr>
        <w:t>gy</w:t>
      </w:r>
      <w:r>
        <w:rPr>
          <w:color w:val="0000ED"/>
          <w:u w:val="single" w:color="0000ED"/>
        </w:rPr>
        <w:t xml:space="preserve"> Committee</w:t>
      </w:r>
      <w:r>
        <w:t xml:space="preserve"> Chairs shall not serve the same </w:t>
      </w:r>
      <w:r>
        <w:rPr>
          <w:color w:val="0000ED"/>
          <w:u w:val="single" w:color="0000ED"/>
        </w:rPr>
        <w:t>Technolo</w:t>
      </w:r>
      <w:r>
        <w:rPr>
          <w:color w:val="0000ED"/>
        </w:rPr>
        <w:t>gy</w:t>
      </w:r>
      <w:r>
        <w:rPr>
          <w:color w:val="0000ED"/>
          <w:u w:val="single" w:color="0000ED"/>
        </w:rPr>
        <w:t xml:space="preserve"> Committee</w:t>
      </w:r>
      <w:r>
        <w:t xml:space="preserve"> for more than two full consecutive terms. </w:t>
      </w:r>
      <w:r>
        <w:rPr>
          <w:color w:val="0000ED"/>
          <w:u w:val="single" w:color="0000ED"/>
        </w:rPr>
        <w:t>Technolo</w:t>
      </w:r>
      <w:r>
        <w:rPr>
          <w:color w:val="0000ED"/>
        </w:rPr>
        <w:t xml:space="preserve">gy </w:t>
      </w:r>
      <w:r>
        <w:rPr>
          <w:color w:val="0000ED"/>
          <w:u w:val="single" w:color="0000ED"/>
        </w:rPr>
        <w:t>Committee</w:t>
      </w:r>
      <w:r>
        <w:t xml:space="preserve"> Chairs reaching their term limits, having not received direction to the contrary from the </w:t>
      </w:r>
      <w:r>
        <w:rPr>
          <w:color w:val="541A8B"/>
          <w:u w:val="single" w:color="541A8B"/>
        </w:rPr>
        <w:t>Standards Vice President</w:t>
      </w:r>
      <w:r>
        <w:t xml:space="preserve">, shall continue to act as Chairs pro </w:t>
      </w:r>
      <w:proofErr w:type="spellStart"/>
      <w:r>
        <w:t>tem</w:t>
      </w:r>
      <w:proofErr w:type="spellEnd"/>
      <w:r>
        <w:t xml:space="preserve"> of their </w:t>
      </w:r>
      <w:r>
        <w:rPr>
          <w:color w:val="0000ED"/>
          <w:u w:val="single" w:color="0000ED"/>
        </w:rPr>
        <w:t>Technolo</w:t>
      </w:r>
      <w:r>
        <w:rPr>
          <w:color w:val="0000ED"/>
        </w:rPr>
        <w:t>gy</w:t>
      </w:r>
      <w:r>
        <w:rPr>
          <w:color w:val="0000ED"/>
          <w:u w:val="single" w:color="0000ED"/>
        </w:rPr>
        <w:t xml:space="preserve"> Committees</w:t>
      </w:r>
      <w:r>
        <w:t xml:space="preserve"> for a period not to exceed 120 days after the end of the terms.</w:t>
      </w:r>
    </w:p>
    <w:p w14:paraId="2FE1756C" w14:textId="77777777" w:rsidR="001B5840" w:rsidRDefault="00000000">
      <w:pPr>
        <w:spacing w:after="0"/>
        <w:ind w:left="-5" w:right="16"/>
      </w:pPr>
      <w:r>
        <w:t xml:space="preserve">In the event of absence of the Chair(s), the </w:t>
      </w:r>
      <w:r>
        <w:rPr>
          <w:color w:val="541A8B"/>
          <w:u w:val="single" w:color="541A8B"/>
        </w:rPr>
        <w:t>Standards Vice President</w:t>
      </w:r>
      <w:r>
        <w:t xml:space="preserve"> or the Engineering</w:t>
      </w:r>
    </w:p>
    <w:p w14:paraId="7762765D" w14:textId="77777777" w:rsidR="001B5840" w:rsidRDefault="00000000">
      <w:pPr>
        <w:ind w:left="-5" w:right="16"/>
      </w:pPr>
      <w:r>
        <w:t xml:space="preserve">Director may appoint </w:t>
      </w:r>
      <w:proofErr w:type="gramStart"/>
      <w:r>
        <w:t xml:space="preserve">a Chair pro </w:t>
      </w:r>
      <w:proofErr w:type="spellStart"/>
      <w:r>
        <w:t>tem</w:t>
      </w:r>
      <w:proofErr w:type="spellEnd"/>
      <w:proofErr w:type="gramEnd"/>
      <w:r>
        <w:t xml:space="preserve"> on a per-meeting basis. The appointee shall be a Member, an Active Member of the </w:t>
      </w:r>
      <w:r>
        <w:rPr>
          <w:color w:val="0000ED"/>
          <w:u w:val="single" w:color="0000ED"/>
        </w:rPr>
        <w:t>Societ</w:t>
      </w:r>
      <w:r>
        <w:rPr>
          <w:color w:val="0000ED"/>
        </w:rPr>
        <w:t>y</w:t>
      </w:r>
      <w:r>
        <w:t xml:space="preserve"> and a </w:t>
      </w:r>
      <w:r>
        <w:rPr>
          <w:color w:val="0000ED"/>
          <w:u w:val="single" w:color="0000ED"/>
        </w:rPr>
        <w:t>Participant Member</w:t>
      </w:r>
      <w:r>
        <w:t xml:space="preserve"> of the </w:t>
      </w:r>
      <w:r>
        <w:rPr>
          <w:color w:val="0000ED"/>
          <w:u w:val="single" w:color="0000ED"/>
        </w:rPr>
        <w:t>Technolo</w:t>
      </w:r>
      <w:r>
        <w:rPr>
          <w:color w:val="0000ED"/>
        </w:rPr>
        <w:t xml:space="preserve">gy </w:t>
      </w:r>
      <w:r>
        <w:rPr>
          <w:color w:val="0000ED"/>
          <w:u w:val="single" w:color="0000ED"/>
        </w:rPr>
        <w:t>Committee</w:t>
      </w:r>
      <w:r>
        <w:t>.</w:t>
      </w:r>
    </w:p>
    <w:p w14:paraId="1763CE97"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Chairs shall conduct the business of their </w:t>
      </w:r>
      <w:r>
        <w:rPr>
          <w:color w:val="0000ED"/>
          <w:u w:val="single" w:color="0000ED"/>
        </w:rPr>
        <w:t>Technolo</w:t>
      </w:r>
      <w:r>
        <w:rPr>
          <w:color w:val="0000ED"/>
        </w:rPr>
        <w:t>gy</w:t>
      </w:r>
      <w:r>
        <w:rPr>
          <w:color w:val="0000ED"/>
          <w:u w:val="single" w:color="0000ED"/>
        </w:rPr>
        <w:t xml:space="preserve"> Committees </w:t>
      </w:r>
      <w:r>
        <w:t xml:space="preserve">according to this Operations Manual and the </w:t>
      </w:r>
      <w:r>
        <w:rPr>
          <w:color w:val="0000ED"/>
          <w:u w:val="single" w:color="0000ED"/>
        </w:rPr>
        <w:t>Administrative Guidelines</w:t>
      </w:r>
      <w:r>
        <w:t>, specifically:</w:t>
      </w:r>
    </w:p>
    <w:p w14:paraId="6AF9339F" w14:textId="77777777" w:rsidR="001B5840" w:rsidRDefault="00000000">
      <w:pPr>
        <w:numPr>
          <w:ilvl w:val="0"/>
          <w:numId w:val="4"/>
        </w:numPr>
        <w:spacing w:after="0"/>
        <w:ind w:left="600" w:right="16" w:hanging="300"/>
      </w:pPr>
      <w:r>
        <w:t xml:space="preserve">Calling </w:t>
      </w:r>
      <w:r>
        <w:rPr>
          <w:color w:val="0000ED"/>
          <w:u w:val="single" w:color="0000ED"/>
        </w:rPr>
        <w:t>Technolo</w:t>
      </w:r>
      <w:r>
        <w:rPr>
          <w:color w:val="0000ED"/>
        </w:rPr>
        <w:t>gy</w:t>
      </w:r>
      <w:r>
        <w:rPr>
          <w:color w:val="0000ED"/>
          <w:u w:val="single" w:color="0000ED"/>
        </w:rPr>
        <w:t xml:space="preserve"> Committee</w:t>
      </w:r>
      <w:r>
        <w:t xml:space="preserve"> meetings and distributing draft </w:t>
      </w:r>
      <w:proofErr w:type="gramStart"/>
      <w:r>
        <w:t>agendas;</w:t>
      </w:r>
      <w:proofErr w:type="gramEnd"/>
    </w:p>
    <w:p w14:paraId="753E4083" w14:textId="77777777" w:rsidR="001B5840" w:rsidRDefault="00000000">
      <w:pPr>
        <w:numPr>
          <w:ilvl w:val="0"/>
          <w:numId w:val="4"/>
        </w:numPr>
        <w:spacing w:after="49" w:line="261" w:lineRule="auto"/>
        <w:ind w:left="600" w:right="16" w:hanging="300"/>
      </w:pPr>
      <w:r>
        <w:t xml:space="preserve">Convening and presiding over the meetings and expediently conducting their </w:t>
      </w:r>
      <w:proofErr w:type="gramStart"/>
      <w:r>
        <w:t>business;</w:t>
      </w:r>
      <w:proofErr w:type="gramEnd"/>
    </w:p>
    <w:p w14:paraId="703DD534" w14:textId="77777777" w:rsidR="001B5840" w:rsidRDefault="00000000">
      <w:pPr>
        <w:numPr>
          <w:ilvl w:val="0"/>
          <w:numId w:val="4"/>
        </w:numPr>
        <w:spacing w:after="0"/>
        <w:ind w:left="600" w:right="16" w:hanging="300"/>
      </w:pPr>
      <w:r>
        <w:t xml:space="preserve">Appointing a </w:t>
      </w:r>
      <w:r>
        <w:rPr>
          <w:color w:val="0000ED"/>
          <w:u w:val="single" w:color="0000ED"/>
        </w:rPr>
        <w:t>Participant Member</w:t>
      </w:r>
      <w:r>
        <w:t xml:space="preserve"> to serve as the </w:t>
      </w:r>
      <w:r>
        <w:rPr>
          <w:color w:val="0000ED"/>
          <w:u w:val="single" w:color="0000ED"/>
        </w:rPr>
        <w:t>Technolo</w:t>
      </w:r>
      <w:r>
        <w:rPr>
          <w:color w:val="0000ED"/>
        </w:rPr>
        <w:t>gy</w:t>
      </w:r>
      <w:r>
        <w:rPr>
          <w:color w:val="0000ED"/>
          <w:u w:val="single" w:color="0000ED"/>
        </w:rPr>
        <w:t xml:space="preserve"> Committee</w:t>
      </w:r>
      <w:r>
        <w:t xml:space="preserve"> </w:t>
      </w:r>
      <w:proofErr w:type="gramStart"/>
      <w:r>
        <w:t>Secretary;</w:t>
      </w:r>
      <w:proofErr w:type="gramEnd"/>
    </w:p>
    <w:p w14:paraId="0F291039" w14:textId="77777777" w:rsidR="001B5840" w:rsidRDefault="00000000">
      <w:pPr>
        <w:numPr>
          <w:ilvl w:val="0"/>
          <w:numId w:val="4"/>
        </w:numPr>
        <w:ind w:left="600" w:right="16" w:hanging="300"/>
      </w:pPr>
      <w:r>
        <w:lastRenderedPageBreak/>
        <w:t xml:space="preserve">Reviewing and distributing timely minutes after receipt from the </w:t>
      </w:r>
      <w:proofErr w:type="gramStart"/>
      <w:r>
        <w:t>Secretary;</w:t>
      </w:r>
      <w:proofErr w:type="gramEnd"/>
    </w:p>
    <w:p w14:paraId="35601693" w14:textId="77777777" w:rsidR="001B5840" w:rsidRDefault="00000000">
      <w:pPr>
        <w:numPr>
          <w:ilvl w:val="0"/>
          <w:numId w:val="4"/>
        </w:numPr>
        <w:spacing w:after="10"/>
        <w:ind w:left="600" w:right="16" w:hanging="300"/>
      </w:pPr>
      <w:r>
        <w:t xml:space="preserve">Advancing the work of all assigned </w:t>
      </w:r>
      <w:r>
        <w:rPr>
          <w:color w:val="0000ED"/>
          <w:u w:val="single" w:color="0000ED"/>
        </w:rPr>
        <w:t>Pro</w:t>
      </w:r>
      <w:r>
        <w:rPr>
          <w:color w:val="0000ED"/>
        </w:rPr>
        <w:t>j</w:t>
      </w:r>
      <w:r>
        <w:rPr>
          <w:color w:val="0000ED"/>
          <w:u w:val="single" w:color="0000ED"/>
        </w:rPr>
        <w:t>ects</w:t>
      </w:r>
      <w:r>
        <w:t xml:space="preserve"> in a timely manner, consistent with due </w:t>
      </w:r>
      <w:proofErr w:type="gramStart"/>
      <w:r>
        <w:t>process;</w:t>
      </w:r>
      <w:proofErr w:type="gramEnd"/>
    </w:p>
    <w:p w14:paraId="424EE443" w14:textId="77777777" w:rsidR="001B5840" w:rsidRDefault="00000000">
      <w:pPr>
        <w:numPr>
          <w:ilvl w:val="0"/>
          <w:numId w:val="4"/>
        </w:numPr>
        <w:spacing w:after="9"/>
        <w:ind w:left="600" w:right="16" w:hanging="300"/>
      </w:pPr>
      <w:r>
        <w:t xml:space="preserve">Facilitating the introduction of new </w:t>
      </w:r>
      <w:proofErr w:type="gramStart"/>
      <w:r>
        <w:rPr>
          <w:color w:val="0000ED"/>
          <w:u w:val="single" w:color="0000ED"/>
        </w:rPr>
        <w:t>Pro</w:t>
      </w:r>
      <w:r>
        <w:rPr>
          <w:color w:val="0000ED"/>
        </w:rPr>
        <w:t>j</w:t>
      </w:r>
      <w:r>
        <w:rPr>
          <w:color w:val="0000ED"/>
          <w:u w:val="single" w:color="0000ED"/>
        </w:rPr>
        <w:t>ects</w:t>
      </w:r>
      <w:r>
        <w:t>;</w:t>
      </w:r>
      <w:proofErr w:type="gramEnd"/>
    </w:p>
    <w:p w14:paraId="6797B687" w14:textId="77777777" w:rsidR="001B5840" w:rsidRDefault="00000000">
      <w:pPr>
        <w:numPr>
          <w:ilvl w:val="0"/>
          <w:numId w:val="4"/>
        </w:numPr>
        <w:spacing w:after="9"/>
        <w:ind w:left="600" w:right="16" w:hanging="300"/>
      </w:pPr>
      <w:r>
        <w:t xml:space="preserve">Recruiting new </w:t>
      </w:r>
      <w:r>
        <w:rPr>
          <w:color w:val="0000ED"/>
          <w:u w:val="single" w:color="0000ED"/>
        </w:rPr>
        <w:t>Technolo</w:t>
      </w:r>
      <w:r>
        <w:rPr>
          <w:color w:val="0000ED"/>
        </w:rPr>
        <w:t>gy</w:t>
      </w:r>
      <w:r>
        <w:rPr>
          <w:color w:val="0000ED"/>
          <w:u w:val="single" w:color="0000ED"/>
        </w:rPr>
        <w:t xml:space="preserve"> Committee</w:t>
      </w:r>
      <w:r>
        <w:t xml:space="preserve"> </w:t>
      </w:r>
      <w:proofErr w:type="gramStart"/>
      <w:r>
        <w:t>members;</w:t>
      </w:r>
      <w:proofErr w:type="gramEnd"/>
    </w:p>
    <w:p w14:paraId="4242513A" w14:textId="77777777" w:rsidR="001B5840" w:rsidRDefault="00000000">
      <w:pPr>
        <w:numPr>
          <w:ilvl w:val="0"/>
          <w:numId w:val="4"/>
        </w:numPr>
        <w:spacing w:after="5"/>
        <w:ind w:left="600" w:right="16" w:hanging="300"/>
      </w:pPr>
      <w:r>
        <w:t xml:space="preserve">Attempting to ensure a balance of membership within their </w:t>
      </w:r>
      <w:r>
        <w:rPr>
          <w:color w:val="0000ED"/>
          <w:u w:val="single" w:color="0000ED"/>
        </w:rPr>
        <w:t>Technolo</w:t>
      </w:r>
      <w:r>
        <w:rPr>
          <w:color w:val="0000ED"/>
        </w:rPr>
        <w:t>gy</w:t>
      </w:r>
      <w:r>
        <w:rPr>
          <w:color w:val="0000ED"/>
          <w:u w:val="single" w:color="0000ED"/>
        </w:rPr>
        <w:t xml:space="preserve"> Committees</w:t>
      </w:r>
      <w:r>
        <w:t xml:space="preserve"> and their </w:t>
      </w:r>
      <w:proofErr w:type="gramStart"/>
      <w:r>
        <w:rPr>
          <w:color w:val="0000ED"/>
          <w:u w:val="single" w:color="0000ED"/>
        </w:rPr>
        <w:t>Sub Groups</w:t>
      </w:r>
      <w:proofErr w:type="gramEnd"/>
      <w:r>
        <w:t>; and</w:t>
      </w:r>
    </w:p>
    <w:p w14:paraId="05330566" w14:textId="77777777" w:rsidR="001B5840" w:rsidRDefault="00000000">
      <w:pPr>
        <w:numPr>
          <w:ilvl w:val="0"/>
          <w:numId w:val="4"/>
        </w:numPr>
        <w:spacing w:after="369"/>
        <w:ind w:left="600" w:right="16" w:hanging="300"/>
      </w:pPr>
      <w:r>
        <w:t xml:space="preserve">Leading </w:t>
      </w:r>
      <w:r>
        <w:rPr>
          <w:color w:val="0000ED"/>
          <w:u w:val="single" w:color="0000ED"/>
        </w:rPr>
        <w:t>Liaison</w:t>
      </w:r>
      <w:r>
        <w:t xml:space="preserve"> communications, as needed.</w:t>
      </w:r>
    </w:p>
    <w:p w14:paraId="1162E00A" w14:textId="77777777" w:rsidR="001B5840" w:rsidRDefault="00000000">
      <w:pPr>
        <w:pStyle w:val="Heading3"/>
        <w:spacing w:after="415"/>
        <w:ind w:left="-5"/>
      </w:pPr>
      <w:ins w:id="280" w:author="db" w:date="2022-08-24T13:55:00Z">
        <w:r>
          <w:t xml:space="preserve">3.2.3 </w:t>
        </w:r>
      </w:ins>
      <w:bookmarkStart w:id="281" w:name="_Toc67376"/>
      <w:r>
        <w:t>Membership and Guests</w:t>
      </w:r>
    </w:p>
    <w:bookmarkEnd w:id="281"/>
    <w:p w14:paraId="1939AC23" w14:textId="77777777" w:rsidR="001B5840" w:rsidRDefault="00000000">
      <w:pPr>
        <w:spacing w:after="363"/>
        <w:ind w:left="-5" w:right="16"/>
      </w:pPr>
      <w:r>
        <w:t xml:space="preserve">All </w:t>
      </w:r>
      <w:r>
        <w:rPr>
          <w:color w:val="0000ED"/>
          <w:u w:val="single" w:color="0000ED"/>
        </w:rPr>
        <w:t>Technolo</w:t>
      </w:r>
      <w:r>
        <w:rPr>
          <w:color w:val="0000ED"/>
        </w:rPr>
        <w:t>gy</w:t>
      </w:r>
      <w:r>
        <w:rPr>
          <w:color w:val="0000ED"/>
          <w:u w:val="single" w:color="0000ED"/>
        </w:rPr>
        <w:t xml:space="preserve"> Committee</w:t>
      </w:r>
      <w:r>
        <w:t xml:space="preserve"> Members shall be Members (of the Standards Community). In addition, </w:t>
      </w:r>
      <w:r>
        <w:rPr>
          <w:color w:val="0000ED"/>
          <w:u w:val="single" w:color="0000ED"/>
        </w:rPr>
        <w:t>Guests</w:t>
      </w:r>
      <w:r>
        <w:t xml:space="preserve"> may participate as defined further below.</w:t>
      </w:r>
    </w:p>
    <w:p w14:paraId="548D7FA6" w14:textId="77777777" w:rsidR="001B5840" w:rsidRDefault="00000000">
      <w:pPr>
        <w:pStyle w:val="Heading4"/>
        <w:spacing w:after="415"/>
        <w:ind w:left="-5"/>
      </w:pPr>
      <w:r>
        <w:t>3.2.3.1 Categories</w:t>
      </w:r>
    </w:p>
    <w:p w14:paraId="5366E157" w14:textId="77777777" w:rsidR="001B5840" w:rsidRDefault="00000000">
      <w:pPr>
        <w:spacing w:after="379"/>
        <w:ind w:left="-5" w:right="16"/>
      </w:pPr>
      <w:r>
        <w:rPr>
          <w:color w:val="0000ED"/>
          <w:u w:val="single" w:color="0000ED"/>
        </w:rPr>
        <w:t>Technolo</w:t>
      </w:r>
      <w:r>
        <w:rPr>
          <w:color w:val="0000ED"/>
        </w:rPr>
        <w:t>gy</w:t>
      </w:r>
      <w:r>
        <w:rPr>
          <w:color w:val="0000ED"/>
          <w:u w:val="single" w:color="0000ED"/>
        </w:rPr>
        <w:t xml:space="preserve"> Committee</w:t>
      </w:r>
      <w:r>
        <w:t xml:space="preserve"> Members are Members who also meet the eligibility requirements defined below and maintain their membership until termination. There are two categories of membership for </w:t>
      </w:r>
      <w:r>
        <w:rPr>
          <w:color w:val="0000ED"/>
          <w:u w:val="single" w:color="0000ED"/>
        </w:rPr>
        <w:t>Technolo</w:t>
      </w:r>
      <w:r>
        <w:rPr>
          <w:color w:val="0000ED"/>
        </w:rPr>
        <w:t>gy</w:t>
      </w:r>
      <w:r>
        <w:rPr>
          <w:color w:val="0000ED"/>
          <w:u w:val="single" w:color="0000ED"/>
        </w:rPr>
        <w:t xml:space="preserve"> Committees</w:t>
      </w:r>
      <w:r>
        <w:t xml:space="preserve">: </w:t>
      </w:r>
      <w:r>
        <w:rPr>
          <w:color w:val="0000ED"/>
          <w:u w:val="single" w:color="0000ED"/>
        </w:rPr>
        <w:t>Participant Member</w:t>
      </w:r>
      <w:r>
        <w:t xml:space="preserve"> and </w:t>
      </w:r>
      <w:r>
        <w:rPr>
          <w:color w:val="0000ED"/>
          <w:u w:val="single" w:color="0000ED"/>
        </w:rPr>
        <w:t>Observer Member</w:t>
      </w:r>
      <w:r>
        <w:t xml:space="preserve">. There also may be </w:t>
      </w:r>
      <w:r>
        <w:rPr>
          <w:color w:val="0000ED"/>
          <w:u w:val="single" w:color="0000ED"/>
        </w:rPr>
        <w:t>Guests</w:t>
      </w:r>
      <w:r>
        <w:t xml:space="preserve"> present.</w:t>
      </w:r>
    </w:p>
    <w:p w14:paraId="2CDF9EDF" w14:textId="77777777" w:rsidR="001B5840" w:rsidRDefault="00000000">
      <w:pPr>
        <w:pStyle w:val="Heading5"/>
        <w:spacing w:after="400"/>
        <w:ind w:left="-5"/>
      </w:pPr>
      <w:r>
        <w:t xml:space="preserve">3.2.3.1.1 </w:t>
      </w:r>
      <w:r>
        <w:rPr>
          <w:i/>
        </w:rPr>
        <w:t>Participant Member</w:t>
      </w:r>
    </w:p>
    <w:p w14:paraId="19DEA9CE" w14:textId="77777777" w:rsidR="001B5840" w:rsidRDefault="00000000">
      <w:pPr>
        <w:spacing w:after="379"/>
        <w:ind w:left="-5" w:right="16"/>
      </w:pPr>
      <w:r>
        <w:t xml:space="preserve">A </w:t>
      </w:r>
      <w:r>
        <w:rPr>
          <w:color w:val="0000ED"/>
          <w:u w:val="single" w:color="0000ED"/>
        </w:rPr>
        <w:t>Participant Member</w:t>
      </w:r>
      <w:r>
        <w:t xml:space="preserve"> is a person who commits to active contribution to the work of the </w:t>
      </w:r>
      <w:r>
        <w:rPr>
          <w:color w:val="0000ED"/>
          <w:u w:val="single" w:color="0000ED"/>
        </w:rPr>
        <w:t>Technolo</w:t>
      </w:r>
      <w:r>
        <w:rPr>
          <w:color w:val="0000ED"/>
        </w:rPr>
        <w:t>gy</w:t>
      </w:r>
      <w:r>
        <w:rPr>
          <w:color w:val="0000ED"/>
          <w:u w:val="single" w:color="0000ED"/>
        </w:rPr>
        <w:t xml:space="preserve"> Committee</w:t>
      </w:r>
      <w:r>
        <w:t xml:space="preserve">. A </w:t>
      </w:r>
      <w:r>
        <w:rPr>
          <w:color w:val="0000ED"/>
          <w:u w:val="single" w:color="0000ED"/>
        </w:rPr>
        <w:t>Participant Member</w:t>
      </w:r>
      <w:r>
        <w:t xml:space="preserve"> has voting rights and obligations with full access to all work in process and </w:t>
      </w:r>
      <w:proofErr w:type="gramStart"/>
      <w:r>
        <w:rPr>
          <w:color w:val="0000ED"/>
          <w:u w:val="single" w:color="0000ED"/>
        </w:rPr>
        <w:t>Sub Group</w:t>
      </w:r>
      <w:proofErr w:type="gramEnd"/>
      <w:r>
        <w:t xml:space="preserve"> activity. </w:t>
      </w:r>
      <w:r>
        <w:rPr>
          <w:color w:val="0000ED"/>
          <w:u w:val="single" w:color="0000ED"/>
        </w:rPr>
        <w:t>Participant Members</w:t>
      </w:r>
      <w:r>
        <w:t xml:space="preserve"> must maintain eligibility requirements as specified in section </w:t>
      </w:r>
      <w:r>
        <w:rPr>
          <w:color w:val="0000ED"/>
          <w:u w:val="single" w:color="0000ED"/>
        </w:rPr>
        <w:t>3.2.3.2</w:t>
      </w:r>
      <w:r>
        <w:t xml:space="preserve">. No alternate is permitted to act on behalf of a </w:t>
      </w:r>
      <w:r>
        <w:rPr>
          <w:color w:val="0000ED"/>
          <w:u w:val="single" w:color="0000ED"/>
        </w:rPr>
        <w:t>Participant Member</w:t>
      </w:r>
      <w:r>
        <w:t>.</w:t>
      </w:r>
    </w:p>
    <w:p w14:paraId="0E2500AE" w14:textId="77777777" w:rsidR="001B5840" w:rsidRDefault="00000000">
      <w:pPr>
        <w:pStyle w:val="Heading5"/>
        <w:spacing w:after="400"/>
        <w:ind w:left="-5"/>
      </w:pPr>
      <w:r>
        <w:t xml:space="preserve">3.2.3.1.2 </w:t>
      </w:r>
      <w:r>
        <w:rPr>
          <w:i/>
        </w:rPr>
        <w:t>Observer Member</w:t>
      </w:r>
    </w:p>
    <w:p w14:paraId="3C97D992" w14:textId="77777777" w:rsidR="001B5840" w:rsidRDefault="00000000">
      <w:pPr>
        <w:spacing w:after="379"/>
        <w:ind w:left="-5" w:right="16"/>
      </w:pPr>
      <w:r>
        <w:t xml:space="preserve">An </w:t>
      </w:r>
      <w:r>
        <w:rPr>
          <w:color w:val="0000ED"/>
          <w:u w:val="single" w:color="0000ED"/>
        </w:rPr>
        <w:t>Observer Member</w:t>
      </w:r>
      <w:r>
        <w:t xml:space="preserve"> is a person who has an interest in the work and may participate actively in the work of the </w:t>
      </w:r>
      <w:r>
        <w:rPr>
          <w:color w:val="0000ED"/>
          <w:u w:val="single" w:color="0000ED"/>
        </w:rPr>
        <w:t>Technolo</w:t>
      </w:r>
      <w:r>
        <w:rPr>
          <w:color w:val="0000ED"/>
        </w:rPr>
        <w:t>gy</w:t>
      </w:r>
      <w:r>
        <w:rPr>
          <w:color w:val="0000ED"/>
          <w:u w:val="single" w:color="0000ED"/>
        </w:rPr>
        <w:t xml:space="preserve"> Committee</w:t>
      </w:r>
      <w:r>
        <w:t xml:space="preserve"> and/or its </w:t>
      </w:r>
      <w:proofErr w:type="gramStart"/>
      <w:r>
        <w:rPr>
          <w:color w:val="0000ED"/>
          <w:u w:val="single" w:color="0000ED"/>
        </w:rPr>
        <w:t>Sub Groups</w:t>
      </w:r>
      <w:proofErr w:type="gramEnd"/>
      <w:r>
        <w:t xml:space="preserve">, with full access to all work in process. An </w:t>
      </w:r>
      <w:r>
        <w:rPr>
          <w:color w:val="0000ED"/>
          <w:u w:val="single" w:color="0000ED"/>
        </w:rPr>
        <w:t>Observer Member</w:t>
      </w:r>
      <w:r>
        <w:t xml:space="preserve"> is encouraged to submit </w:t>
      </w:r>
      <w:r>
        <w:rPr>
          <w:color w:val="0000ED"/>
          <w:u w:val="single" w:color="0000ED"/>
        </w:rPr>
        <w:t>Ballot</w:t>
      </w:r>
      <w:r>
        <w:t xml:space="preserve"> Comments but has no voting rights.</w:t>
      </w:r>
    </w:p>
    <w:p w14:paraId="28827F05" w14:textId="77777777" w:rsidR="001B5840" w:rsidRDefault="00000000">
      <w:pPr>
        <w:pStyle w:val="Heading5"/>
        <w:ind w:left="-5"/>
      </w:pPr>
      <w:r>
        <w:lastRenderedPageBreak/>
        <w:t xml:space="preserve">3.2.3.1.3 </w:t>
      </w:r>
      <w:r>
        <w:rPr>
          <w:i/>
        </w:rPr>
        <w:t>Guests</w:t>
      </w:r>
    </w:p>
    <w:p w14:paraId="314FB982" w14:textId="77777777" w:rsidR="001B5840" w:rsidRDefault="00000000">
      <w:pPr>
        <w:spacing w:after="364"/>
        <w:ind w:left="-5" w:right="16"/>
      </w:pPr>
      <w:r>
        <w:rPr>
          <w:color w:val="0000ED"/>
          <w:u w:val="single" w:color="0000ED"/>
        </w:rPr>
        <w:t>Guests</w:t>
      </w:r>
      <w:r>
        <w:t xml:space="preserve"> are persons present at the invitation of the Chair on a per meeting basis, or for longer terms with the approval of the </w:t>
      </w:r>
      <w:r>
        <w:rPr>
          <w:color w:val="541A8B"/>
          <w:u w:val="single" w:color="541A8B"/>
        </w:rPr>
        <w:t>Standards Vice President</w:t>
      </w:r>
      <w:r>
        <w:t xml:space="preserve">. </w:t>
      </w:r>
      <w:r>
        <w:rPr>
          <w:color w:val="0000ED"/>
          <w:u w:val="single" w:color="0000ED"/>
        </w:rPr>
        <w:t>Guests</w:t>
      </w:r>
      <w:r>
        <w:t xml:space="preserve"> are not Members and are not subject to the </w:t>
      </w:r>
      <w:r>
        <w:rPr>
          <w:color w:val="0000ED"/>
          <w:u w:val="single" w:color="0000ED"/>
        </w:rPr>
        <w:t>Participation Fee</w:t>
      </w:r>
      <w:r>
        <w:t xml:space="preserve">. However, </w:t>
      </w:r>
      <w:r>
        <w:rPr>
          <w:color w:val="0000ED"/>
          <w:u w:val="single" w:color="0000ED"/>
        </w:rPr>
        <w:t>Guests</w:t>
      </w:r>
      <w:r>
        <w:t xml:space="preserve"> are subject to the Participation Agreement, the </w:t>
      </w:r>
      <w:r>
        <w:rPr>
          <w:color w:val="0000ED"/>
          <w:u w:val="single" w:color="0000ED"/>
        </w:rPr>
        <w:t>Societ</w:t>
      </w:r>
      <w:r>
        <w:rPr>
          <w:color w:val="0000ED"/>
        </w:rPr>
        <w:t>y</w:t>
      </w:r>
      <w:r>
        <w:t xml:space="preserve"> Code of Conduct as defined in the</w:t>
      </w:r>
      <w:ins w:id="282" w:author="db" w:date="2022-08-24T13:55:00Z">
        <w:r>
          <w:t xml:space="preserve"> </w:t>
        </w:r>
        <w:r>
          <w:rPr>
            <w:color w:val="0000ED"/>
            <w:u w:val="single" w:color="0000ED"/>
          </w:rPr>
          <w:t xml:space="preserve">Membership Operations Manual </w:t>
        </w:r>
      </w:ins>
      <w:r>
        <w:t>and the provisions of this Standards Operating Manual.</w:t>
      </w:r>
    </w:p>
    <w:p w14:paraId="5A8C9022" w14:textId="77777777" w:rsidR="001B5840" w:rsidRDefault="00000000">
      <w:pPr>
        <w:pStyle w:val="Heading4"/>
        <w:ind w:left="-5"/>
      </w:pPr>
      <w:r>
        <w:t>3.2.3.2 Eligibility</w:t>
      </w:r>
    </w:p>
    <w:p w14:paraId="5D82555F"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membership is open to all Members who have an interest in the work of a </w:t>
      </w:r>
      <w:r>
        <w:rPr>
          <w:color w:val="0000ED"/>
          <w:u w:val="single" w:color="0000ED"/>
        </w:rPr>
        <w:t>Technolo</w:t>
      </w:r>
      <w:r>
        <w:rPr>
          <w:color w:val="0000ED"/>
        </w:rPr>
        <w:t>gy</w:t>
      </w:r>
      <w:r>
        <w:rPr>
          <w:color w:val="0000ED"/>
          <w:u w:val="single" w:color="0000ED"/>
        </w:rPr>
        <w:t xml:space="preserve"> Committee</w:t>
      </w:r>
      <w:r>
        <w:t>.</w:t>
      </w:r>
    </w:p>
    <w:p w14:paraId="6C12025D" w14:textId="77777777" w:rsidR="001B5840" w:rsidRDefault="00000000">
      <w:pPr>
        <w:ind w:left="-5" w:right="16"/>
      </w:pPr>
      <w:r>
        <w:t xml:space="preserve">All Members join a </w:t>
      </w:r>
      <w:r>
        <w:rPr>
          <w:color w:val="0000ED"/>
          <w:u w:val="single" w:color="0000ED"/>
        </w:rPr>
        <w:t>Technolo</w:t>
      </w:r>
      <w:r>
        <w:rPr>
          <w:color w:val="0000ED"/>
        </w:rPr>
        <w:t>gy</w:t>
      </w:r>
      <w:r>
        <w:rPr>
          <w:color w:val="0000ED"/>
          <w:u w:val="single" w:color="0000ED"/>
        </w:rPr>
        <w:t xml:space="preserve"> Committee</w:t>
      </w:r>
      <w:r>
        <w:t xml:space="preserve"> as </w:t>
      </w:r>
      <w:r>
        <w:rPr>
          <w:color w:val="0000ED"/>
          <w:u w:val="single" w:color="0000ED"/>
        </w:rPr>
        <w:t>Observer Members</w:t>
      </w:r>
      <w:r>
        <w:t xml:space="preserve">. </w:t>
      </w:r>
      <w:r>
        <w:rPr>
          <w:color w:val="0000ED"/>
          <w:u w:val="single" w:color="0000ED"/>
        </w:rPr>
        <w:t>Observer Members</w:t>
      </w:r>
      <w:r>
        <w:t xml:space="preserve"> may apply to become </w:t>
      </w:r>
      <w:r>
        <w:rPr>
          <w:color w:val="0000ED"/>
          <w:u w:val="single" w:color="0000ED"/>
        </w:rPr>
        <w:t>Participant Members</w:t>
      </w:r>
      <w:r>
        <w:t xml:space="preserve"> at any time, </w:t>
      </w:r>
      <w:proofErr w:type="gramStart"/>
      <w:r>
        <w:t>provided that</w:t>
      </w:r>
      <w:proofErr w:type="gramEnd"/>
      <w:r>
        <w:t xml:space="preserve"> they meet the requirements following below. </w:t>
      </w:r>
      <w:r>
        <w:rPr>
          <w:color w:val="0000ED"/>
          <w:u w:val="single" w:color="0000ED"/>
        </w:rPr>
        <w:t>Observer Members</w:t>
      </w:r>
      <w:r>
        <w:t xml:space="preserve"> requesting Participant status in a </w:t>
      </w:r>
      <w:r>
        <w:rPr>
          <w:color w:val="0000ED"/>
          <w:u w:val="single" w:color="0000ED"/>
        </w:rPr>
        <w:t>Technolo</w:t>
      </w:r>
      <w:r>
        <w:rPr>
          <w:color w:val="0000ED"/>
        </w:rPr>
        <w:t>gy</w:t>
      </w:r>
      <w:r>
        <w:rPr>
          <w:color w:val="0000ED"/>
          <w:u w:val="single" w:color="0000ED"/>
        </w:rPr>
        <w:t xml:space="preserve"> Committee </w:t>
      </w:r>
      <w:r>
        <w:t xml:space="preserve">must previously have attended at least one meeting of the </w:t>
      </w:r>
      <w:r>
        <w:rPr>
          <w:color w:val="0000ED"/>
          <w:u w:val="single" w:color="0000ED"/>
        </w:rPr>
        <w:t>Technolo</w:t>
      </w:r>
      <w:r>
        <w:rPr>
          <w:color w:val="0000ED"/>
        </w:rPr>
        <w:t>gy</w:t>
      </w:r>
      <w:r>
        <w:rPr>
          <w:color w:val="0000ED"/>
          <w:u w:val="single" w:color="0000ED"/>
        </w:rPr>
        <w:t xml:space="preserve"> Committee</w:t>
      </w:r>
      <w:r>
        <w:t xml:space="preserve"> within the previous 12 months and not have had their status in the </w:t>
      </w:r>
      <w:r>
        <w:rPr>
          <w:color w:val="0000ED"/>
          <w:u w:val="single" w:color="0000ED"/>
        </w:rPr>
        <w:t>Technolo</w:t>
      </w:r>
      <w:r>
        <w:rPr>
          <w:color w:val="0000ED"/>
        </w:rPr>
        <w:t>gy</w:t>
      </w:r>
      <w:r>
        <w:rPr>
          <w:color w:val="0000ED"/>
          <w:u w:val="single" w:color="0000ED"/>
        </w:rPr>
        <w:t xml:space="preserve"> Committee</w:t>
      </w:r>
      <w:r>
        <w:t xml:space="preserve"> changed to </w:t>
      </w:r>
      <w:r>
        <w:rPr>
          <w:color w:val="0000ED"/>
          <w:u w:val="single" w:color="0000ED"/>
        </w:rPr>
        <w:t>Observer Member</w:t>
      </w:r>
      <w:r>
        <w:t xml:space="preserve"> within the preceding 12 months as a result of the revert action described in section </w:t>
      </w:r>
      <w:r>
        <w:rPr>
          <w:color w:val="0000ED"/>
          <w:u w:val="single" w:color="0000ED"/>
        </w:rPr>
        <w:t>3.2.3.3</w:t>
      </w:r>
      <w:r>
        <w:t>.</w:t>
      </w:r>
    </w:p>
    <w:p w14:paraId="09F1965C"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Chairs may waive the eligibility requirement for individual </w:t>
      </w:r>
      <w:r>
        <w:rPr>
          <w:color w:val="0000ED"/>
          <w:u w:val="single" w:color="0000ED"/>
        </w:rPr>
        <w:t>Participant Members</w:t>
      </w:r>
      <w:r>
        <w:t xml:space="preserve"> in exceptional cases.</w:t>
      </w:r>
    </w:p>
    <w:p w14:paraId="1422028B" w14:textId="77777777" w:rsidR="001B5840" w:rsidRDefault="00000000">
      <w:pPr>
        <w:spacing w:after="379"/>
        <w:ind w:left="-5" w:right="16"/>
      </w:pPr>
      <w:r>
        <w:t xml:space="preserve">Requests to become a </w:t>
      </w:r>
      <w:r>
        <w:rPr>
          <w:color w:val="0000ED"/>
          <w:u w:val="single" w:color="0000ED"/>
        </w:rPr>
        <w:t>Participant Member</w:t>
      </w:r>
      <w:r>
        <w:t xml:space="preserve"> shall be approved by the </w:t>
      </w:r>
      <w:r>
        <w:rPr>
          <w:color w:val="0000ED"/>
          <w:u w:val="single" w:color="0000ED"/>
        </w:rPr>
        <w:t>Technolo</w:t>
      </w:r>
      <w:r>
        <w:rPr>
          <w:color w:val="0000ED"/>
        </w:rPr>
        <w:t>gy</w:t>
      </w:r>
      <w:r>
        <w:rPr>
          <w:color w:val="0000ED"/>
          <w:u w:val="single" w:color="0000ED"/>
        </w:rPr>
        <w:t xml:space="preserve"> Committee </w:t>
      </w:r>
      <w:r>
        <w:t xml:space="preserve">Chair as soon as possible after the request is made, provided the eligibility requirements are met and it is at least 30 days prior to a meeting of the </w:t>
      </w:r>
      <w:r>
        <w:rPr>
          <w:color w:val="0000ED"/>
          <w:u w:val="single" w:color="0000ED"/>
        </w:rPr>
        <w:t>Technolo</w:t>
      </w:r>
      <w:r>
        <w:rPr>
          <w:color w:val="0000ED"/>
        </w:rPr>
        <w:t>gy</w:t>
      </w:r>
      <w:r>
        <w:rPr>
          <w:color w:val="0000ED"/>
          <w:u w:val="single" w:color="0000ED"/>
        </w:rPr>
        <w:t xml:space="preserve"> Committee</w:t>
      </w:r>
      <w:r>
        <w:t xml:space="preserve">. In such case, the change to </w:t>
      </w:r>
      <w:r>
        <w:rPr>
          <w:color w:val="0000ED"/>
          <w:u w:val="single" w:color="0000ED"/>
        </w:rPr>
        <w:t>Participant Member</w:t>
      </w:r>
      <w:r>
        <w:t xml:space="preserve"> status shall be made as soon as possible following the </w:t>
      </w:r>
      <w:r>
        <w:rPr>
          <w:color w:val="0000ED"/>
          <w:u w:val="single" w:color="0000ED"/>
        </w:rPr>
        <w:t>Technolo</w:t>
      </w:r>
      <w:r>
        <w:rPr>
          <w:color w:val="0000ED"/>
        </w:rPr>
        <w:t>gy</w:t>
      </w:r>
      <w:r>
        <w:rPr>
          <w:color w:val="0000ED"/>
          <w:u w:val="single" w:color="0000ED"/>
        </w:rPr>
        <w:t xml:space="preserve"> Committee</w:t>
      </w:r>
      <w:r>
        <w:t xml:space="preserve"> meeting.</w:t>
      </w:r>
    </w:p>
    <w:p w14:paraId="77C84E08" w14:textId="77777777" w:rsidR="001B5840" w:rsidRDefault="00000000">
      <w:pPr>
        <w:pStyle w:val="Heading4"/>
        <w:ind w:left="-5"/>
      </w:pPr>
      <w:r>
        <w:t>3.2.3.3 Maintenance</w:t>
      </w:r>
    </w:p>
    <w:p w14:paraId="5A668A4E" w14:textId="77777777" w:rsidR="001B5840" w:rsidRDefault="00000000">
      <w:pPr>
        <w:ind w:left="-5" w:right="16"/>
      </w:pPr>
      <w:r>
        <w:t xml:space="preserve">Membership in a </w:t>
      </w:r>
      <w:r>
        <w:rPr>
          <w:color w:val="0000ED"/>
          <w:u w:val="single" w:color="0000ED"/>
        </w:rPr>
        <w:t>Technolo</w:t>
      </w:r>
      <w:r>
        <w:rPr>
          <w:color w:val="0000ED"/>
        </w:rPr>
        <w:t>gy</w:t>
      </w:r>
      <w:r>
        <w:rPr>
          <w:color w:val="0000ED"/>
          <w:u w:val="single" w:color="0000ED"/>
        </w:rPr>
        <w:t xml:space="preserve"> Committee</w:t>
      </w:r>
      <w:r>
        <w:t xml:space="preserve"> shall be maintained </w:t>
      </w:r>
      <w:proofErr w:type="gramStart"/>
      <w:r>
        <w:t>as long as</w:t>
      </w:r>
      <w:proofErr w:type="gramEnd"/>
      <w:r>
        <w:t xml:space="preserve"> a Member meets the eligibility requirements described above.</w:t>
      </w:r>
    </w:p>
    <w:p w14:paraId="2AD4C6DA" w14:textId="77777777" w:rsidR="001B5840" w:rsidRDefault="00000000">
      <w:pPr>
        <w:ind w:left="-5" w:right="16"/>
      </w:pPr>
      <w:r>
        <w:t xml:space="preserve">In addition, </w:t>
      </w:r>
      <w:r>
        <w:rPr>
          <w:color w:val="0000ED"/>
          <w:u w:val="single" w:color="0000ED"/>
        </w:rPr>
        <w:t>Participant Members</w:t>
      </w:r>
      <w:r>
        <w:t xml:space="preserve">, in order to retain their status, shall not miss more than two meetings in a row and shall not fail to vote on more than three </w:t>
      </w:r>
      <w:r>
        <w:rPr>
          <w:color w:val="0000ED"/>
          <w:u w:val="single" w:color="0000ED"/>
        </w:rPr>
        <w:t>Written Votes</w:t>
      </w:r>
      <w:r>
        <w:t xml:space="preserve"> in a row. When determining "in a row," the </w:t>
      </w:r>
      <w:r>
        <w:rPr>
          <w:color w:val="0000ED"/>
          <w:u w:val="single" w:color="0000ED"/>
        </w:rPr>
        <w:t>Ballot</w:t>
      </w:r>
      <w:r>
        <w:t xml:space="preserve"> issue date shall be used. When several </w:t>
      </w:r>
      <w:r>
        <w:rPr>
          <w:color w:val="0000ED"/>
          <w:u w:val="single" w:color="0000ED"/>
        </w:rPr>
        <w:t>Ballots</w:t>
      </w:r>
      <w:r>
        <w:t xml:space="preserve"> are issued on the same day, the sequence numbers assigned shall be used. If these criteria are not met, </w:t>
      </w:r>
      <w:r>
        <w:rPr>
          <w:color w:val="0000ED"/>
          <w:u w:val="single" w:color="0000ED"/>
        </w:rPr>
        <w:t>Participant Member</w:t>
      </w:r>
      <w:r>
        <w:t xml:space="preserve"> status shall revert to </w:t>
      </w:r>
      <w:r>
        <w:rPr>
          <w:color w:val="0000ED"/>
          <w:u w:val="single" w:color="0000ED"/>
        </w:rPr>
        <w:t>Observer Member</w:t>
      </w:r>
      <w:r>
        <w:t xml:space="preserve"> status.</w:t>
      </w:r>
    </w:p>
    <w:p w14:paraId="3FDD5DFB" w14:textId="77777777" w:rsidR="001B5840" w:rsidRDefault="00000000">
      <w:pPr>
        <w:ind w:left="-5" w:right="16"/>
      </w:pPr>
      <w:r>
        <w:lastRenderedPageBreak/>
        <w:t xml:space="preserve">Approximately thirty days before all meetings and within 14 days following all meetings, the </w:t>
      </w:r>
      <w:r>
        <w:rPr>
          <w:color w:val="0000ED"/>
          <w:u w:val="single" w:color="0000ED"/>
        </w:rPr>
        <w:t>Technolo</w:t>
      </w:r>
      <w:r>
        <w:rPr>
          <w:color w:val="0000ED"/>
        </w:rPr>
        <w:t>gy</w:t>
      </w:r>
      <w:r>
        <w:rPr>
          <w:color w:val="0000ED"/>
          <w:u w:val="single" w:color="0000ED"/>
        </w:rPr>
        <w:t xml:space="preserve"> Committee</w:t>
      </w:r>
      <w:r>
        <w:t xml:space="preserve"> Chairs shall review the meeting attendance and voting history of all </w:t>
      </w:r>
      <w:r>
        <w:rPr>
          <w:color w:val="0000ED"/>
          <w:u w:val="single" w:color="0000ED"/>
        </w:rPr>
        <w:t>Technolo</w:t>
      </w:r>
      <w:r>
        <w:rPr>
          <w:color w:val="0000ED"/>
        </w:rPr>
        <w:t>gy</w:t>
      </w:r>
      <w:r>
        <w:rPr>
          <w:color w:val="0000ED"/>
          <w:u w:val="single" w:color="0000ED"/>
        </w:rPr>
        <w:t xml:space="preserve"> Committee</w:t>
      </w:r>
      <w:r>
        <w:t xml:space="preserve"> Members and adjust the membership roster accordingly. </w:t>
      </w:r>
      <w:r>
        <w:rPr>
          <w:color w:val="0000ED"/>
          <w:u w:val="single" w:color="0000ED"/>
        </w:rPr>
        <w:t>Technolo</w:t>
      </w:r>
      <w:r>
        <w:rPr>
          <w:color w:val="0000ED"/>
        </w:rPr>
        <w:t xml:space="preserve">gy </w:t>
      </w:r>
      <w:r>
        <w:rPr>
          <w:color w:val="0000ED"/>
          <w:u w:val="single" w:color="0000ED"/>
        </w:rPr>
        <w:t>Committee</w:t>
      </w:r>
      <w:r>
        <w:t xml:space="preserve"> Chairs may waive the conversion of specific individuals to </w:t>
      </w:r>
      <w:r>
        <w:rPr>
          <w:color w:val="0000ED"/>
          <w:u w:val="single" w:color="0000ED"/>
        </w:rPr>
        <w:t xml:space="preserve">Observer Member </w:t>
      </w:r>
      <w:r>
        <w:t xml:space="preserve">status in exceptional cases. The </w:t>
      </w:r>
      <w:r>
        <w:rPr>
          <w:color w:val="0000ED"/>
          <w:u w:val="single" w:color="0000ED"/>
        </w:rPr>
        <w:t>Technolo</w:t>
      </w:r>
      <w:r>
        <w:rPr>
          <w:color w:val="0000ED"/>
        </w:rPr>
        <w:t>gy</w:t>
      </w:r>
      <w:r>
        <w:rPr>
          <w:color w:val="0000ED"/>
          <w:u w:val="single" w:color="0000ED"/>
        </w:rPr>
        <w:t xml:space="preserve"> Committee</w:t>
      </w:r>
      <w:r>
        <w:t xml:space="preserve"> Chairs shall inform the </w:t>
      </w:r>
      <w:r>
        <w:rPr>
          <w:color w:val="0000ED"/>
          <w:u w:val="single" w:color="0000ED"/>
        </w:rPr>
        <w:t>Director of En</w:t>
      </w:r>
      <w:r>
        <w:rPr>
          <w:color w:val="0000ED"/>
        </w:rPr>
        <w:t>g</w:t>
      </w:r>
      <w:r>
        <w:rPr>
          <w:color w:val="0000ED"/>
          <w:u w:val="single" w:color="0000ED"/>
        </w:rPr>
        <w:t>ineerin</w:t>
      </w:r>
      <w:r>
        <w:rPr>
          <w:color w:val="0000ED"/>
        </w:rPr>
        <w:t>g</w:t>
      </w:r>
      <w:r>
        <w:t xml:space="preserve"> and the </w:t>
      </w:r>
      <w:r>
        <w:rPr>
          <w:color w:val="541A8B"/>
          <w:u w:val="single" w:color="541A8B"/>
        </w:rPr>
        <w:t>Standards Vice President</w:t>
      </w:r>
      <w:r>
        <w:t xml:space="preserve"> of such waivers, which shall stand at the pleasure of the </w:t>
      </w:r>
      <w:r>
        <w:rPr>
          <w:color w:val="541A8B"/>
          <w:u w:val="single" w:color="541A8B"/>
        </w:rPr>
        <w:t>Standards Vice President</w:t>
      </w:r>
      <w:r>
        <w:t>.</w:t>
      </w:r>
    </w:p>
    <w:p w14:paraId="2A6B3649"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Chairs shall notify affected members and the </w:t>
      </w:r>
      <w:r>
        <w:rPr>
          <w:color w:val="0000ED"/>
          <w:u w:val="single" w:color="0000ED"/>
        </w:rPr>
        <w:t>Director of En</w:t>
      </w:r>
      <w:r>
        <w:rPr>
          <w:color w:val="0000ED"/>
        </w:rPr>
        <w:t>g</w:t>
      </w:r>
      <w:r>
        <w:rPr>
          <w:color w:val="0000ED"/>
          <w:u w:val="single" w:color="0000ED"/>
        </w:rPr>
        <w:t>ineerin</w:t>
      </w:r>
      <w:r>
        <w:rPr>
          <w:color w:val="0000ED"/>
        </w:rPr>
        <w:t xml:space="preserve">g </w:t>
      </w:r>
      <w:r>
        <w:t xml:space="preserve">when a change has occurred and shall inform those members of their right to apply for </w:t>
      </w:r>
      <w:r>
        <w:rPr>
          <w:color w:val="0000ED"/>
          <w:u w:val="single" w:color="0000ED"/>
        </w:rPr>
        <w:t>Participant Member</w:t>
      </w:r>
      <w:r>
        <w:t xml:space="preserve"> status again in one year.</w:t>
      </w:r>
    </w:p>
    <w:p w14:paraId="6E0E48A9" w14:textId="77777777" w:rsidR="001B5840" w:rsidRDefault="00000000">
      <w:pPr>
        <w:spacing w:after="378"/>
        <w:ind w:left="-5" w:right="16"/>
      </w:pPr>
      <w:r>
        <w:t xml:space="preserve">All members shall promptly notify the </w:t>
      </w:r>
      <w:r>
        <w:rPr>
          <w:color w:val="0000ED"/>
          <w:u w:val="single" w:color="0000ED"/>
        </w:rPr>
        <w:t>Director of En</w:t>
      </w:r>
      <w:r>
        <w:rPr>
          <w:color w:val="0000ED"/>
        </w:rPr>
        <w:t>g</w:t>
      </w:r>
      <w:r>
        <w:rPr>
          <w:color w:val="0000ED"/>
          <w:u w:val="single" w:color="0000ED"/>
        </w:rPr>
        <w:t>ineerin</w:t>
      </w:r>
      <w:r>
        <w:rPr>
          <w:color w:val="0000ED"/>
        </w:rPr>
        <w:t>g</w:t>
      </w:r>
      <w:r>
        <w:t xml:space="preserve"> of any changes in their contact information.</w:t>
      </w:r>
    </w:p>
    <w:p w14:paraId="350679CD" w14:textId="77777777" w:rsidR="001B5840" w:rsidRDefault="00000000">
      <w:pPr>
        <w:pStyle w:val="Heading4"/>
        <w:ind w:left="-5"/>
      </w:pPr>
      <w:r>
        <w:t>3.2.3.4 Termination</w:t>
      </w:r>
    </w:p>
    <w:p w14:paraId="547B716F" w14:textId="77777777" w:rsidR="001B5840" w:rsidRDefault="00000000">
      <w:pPr>
        <w:spacing w:after="378"/>
        <w:ind w:left="-5" w:right="16"/>
      </w:pPr>
      <w:r>
        <w:t>Technology Committee Members may terminate their memberships in a Technology Committee at any time with notice to the Technology Committee Chair.</w:t>
      </w:r>
    </w:p>
    <w:p w14:paraId="1EBB7F80" w14:textId="77777777" w:rsidR="001B5840" w:rsidRDefault="00000000">
      <w:pPr>
        <w:pStyle w:val="Heading3"/>
        <w:ind w:left="-5"/>
      </w:pPr>
      <w:ins w:id="283" w:author="db" w:date="2022-08-24T13:55:00Z">
        <w:r>
          <w:t xml:space="preserve">3.2.4 </w:t>
        </w:r>
      </w:ins>
      <w:bookmarkStart w:id="284" w:name="_Toc67377"/>
      <w:r>
        <w:t>Membership and Consensus Bodies</w:t>
      </w:r>
    </w:p>
    <w:bookmarkEnd w:id="284"/>
    <w:p w14:paraId="1A17129E" w14:textId="77777777" w:rsidR="001B5840" w:rsidRDefault="00000000">
      <w:pPr>
        <w:ind w:left="-5" w:right="16"/>
      </w:pPr>
      <w:r>
        <w:t xml:space="preserve">The </w:t>
      </w:r>
      <w:r>
        <w:rPr>
          <w:i/>
        </w:rPr>
        <w:t>Membership Body</w:t>
      </w:r>
      <w:r>
        <w:t xml:space="preserve"> for a meeting shall be the Members of the roster as of 30 days prior to the meeting.</w:t>
      </w:r>
    </w:p>
    <w:p w14:paraId="0231E4F5" w14:textId="77777777" w:rsidR="001B5840" w:rsidRDefault="00000000">
      <w:pPr>
        <w:spacing w:after="9"/>
        <w:ind w:left="-5" w:right="16"/>
      </w:pPr>
      <w:r>
        <w:t xml:space="preserve">The </w:t>
      </w:r>
      <w:r>
        <w:rPr>
          <w:i/>
        </w:rPr>
        <w:t>Consensus Body</w:t>
      </w:r>
      <w:r>
        <w:t xml:space="preserve"> for a meeting and for all actions taken therein shall be all </w:t>
      </w:r>
      <w:r>
        <w:rPr>
          <w:color w:val="0000ED"/>
          <w:u w:val="single" w:color="0000ED"/>
        </w:rPr>
        <w:t>Participant</w:t>
      </w:r>
    </w:p>
    <w:p w14:paraId="4F294F43" w14:textId="77777777" w:rsidR="001B5840" w:rsidRDefault="00000000">
      <w:pPr>
        <w:spacing w:after="379"/>
        <w:ind w:left="-5" w:right="16"/>
      </w:pPr>
      <w:r>
        <w:rPr>
          <w:color w:val="0000ED"/>
          <w:u w:val="single" w:color="0000ED"/>
        </w:rPr>
        <w:t>Members</w:t>
      </w:r>
      <w:r>
        <w:t xml:space="preserve"> who are present (including those who are present by electronic means). The </w:t>
      </w:r>
      <w:r>
        <w:rPr>
          <w:color w:val="0000ED"/>
          <w:u w:val="single" w:color="0000ED"/>
        </w:rPr>
        <w:t>Consensus Bod</w:t>
      </w:r>
      <w:r>
        <w:rPr>
          <w:color w:val="0000ED"/>
        </w:rPr>
        <w:t>y</w:t>
      </w:r>
      <w:r>
        <w:t xml:space="preserve"> for </w:t>
      </w:r>
      <w:r>
        <w:rPr>
          <w:color w:val="0000ED"/>
          <w:u w:val="single" w:color="0000ED"/>
        </w:rPr>
        <w:t>Written Votes</w:t>
      </w:r>
      <w:r>
        <w:t xml:space="preserve"> between meetings shall be the </w:t>
      </w:r>
      <w:r>
        <w:rPr>
          <w:color w:val="0000ED"/>
          <w:u w:val="single" w:color="0000ED"/>
        </w:rPr>
        <w:t>Participant Members</w:t>
      </w:r>
      <w:r>
        <w:t xml:space="preserve"> at the time the </w:t>
      </w:r>
      <w:r>
        <w:rPr>
          <w:color w:val="0000ED"/>
          <w:u w:val="single" w:color="0000ED"/>
        </w:rPr>
        <w:t>Written Vote</w:t>
      </w:r>
      <w:r>
        <w:t xml:space="preserve"> is issued.</w:t>
      </w:r>
    </w:p>
    <w:p w14:paraId="7ED2A963" w14:textId="77777777" w:rsidR="001B5840" w:rsidRDefault="00000000">
      <w:pPr>
        <w:pStyle w:val="Heading3"/>
        <w:ind w:left="-5"/>
      </w:pPr>
      <w:ins w:id="285" w:author="db" w:date="2022-08-24T13:55:00Z">
        <w:r>
          <w:t xml:space="preserve">3.2.5 </w:t>
        </w:r>
      </w:ins>
      <w:bookmarkStart w:id="286" w:name="_Toc67378"/>
      <w:r>
        <w:t>Balance of Membership</w:t>
      </w:r>
    </w:p>
    <w:bookmarkEnd w:id="286"/>
    <w:p w14:paraId="72B928F5"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Chairs shall endeavor to maintain a balance of </w:t>
      </w:r>
      <w:r>
        <w:rPr>
          <w:color w:val="0000ED"/>
          <w:u w:val="single" w:color="0000ED"/>
        </w:rPr>
        <w:t>Interest Groups</w:t>
      </w:r>
      <w:r>
        <w:t xml:space="preserve"> in their </w:t>
      </w:r>
      <w:r>
        <w:rPr>
          <w:color w:val="0000ED"/>
          <w:u w:val="single" w:color="0000ED"/>
        </w:rPr>
        <w:t>Technolo</w:t>
      </w:r>
      <w:r>
        <w:rPr>
          <w:color w:val="0000ED"/>
        </w:rPr>
        <w:t>gy</w:t>
      </w:r>
      <w:r>
        <w:rPr>
          <w:color w:val="0000ED"/>
          <w:u w:val="single" w:color="0000ED"/>
        </w:rPr>
        <w:t xml:space="preserve"> Committees</w:t>
      </w:r>
      <w:r>
        <w:t xml:space="preserve"> among the </w:t>
      </w:r>
      <w:r>
        <w:rPr>
          <w:color w:val="0000ED"/>
          <w:u w:val="single" w:color="0000ED"/>
        </w:rPr>
        <w:t>Participant Members</w:t>
      </w:r>
      <w:r>
        <w:t xml:space="preserve">. One’s </w:t>
      </w:r>
      <w:r>
        <w:rPr>
          <w:i/>
        </w:rPr>
        <w:t>Interest Group</w:t>
      </w:r>
      <w:r>
        <w:t xml:space="preserve"> is determined from a stated company affiliation or an explicit declaration, at the option of the </w:t>
      </w:r>
      <w:r>
        <w:rPr>
          <w:color w:val="0000ED"/>
          <w:u w:val="single" w:color="0000ED"/>
        </w:rPr>
        <w:t>Participant Member</w:t>
      </w:r>
      <w:r>
        <w:t xml:space="preserve">. The </w:t>
      </w:r>
      <w:r>
        <w:rPr>
          <w:color w:val="0000ED"/>
          <w:u w:val="single" w:color="0000ED"/>
        </w:rPr>
        <w:t>Interest Groups</w:t>
      </w:r>
      <w:r>
        <w:t xml:space="preserve"> are defined to be one of:</w:t>
      </w:r>
    </w:p>
    <w:p w14:paraId="446531B8" w14:textId="77777777" w:rsidR="001B5840" w:rsidRDefault="00000000">
      <w:pPr>
        <w:numPr>
          <w:ilvl w:val="0"/>
          <w:numId w:val="5"/>
        </w:numPr>
        <w:spacing w:after="9"/>
        <w:ind w:left="600" w:right="501" w:hanging="300"/>
      </w:pPr>
      <w:r>
        <w:rPr>
          <w:i/>
        </w:rPr>
        <w:t>Producer</w:t>
      </w:r>
      <w:r>
        <w:t xml:space="preserve"> - one who manufactures products or who provides </w:t>
      </w:r>
      <w:proofErr w:type="gramStart"/>
      <w:r>
        <w:t>services;</w:t>
      </w:r>
      <w:proofErr w:type="gramEnd"/>
    </w:p>
    <w:p w14:paraId="79313D47" w14:textId="77777777" w:rsidR="001B5840" w:rsidRDefault="00000000">
      <w:pPr>
        <w:numPr>
          <w:ilvl w:val="0"/>
          <w:numId w:val="5"/>
        </w:numPr>
        <w:spacing w:after="363"/>
        <w:ind w:left="600" w:right="501" w:hanging="300"/>
      </w:pPr>
      <w:r>
        <w:rPr>
          <w:i/>
        </w:rPr>
        <w:t>User</w:t>
      </w:r>
      <w:r>
        <w:t xml:space="preserve"> - one who purchases or uses the manufactured products or the </w:t>
      </w:r>
      <w:proofErr w:type="gramStart"/>
      <w:r>
        <w:t>services;</w:t>
      </w:r>
      <w:proofErr w:type="gramEnd"/>
      <w:r>
        <w:t xml:space="preserve"> c. </w:t>
      </w:r>
      <w:r>
        <w:rPr>
          <w:color w:val="0000ED"/>
          <w:u w:val="single" w:color="0000ED"/>
        </w:rPr>
        <w:t>General Interest</w:t>
      </w:r>
    </w:p>
    <w:p w14:paraId="7108BA09" w14:textId="77777777" w:rsidR="001B5840" w:rsidRDefault="00000000">
      <w:pPr>
        <w:pStyle w:val="Heading3"/>
        <w:ind w:left="-5"/>
      </w:pPr>
      <w:ins w:id="287" w:author="db" w:date="2022-08-24T13:55:00Z">
        <w:r>
          <w:lastRenderedPageBreak/>
          <w:t xml:space="preserve">3.2.6 </w:t>
        </w:r>
      </w:ins>
      <w:bookmarkStart w:id="288" w:name="_Toc67379"/>
      <w:r>
        <w:t>Procedures</w:t>
      </w:r>
    </w:p>
    <w:bookmarkEnd w:id="288"/>
    <w:p w14:paraId="76D5E52D" w14:textId="77777777" w:rsidR="001B5840" w:rsidRDefault="00000000">
      <w:pPr>
        <w:ind w:left="-5" w:right="16"/>
      </w:pPr>
      <w:r>
        <w:t xml:space="preserve">The </w:t>
      </w:r>
      <w:r>
        <w:rPr>
          <w:color w:val="0000ED"/>
          <w:u w:val="single" w:color="0000ED"/>
        </w:rPr>
        <w:t>Technolo</w:t>
      </w:r>
      <w:r>
        <w:rPr>
          <w:color w:val="0000ED"/>
        </w:rPr>
        <w:t>gy</w:t>
      </w:r>
      <w:r>
        <w:rPr>
          <w:color w:val="0000ED"/>
          <w:u w:val="single" w:color="0000ED"/>
        </w:rPr>
        <w:t xml:space="preserve"> Committees</w:t>
      </w:r>
      <w:r>
        <w:t xml:space="preserve"> shall adhere to the following additional procedures:</w:t>
      </w:r>
    </w:p>
    <w:p w14:paraId="06C5DD92" w14:textId="77777777" w:rsidR="001B5840" w:rsidRDefault="00000000">
      <w:pPr>
        <w:numPr>
          <w:ilvl w:val="0"/>
          <w:numId w:val="6"/>
        </w:numPr>
        <w:spacing w:after="9"/>
        <w:ind w:left="600" w:right="16" w:hanging="300"/>
      </w:pPr>
      <w:r>
        <w:rPr>
          <w:color w:val="0000ED"/>
          <w:u w:val="single" w:color="0000ED"/>
        </w:rPr>
        <w:t>Technolo</w:t>
      </w:r>
      <w:r>
        <w:rPr>
          <w:color w:val="0000ED"/>
        </w:rPr>
        <w:t>gy</w:t>
      </w:r>
      <w:r>
        <w:rPr>
          <w:color w:val="0000ED"/>
          <w:u w:val="single" w:color="0000ED"/>
        </w:rPr>
        <w:t xml:space="preserve"> Committees</w:t>
      </w:r>
      <w:r>
        <w:t xml:space="preserve"> shall work to advance all approved </w:t>
      </w:r>
      <w:r>
        <w:rPr>
          <w:color w:val="0000ED"/>
          <w:u w:val="single" w:color="0000ED"/>
        </w:rPr>
        <w:t>Pro</w:t>
      </w:r>
      <w:r>
        <w:rPr>
          <w:color w:val="0000ED"/>
        </w:rPr>
        <w:t>j</w:t>
      </w:r>
      <w:r>
        <w:rPr>
          <w:color w:val="0000ED"/>
          <w:u w:val="single" w:color="0000ED"/>
        </w:rPr>
        <w:t>ects</w:t>
      </w:r>
      <w:r>
        <w:t>.</w:t>
      </w:r>
    </w:p>
    <w:p w14:paraId="6FD1E501" w14:textId="77777777" w:rsidR="001B5840" w:rsidRDefault="00000000">
      <w:pPr>
        <w:numPr>
          <w:ilvl w:val="0"/>
          <w:numId w:val="6"/>
        </w:numPr>
        <w:spacing w:after="38" w:line="265" w:lineRule="auto"/>
        <w:ind w:left="600" w:right="16" w:hanging="300"/>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provide necessary </w:t>
      </w:r>
      <w:r>
        <w:rPr>
          <w:color w:val="0000ED"/>
          <w:u w:val="single" w:color="0000ED"/>
        </w:rPr>
        <w:t>Ballot</w:t>
      </w:r>
      <w:r>
        <w:t xml:space="preserve"> and other data on </w:t>
      </w:r>
      <w:r>
        <w:rPr>
          <w:color w:val="0000ED"/>
          <w:u w:val="single" w:color="0000ED"/>
        </w:rPr>
        <w:t>Technolo</w:t>
      </w:r>
      <w:r>
        <w:rPr>
          <w:color w:val="0000ED"/>
        </w:rPr>
        <w:t>gy</w:t>
      </w:r>
      <w:r>
        <w:rPr>
          <w:color w:val="0000ED"/>
          <w:u w:val="single" w:color="0000ED"/>
        </w:rPr>
        <w:t xml:space="preserve"> Committee</w:t>
      </w:r>
      <w:r>
        <w:t xml:space="preserve"> </w:t>
      </w:r>
      <w:r>
        <w:rPr>
          <w:color w:val="0000ED"/>
          <w:u w:val="single" w:color="0000ED"/>
        </w:rPr>
        <w:t>Pro</w:t>
      </w:r>
      <w:r>
        <w:rPr>
          <w:color w:val="0000ED"/>
        </w:rPr>
        <w:t>j</w:t>
      </w:r>
      <w:r>
        <w:rPr>
          <w:color w:val="0000ED"/>
          <w:u w:val="single" w:color="0000ED"/>
        </w:rPr>
        <w:t>ects</w:t>
      </w:r>
      <w:r>
        <w:t>.</w:t>
      </w:r>
    </w:p>
    <w:p w14:paraId="624B55B1" w14:textId="77777777" w:rsidR="001B5840" w:rsidRDefault="00000000">
      <w:pPr>
        <w:numPr>
          <w:ilvl w:val="0"/>
          <w:numId w:val="6"/>
        </w:numPr>
        <w:spacing w:after="363"/>
        <w:ind w:left="600" w:right="16" w:hanging="300"/>
      </w:pPr>
      <w:r>
        <w:rPr>
          <w:color w:val="0000ED"/>
          <w:u w:val="single" w:color="0000ED"/>
        </w:rPr>
        <w:t>Technolo</w:t>
      </w:r>
      <w:r>
        <w:rPr>
          <w:color w:val="0000ED"/>
        </w:rPr>
        <w:t>gy</w:t>
      </w:r>
      <w:r>
        <w:rPr>
          <w:color w:val="0000ED"/>
          <w:u w:val="single" w:color="0000ED"/>
        </w:rPr>
        <w:t xml:space="preserve"> Committees</w:t>
      </w:r>
      <w:r>
        <w:t xml:space="preserve"> shall meet in person not less than once per year and otherwise as needed and convened by their Chairs in person or by electronic means.</w:t>
      </w:r>
    </w:p>
    <w:p w14:paraId="7F234ABA" w14:textId="77777777" w:rsidR="001B5840" w:rsidRDefault="00000000">
      <w:pPr>
        <w:pStyle w:val="Heading2"/>
        <w:spacing w:after="370"/>
        <w:ind w:left="-5"/>
      </w:pPr>
      <w:ins w:id="289" w:author="db" w:date="2022-08-24T13:55:00Z">
        <w:r>
          <w:t xml:space="preserve">3.3 </w:t>
        </w:r>
      </w:ins>
      <w:bookmarkStart w:id="290" w:name="_Toc67380"/>
      <w:proofErr w:type="gramStart"/>
      <w:r>
        <w:rPr>
          <w:i/>
        </w:rPr>
        <w:t>Sub Groups</w:t>
      </w:r>
      <w:proofErr w:type="gramEnd"/>
    </w:p>
    <w:bookmarkEnd w:id="290"/>
    <w:p w14:paraId="07F6C333" w14:textId="77777777" w:rsidR="001B5840" w:rsidRDefault="00000000">
      <w:pPr>
        <w:pStyle w:val="Heading3"/>
        <w:spacing w:after="415"/>
        <w:ind w:left="-5"/>
      </w:pPr>
      <w:ins w:id="291" w:author="db" w:date="2022-08-24T13:55:00Z">
        <w:r>
          <w:t xml:space="preserve">3.3.1 </w:t>
        </w:r>
      </w:ins>
      <w:bookmarkStart w:id="292" w:name="_Toc67381"/>
      <w:r>
        <w:t>Purpose and Scope</w:t>
      </w:r>
    </w:p>
    <w:bookmarkEnd w:id="292"/>
    <w:p w14:paraId="20AB384C" w14:textId="77777777" w:rsidR="001B5840" w:rsidRDefault="00000000">
      <w:pPr>
        <w:ind w:left="-5" w:right="16"/>
      </w:pPr>
      <w:proofErr w:type="gramStart"/>
      <w:r>
        <w:rPr>
          <w:color w:val="0000ED"/>
          <w:u w:val="single" w:color="0000ED"/>
        </w:rPr>
        <w:t>Sub Groups</w:t>
      </w:r>
      <w:proofErr w:type="gramEnd"/>
      <w:r>
        <w:t xml:space="preserve"> are formed to perform preliminary investigations or studies, to draft documents, to make recommendations, or to perform specific administrative or </w:t>
      </w:r>
      <w:r>
        <w:rPr>
          <w:color w:val="0000ED"/>
          <w:u w:val="single" w:color="0000ED"/>
        </w:rPr>
        <w:t>Liaison</w:t>
      </w:r>
      <w:r>
        <w:t xml:space="preserve"> functions.</w:t>
      </w:r>
    </w:p>
    <w:p w14:paraId="639B7AFF" w14:textId="77777777" w:rsidR="001B5840" w:rsidRDefault="00000000">
      <w:pPr>
        <w:ind w:left="-5" w:right="16"/>
      </w:pPr>
      <w:proofErr w:type="gramStart"/>
      <w:r>
        <w:rPr>
          <w:color w:val="0000ED"/>
          <w:u w:val="single" w:color="0000ED"/>
        </w:rPr>
        <w:t>Sub Groups</w:t>
      </w:r>
      <w:proofErr w:type="gramEnd"/>
      <w:r>
        <w:t xml:space="preserve"> are established to expedite and organize the functioning of their parent Groups. </w:t>
      </w:r>
      <w:proofErr w:type="gramStart"/>
      <w:r>
        <w:rPr>
          <w:color w:val="0000ED"/>
          <w:u w:val="single" w:color="0000ED"/>
        </w:rPr>
        <w:t>Sub Groups</w:t>
      </w:r>
      <w:proofErr w:type="gramEnd"/>
      <w:r>
        <w:t xml:space="preserve"> include </w:t>
      </w:r>
      <w:r>
        <w:rPr>
          <w:color w:val="0000ED"/>
          <w:u w:val="single" w:color="0000ED"/>
        </w:rPr>
        <w:t>Workin</w:t>
      </w:r>
      <w:r>
        <w:rPr>
          <w:color w:val="0000ED"/>
        </w:rPr>
        <w:t>g</w:t>
      </w:r>
      <w:r>
        <w:rPr>
          <w:color w:val="0000ED"/>
          <w:u w:val="single" w:color="0000ED"/>
        </w:rPr>
        <w:t xml:space="preserve"> Groups</w:t>
      </w:r>
      <w:r>
        <w:t xml:space="preserve">, </w:t>
      </w:r>
      <w:r>
        <w:rPr>
          <w:color w:val="0000ED"/>
          <w:u w:val="single" w:color="0000ED"/>
        </w:rPr>
        <w:t>Stud</w:t>
      </w:r>
      <w:r>
        <w:rPr>
          <w:color w:val="0000ED"/>
        </w:rPr>
        <w:t>y</w:t>
      </w:r>
      <w:r>
        <w:rPr>
          <w:color w:val="0000ED"/>
          <w:u w:val="single" w:color="0000ED"/>
        </w:rPr>
        <w:t xml:space="preserve"> Groups</w:t>
      </w:r>
      <w:r>
        <w:t xml:space="preserve">, </w:t>
      </w:r>
      <w:r>
        <w:rPr>
          <w:color w:val="0000ED"/>
          <w:u w:val="single" w:color="0000ED"/>
        </w:rPr>
        <w:t>Task Forces</w:t>
      </w:r>
      <w:r>
        <w:t xml:space="preserve">, </w:t>
      </w:r>
      <w:r>
        <w:rPr>
          <w:color w:val="0000ED"/>
          <w:u w:val="single" w:color="0000ED"/>
        </w:rPr>
        <w:t>Draftin</w:t>
      </w:r>
      <w:r>
        <w:rPr>
          <w:color w:val="0000ED"/>
        </w:rPr>
        <w:t>g</w:t>
      </w:r>
      <w:r>
        <w:rPr>
          <w:color w:val="0000ED"/>
          <w:u w:val="single" w:color="0000ED"/>
        </w:rPr>
        <w:t xml:space="preserve"> Groups</w:t>
      </w:r>
      <w:r>
        <w:t xml:space="preserve">, and </w:t>
      </w:r>
      <w:r>
        <w:rPr>
          <w:color w:val="0000ED"/>
          <w:u w:val="single" w:color="0000ED"/>
        </w:rPr>
        <w:t>Ad Hoc Groups</w:t>
      </w:r>
      <w:r>
        <w:t>.</w:t>
      </w:r>
    </w:p>
    <w:p w14:paraId="5ECA7C1A" w14:textId="77777777" w:rsidR="001B5840" w:rsidRDefault="00000000">
      <w:pPr>
        <w:spacing w:after="363"/>
        <w:ind w:left="-5" w:right="16"/>
      </w:pPr>
      <w:r>
        <w:rPr>
          <w:color w:val="0000ED"/>
          <w:u w:val="single" w:color="0000ED"/>
        </w:rPr>
        <w:t>Ad Hoc Groups</w:t>
      </w:r>
      <w:r>
        <w:t xml:space="preserve"> shall not be assigned </w:t>
      </w:r>
      <w:r>
        <w:rPr>
          <w:color w:val="0000ED"/>
          <w:u w:val="single" w:color="0000ED"/>
        </w:rPr>
        <w:t>Pro</w:t>
      </w:r>
      <w:r>
        <w:rPr>
          <w:color w:val="0000ED"/>
        </w:rPr>
        <w:t>j</w:t>
      </w:r>
      <w:r>
        <w:rPr>
          <w:color w:val="0000ED"/>
          <w:u w:val="single" w:color="0000ED"/>
        </w:rPr>
        <w:t>ects</w:t>
      </w:r>
      <w:r>
        <w:t xml:space="preserve">; all other </w:t>
      </w:r>
      <w:proofErr w:type="gramStart"/>
      <w:r>
        <w:rPr>
          <w:color w:val="0000ED"/>
          <w:u w:val="single" w:color="0000ED"/>
        </w:rPr>
        <w:t>Sub Groups</w:t>
      </w:r>
      <w:proofErr w:type="gramEnd"/>
      <w:r>
        <w:t xml:space="preserve"> shall perform work on one or more </w:t>
      </w:r>
      <w:r>
        <w:rPr>
          <w:color w:val="0000ED"/>
          <w:u w:val="single" w:color="0000ED"/>
        </w:rPr>
        <w:t>Pro</w:t>
      </w:r>
      <w:r>
        <w:rPr>
          <w:color w:val="0000ED"/>
        </w:rPr>
        <w:t>j</w:t>
      </w:r>
      <w:r>
        <w:rPr>
          <w:color w:val="0000ED"/>
          <w:u w:val="single" w:color="0000ED"/>
        </w:rPr>
        <w:t>ects</w:t>
      </w:r>
      <w:r>
        <w:t>.</w:t>
      </w:r>
    </w:p>
    <w:p w14:paraId="1907C7C4" w14:textId="77777777" w:rsidR="001B5840" w:rsidRDefault="00000000">
      <w:pPr>
        <w:pStyle w:val="Heading3"/>
        <w:spacing w:after="415"/>
        <w:ind w:left="-5"/>
      </w:pPr>
      <w:ins w:id="293" w:author="db" w:date="2022-08-24T13:55:00Z">
        <w:r>
          <w:t xml:space="preserve">3.3.2 </w:t>
        </w:r>
      </w:ins>
      <w:bookmarkStart w:id="294" w:name="_Toc67382"/>
      <w:r>
        <w:t>Membership</w:t>
      </w:r>
    </w:p>
    <w:bookmarkEnd w:id="294"/>
    <w:p w14:paraId="5A876745" w14:textId="77777777" w:rsidR="001B5840" w:rsidRDefault="00000000">
      <w:pPr>
        <w:ind w:left="-5" w:right="16"/>
      </w:pPr>
      <w:r>
        <w:t xml:space="preserve">Normally, membership in a </w:t>
      </w:r>
      <w:proofErr w:type="gramStart"/>
      <w:r>
        <w:rPr>
          <w:color w:val="0000ED"/>
          <w:u w:val="single" w:color="0000ED"/>
        </w:rPr>
        <w:t>Sub Group</w:t>
      </w:r>
      <w:proofErr w:type="gramEnd"/>
      <w:r>
        <w:t xml:space="preserve"> is open to all members of the parent Group. However, as all work of a </w:t>
      </w:r>
      <w:proofErr w:type="gramStart"/>
      <w:r>
        <w:rPr>
          <w:color w:val="0000ED"/>
          <w:u w:val="single" w:color="0000ED"/>
        </w:rPr>
        <w:t>Sub Group</w:t>
      </w:r>
      <w:proofErr w:type="gramEnd"/>
      <w:r>
        <w:t xml:space="preserve"> will be considered later by a </w:t>
      </w:r>
      <w:r>
        <w:rPr>
          <w:color w:val="0000ED"/>
          <w:u w:val="single" w:color="0000ED"/>
        </w:rPr>
        <w:t>Technolo</w:t>
      </w:r>
      <w:r>
        <w:rPr>
          <w:color w:val="0000ED"/>
        </w:rPr>
        <w:t>gy</w:t>
      </w:r>
      <w:r>
        <w:rPr>
          <w:color w:val="0000ED"/>
          <w:u w:val="single" w:color="0000ED"/>
        </w:rPr>
        <w:t xml:space="preserve"> Committee</w:t>
      </w:r>
      <w:r>
        <w:t xml:space="preserve">, </w:t>
      </w:r>
      <w:r>
        <w:rPr>
          <w:color w:val="0000ED"/>
          <w:u w:val="single" w:color="0000ED"/>
        </w:rPr>
        <w:t xml:space="preserve">Sub Group </w:t>
      </w:r>
      <w:r>
        <w:t xml:space="preserve">membership may be restricted with the prior approval of the </w:t>
      </w:r>
      <w:r>
        <w:rPr>
          <w:color w:val="541A8B"/>
          <w:u w:val="single" w:color="541A8B"/>
        </w:rPr>
        <w:t>Standards Vice President</w:t>
      </w:r>
      <w:r>
        <w:t>.</w:t>
      </w:r>
    </w:p>
    <w:p w14:paraId="17919D55" w14:textId="77777777" w:rsidR="001B5840" w:rsidRDefault="00000000">
      <w:pPr>
        <w:spacing w:after="0"/>
        <w:ind w:left="-5" w:right="16"/>
      </w:pPr>
      <w:proofErr w:type="gramStart"/>
      <w:r>
        <w:rPr>
          <w:color w:val="0000ED"/>
          <w:u w:val="single" w:color="0000ED"/>
        </w:rPr>
        <w:t>Sub Groups</w:t>
      </w:r>
      <w:proofErr w:type="gramEnd"/>
      <w:r>
        <w:t xml:space="preserve"> may seek participation by experts or other interested parties who are not</w:t>
      </w:r>
    </w:p>
    <w:p w14:paraId="484D827F" w14:textId="77777777" w:rsidR="001B5840" w:rsidRDefault="00000000">
      <w:pPr>
        <w:spacing w:after="364"/>
        <w:ind w:left="-5" w:right="16"/>
      </w:pPr>
      <w:r>
        <w:t xml:space="preserve">Members. Such participation shall be at the discretion of the Chair of the </w:t>
      </w:r>
      <w:proofErr w:type="gramStart"/>
      <w:r>
        <w:rPr>
          <w:color w:val="0000ED"/>
          <w:u w:val="single" w:color="0000ED"/>
        </w:rPr>
        <w:t>Sub Group</w:t>
      </w:r>
      <w:proofErr w:type="gramEnd"/>
      <w:r>
        <w:t xml:space="preserve"> and the </w:t>
      </w:r>
      <w:r>
        <w:rPr>
          <w:color w:val="541A8B"/>
          <w:u w:val="single" w:color="541A8B"/>
        </w:rPr>
        <w:t>Standards Vice President</w:t>
      </w:r>
      <w:r>
        <w:t xml:space="preserve"> and should be permitted only when a contribution is needed from someone who would not be expected to join the Standards Community. All such participants shall submit Statements of Participation and shall agree to abide by the requirements of this Standards Operations Manual.</w:t>
      </w:r>
    </w:p>
    <w:p w14:paraId="609419F3" w14:textId="77777777" w:rsidR="001B5840" w:rsidRDefault="00000000">
      <w:pPr>
        <w:pStyle w:val="Heading3"/>
        <w:spacing w:after="415"/>
        <w:ind w:left="-5"/>
      </w:pPr>
      <w:ins w:id="295" w:author="db" w:date="2022-08-24T13:55:00Z">
        <w:r>
          <w:lastRenderedPageBreak/>
          <w:t xml:space="preserve">3.3.3 </w:t>
        </w:r>
      </w:ins>
      <w:bookmarkStart w:id="296" w:name="_Toc67383"/>
      <w:r>
        <w:t>Procedures</w:t>
      </w:r>
    </w:p>
    <w:bookmarkEnd w:id="296"/>
    <w:p w14:paraId="2CB47AFC" w14:textId="77777777" w:rsidR="001B5840" w:rsidRDefault="00000000">
      <w:pPr>
        <w:ind w:left="-5" w:right="16"/>
      </w:pPr>
      <w:r>
        <w:t xml:space="preserve">A </w:t>
      </w:r>
      <w:proofErr w:type="gramStart"/>
      <w:r>
        <w:rPr>
          <w:color w:val="0000ED"/>
          <w:u w:val="single" w:color="0000ED"/>
        </w:rPr>
        <w:t>Sub Group</w:t>
      </w:r>
      <w:proofErr w:type="gramEnd"/>
      <w:r>
        <w:t xml:space="preserve"> shall be formed and terminated by the Chair of the parent Group in consultation with the parent Group. The formation and termination of a </w:t>
      </w:r>
      <w:proofErr w:type="gramStart"/>
      <w:r>
        <w:rPr>
          <w:color w:val="0000ED"/>
          <w:u w:val="single" w:color="0000ED"/>
        </w:rPr>
        <w:t>Sub Group</w:t>
      </w:r>
      <w:proofErr w:type="gramEnd"/>
      <w:r>
        <w:t xml:space="preserve"> shall be recorded in the minutes of the parent Group.</w:t>
      </w:r>
    </w:p>
    <w:p w14:paraId="22DEEB1E" w14:textId="77777777" w:rsidR="001B5840" w:rsidRDefault="00000000">
      <w:pPr>
        <w:ind w:left="-5" w:right="16"/>
      </w:pPr>
      <w:proofErr w:type="gramStart"/>
      <w:r>
        <w:rPr>
          <w:color w:val="0000ED"/>
          <w:u w:val="single" w:color="0000ED"/>
        </w:rPr>
        <w:t>Sub Groups</w:t>
      </w:r>
      <w:proofErr w:type="gramEnd"/>
      <w:r>
        <w:rPr>
          <w:color w:val="0000ED"/>
          <w:u w:val="single" w:color="0000ED"/>
        </w:rPr>
        <w:t xml:space="preserve"> </w:t>
      </w:r>
      <w:r>
        <w:t xml:space="preserve">are encouraged, but not required, to follow the same requirements for meeting notices and agendas as </w:t>
      </w:r>
      <w:r>
        <w:rPr>
          <w:color w:val="0000ED"/>
          <w:u w:val="single" w:color="0000ED"/>
        </w:rPr>
        <w:t>Technolo</w:t>
      </w:r>
      <w:r>
        <w:rPr>
          <w:color w:val="0000ED"/>
        </w:rPr>
        <w:t>gy</w:t>
      </w:r>
      <w:r>
        <w:rPr>
          <w:color w:val="0000ED"/>
          <w:u w:val="single" w:color="0000ED"/>
        </w:rPr>
        <w:t xml:space="preserve"> Committees</w:t>
      </w:r>
      <w:r>
        <w:t xml:space="preserve">. A </w:t>
      </w:r>
      <w:proofErr w:type="gramStart"/>
      <w:r>
        <w:rPr>
          <w:color w:val="0000ED"/>
          <w:u w:val="single" w:color="0000ED"/>
        </w:rPr>
        <w:t>Sub Group</w:t>
      </w:r>
      <w:proofErr w:type="gramEnd"/>
      <w:r>
        <w:t xml:space="preserve"> may adopt less formal procedures and short notice periods provided there is </w:t>
      </w:r>
      <w:r>
        <w:rPr>
          <w:color w:val="0000ED"/>
          <w:u w:val="single" w:color="0000ED"/>
        </w:rPr>
        <w:t>Consensus</w:t>
      </w:r>
      <w:r>
        <w:t xml:space="preserve"> of the membership of the </w:t>
      </w:r>
      <w:r>
        <w:rPr>
          <w:color w:val="0000ED"/>
          <w:u w:val="single" w:color="0000ED"/>
        </w:rPr>
        <w:t>Sub Group</w:t>
      </w:r>
      <w:r>
        <w:t>.</w:t>
      </w:r>
    </w:p>
    <w:p w14:paraId="5CEEA202" w14:textId="77777777" w:rsidR="001B5840" w:rsidRDefault="00000000">
      <w:pPr>
        <w:ind w:left="-5" w:right="16"/>
      </w:pPr>
      <w:r>
        <w:t xml:space="preserve">Similarly, meeting reports may be less formal, but—particularly where an aggressive meeting schedule means that not all members of the </w:t>
      </w:r>
      <w:proofErr w:type="gramStart"/>
      <w:r>
        <w:rPr>
          <w:color w:val="0000ED"/>
          <w:u w:val="single" w:color="0000ED"/>
        </w:rPr>
        <w:t>Sub Group</w:t>
      </w:r>
      <w:proofErr w:type="gramEnd"/>
      <w:r>
        <w:t xml:space="preserve"> can attend all meetings— it is essential that meeting outcomes be reported accurately and promptly.</w:t>
      </w:r>
    </w:p>
    <w:p w14:paraId="49CA04D6" w14:textId="77777777" w:rsidR="001B5840" w:rsidRDefault="00000000">
      <w:pPr>
        <w:spacing w:after="0"/>
        <w:ind w:left="-5" w:right="16"/>
      </w:pPr>
      <w:r>
        <w:t xml:space="preserve">Generally, a </w:t>
      </w:r>
      <w:proofErr w:type="gramStart"/>
      <w:r>
        <w:rPr>
          <w:color w:val="0000ED"/>
          <w:u w:val="single" w:color="0000ED"/>
        </w:rPr>
        <w:t>Sub Group</w:t>
      </w:r>
      <w:proofErr w:type="gramEnd"/>
      <w:r>
        <w:t xml:space="preserve"> is expected to achieve Consensus on recommendations to its parent</w:t>
      </w:r>
    </w:p>
    <w:p w14:paraId="662864F9" w14:textId="77777777" w:rsidR="001B5840" w:rsidRDefault="00000000">
      <w:pPr>
        <w:ind w:left="-5" w:right="16"/>
      </w:pPr>
      <w:r>
        <w:t xml:space="preserve">Group. In cases in which there is no </w:t>
      </w:r>
      <w:r>
        <w:rPr>
          <w:color w:val="0000ED"/>
          <w:u w:val="single" w:color="0000ED"/>
        </w:rPr>
        <w:t>Consensus</w:t>
      </w:r>
      <w:r>
        <w:t xml:space="preserve"> and the </w:t>
      </w:r>
      <w:proofErr w:type="gramStart"/>
      <w:r>
        <w:rPr>
          <w:color w:val="0000ED"/>
          <w:u w:val="single" w:color="0000ED"/>
        </w:rPr>
        <w:t>Sub Group</w:t>
      </w:r>
      <w:proofErr w:type="gramEnd"/>
      <w:r>
        <w:t xml:space="preserve"> Chair determines that Consensus is unlikely to be reached, the Chair shall refer the matter to the parent Group for guidance. The parent Group shall consider arguments representing all opinions on the matter for which the </w:t>
      </w:r>
      <w:proofErr w:type="gramStart"/>
      <w:r>
        <w:rPr>
          <w:color w:val="0000ED"/>
          <w:u w:val="single" w:color="0000ED"/>
        </w:rPr>
        <w:t>Sub Group</w:t>
      </w:r>
      <w:proofErr w:type="gramEnd"/>
      <w:r>
        <w:t xml:space="preserve"> cannot reach </w:t>
      </w:r>
      <w:r>
        <w:rPr>
          <w:color w:val="0000ED"/>
          <w:u w:val="single" w:color="0000ED"/>
        </w:rPr>
        <w:t>Consensus</w:t>
      </w:r>
      <w:r>
        <w:t xml:space="preserve"> and, where appropriate, shall attempt to reach </w:t>
      </w:r>
      <w:r>
        <w:rPr>
          <w:color w:val="0000ED"/>
          <w:u w:val="single" w:color="0000ED"/>
        </w:rPr>
        <w:t>Consensus</w:t>
      </w:r>
      <w:r>
        <w:t xml:space="preserve"> and to instruct the </w:t>
      </w:r>
      <w:r>
        <w:rPr>
          <w:color w:val="0000ED"/>
          <w:u w:val="single" w:color="0000ED"/>
        </w:rPr>
        <w:t>Sub Group</w:t>
      </w:r>
      <w:r>
        <w:t xml:space="preserve"> accordingly.</w:t>
      </w:r>
    </w:p>
    <w:p w14:paraId="36B69F7D" w14:textId="77777777" w:rsidR="001B5840" w:rsidRDefault="00000000">
      <w:pPr>
        <w:spacing w:after="363"/>
        <w:ind w:left="-5" w:right="16"/>
      </w:pPr>
      <w:r>
        <w:t xml:space="preserve">All members of a </w:t>
      </w:r>
      <w:proofErr w:type="gramStart"/>
      <w:r>
        <w:rPr>
          <w:color w:val="0000ED"/>
          <w:u w:val="single" w:color="0000ED"/>
        </w:rPr>
        <w:t>Sub Group</w:t>
      </w:r>
      <w:proofErr w:type="gramEnd"/>
      <w:r>
        <w:t xml:space="preserve"> have equal status and may participate in all activities of the </w:t>
      </w:r>
      <w:r>
        <w:rPr>
          <w:color w:val="0000ED"/>
          <w:u w:val="single" w:color="0000ED"/>
        </w:rPr>
        <w:t>Sub Group</w:t>
      </w:r>
      <w:r>
        <w:t xml:space="preserve">, including </w:t>
      </w:r>
      <w:r>
        <w:rPr>
          <w:color w:val="0000ED"/>
          <w:u w:val="single" w:color="0000ED"/>
        </w:rPr>
        <w:t>Consensus</w:t>
      </w:r>
      <w:r>
        <w:t xml:space="preserve"> determination.</w:t>
      </w:r>
    </w:p>
    <w:p w14:paraId="171161FE" w14:textId="77777777" w:rsidR="001B5840" w:rsidRDefault="00000000">
      <w:pPr>
        <w:pStyle w:val="Heading3"/>
        <w:spacing w:after="415"/>
        <w:ind w:left="-5"/>
      </w:pPr>
      <w:ins w:id="297" w:author="db" w:date="2022-08-24T13:55:00Z">
        <w:r>
          <w:t xml:space="preserve">3.3.4 </w:t>
        </w:r>
      </w:ins>
      <w:bookmarkStart w:id="298" w:name="_Toc67384"/>
      <w:r>
        <w:rPr>
          <w:i/>
        </w:rPr>
        <w:t>Task Force</w:t>
      </w:r>
    </w:p>
    <w:bookmarkEnd w:id="298"/>
    <w:p w14:paraId="10E9101D" w14:textId="77777777" w:rsidR="001B5840" w:rsidRDefault="00000000">
      <w:pPr>
        <w:spacing w:after="379"/>
        <w:ind w:left="-5" w:right="16"/>
      </w:pPr>
      <w:r>
        <w:t xml:space="preserve">A </w:t>
      </w:r>
      <w:r>
        <w:rPr>
          <w:color w:val="0000ED"/>
          <w:u w:val="single" w:color="0000ED"/>
        </w:rPr>
        <w:t>Task Force</w:t>
      </w:r>
      <w:r>
        <w:t xml:space="preserve"> is formed to coordinate specific programs that affect more than one </w:t>
      </w:r>
      <w:r>
        <w:rPr>
          <w:color w:val="0000ED"/>
          <w:u w:val="single" w:color="0000ED"/>
        </w:rPr>
        <w:t>Technolo</w:t>
      </w:r>
      <w:r>
        <w:rPr>
          <w:color w:val="0000ED"/>
        </w:rPr>
        <w:t xml:space="preserve">gy </w:t>
      </w:r>
      <w:r>
        <w:rPr>
          <w:color w:val="0000ED"/>
          <w:u w:val="single" w:color="0000ED"/>
        </w:rPr>
        <w:t>Committee</w:t>
      </w:r>
      <w:r>
        <w:t xml:space="preserve"> or to establish joint activities with groups outside of the </w:t>
      </w:r>
      <w:r>
        <w:rPr>
          <w:color w:val="0000ED"/>
          <w:u w:val="single" w:color="0000ED"/>
        </w:rPr>
        <w:t>Societ</w:t>
      </w:r>
      <w:r>
        <w:rPr>
          <w:color w:val="0000ED"/>
        </w:rPr>
        <w:t>y</w:t>
      </w:r>
      <w:r>
        <w:t xml:space="preserve"> that are concerned with long term strategic issues. </w:t>
      </w:r>
      <w:r>
        <w:rPr>
          <w:color w:val="0000ED"/>
          <w:u w:val="single" w:color="0000ED"/>
        </w:rPr>
        <w:t>Task Forces</w:t>
      </w:r>
      <w:r>
        <w:t xml:space="preserve"> shall be formed only by the </w:t>
      </w:r>
      <w:r>
        <w:rPr>
          <w:color w:val="0000ED"/>
          <w:u w:val="single" w:color="0000ED"/>
        </w:rPr>
        <w:t>Standards Committee</w:t>
      </w:r>
      <w:r>
        <w:t>.</w:t>
      </w:r>
    </w:p>
    <w:p w14:paraId="581BDCE9" w14:textId="77777777" w:rsidR="001B5840" w:rsidRDefault="00000000">
      <w:pPr>
        <w:pStyle w:val="Heading3"/>
        <w:spacing w:after="400"/>
        <w:ind w:left="-5"/>
      </w:pPr>
      <w:ins w:id="299" w:author="db" w:date="2022-08-24T13:55:00Z">
        <w:r>
          <w:t xml:space="preserve">3.3.5 </w:t>
        </w:r>
      </w:ins>
      <w:bookmarkStart w:id="300" w:name="_Toc67385"/>
      <w:r>
        <w:rPr>
          <w:i/>
        </w:rPr>
        <w:t>Working Group</w:t>
      </w:r>
    </w:p>
    <w:bookmarkEnd w:id="300"/>
    <w:p w14:paraId="3FF6AF36" w14:textId="77777777" w:rsidR="001B5840" w:rsidRDefault="00000000">
      <w:pPr>
        <w:spacing w:after="3"/>
        <w:ind w:left="-5" w:right="16"/>
      </w:pPr>
      <w:r>
        <w:rPr>
          <w:color w:val="0000ED"/>
          <w:u w:val="single" w:color="0000ED"/>
        </w:rPr>
        <w:t>Workin</w:t>
      </w:r>
      <w:r>
        <w:rPr>
          <w:color w:val="0000ED"/>
        </w:rPr>
        <w:t>g</w:t>
      </w:r>
      <w:r>
        <w:rPr>
          <w:color w:val="0000ED"/>
          <w:u w:val="single" w:color="0000ED"/>
        </w:rPr>
        <w:t xml:space="preserve"> Groups</w:t>
      </w:r>
      <w:r>
        <w:t xml:space="preserve"> are usually formed for more complex, long-term work and for managing multiple, related </w:t>
      </w:r>
      <w:r>
        <w:rPr>
          <w:color w:val="0000ED"/>
          <w:u w:val="single" w:color="0000ED"/>
        </w:rPr>
        <w:t>Pro</w:t>
      </w:r>
      <w:r>
        <w:rPr>
          <w:color w:val="0000ED"/>
        </w:rPr>
        <w:t>j</w:t>
      </w:r>
      <w:r>
        <w:rPr>
          <w:color w:val="0000ED"/>
          <w:u w:val="single" w:color="0000ED"/>
        </w:rPr>
        <w:t>ects</w:t>
      </w:r>
      <w:r>
        <w:t xml:space="preserve">. A </w:t>
      </w:r>
      <w:r>
        <w:rPr>
          <w:color w:val="0000ED"/>
          <w:u w:val="single" w:color="0000ED"/>
        </w:rPr>
        <w:t>Workin</w:t>
      </w:r>
      <w:r>
        <w:rPr>
          <w:color w:val="0000ED"/>
        </w:rPr>
        <w:t>g</w:t>
      </w:r>
      <w:r>
        <w:rPr>
          <w:color w:val="0000ED"/>
          <w:u w:val="single" w:color="0000ED"/>
        </w:rPr>
        <w:t xml:space="preserve"> Group</w:t>
      </w:r>
      <w:r>
        <w:t xml:space="preserve"> shall be formed only by a </w:t>
      </w:r>
      <w:r>
        <w:rPr>
          <w:color w:val="0000ED"/>
          <w:u w:val="single" w:color="0000ED"/>
        </w:rPr>
        <w:t>Technolo</w:t>
      </w:r>
      <w:r>
        <w:rPr>
          <w:color w:val="0000ED"/>
        </w:rPr>
        <w:t>gy</w:t>
      </w:r>
    </w:p>
    <w:p w14:paraId="75AC78EA" w14:textId="77777777" w:rsidR="001B5840" w:rsidRDefault="00000000">
      <w:pPr>
        <w:spacing w:after="379"/>
        <w:ind w:left="-5" w:right="16"/>
      </w:pPr>
      <w:r>
        <w:rPr>
          <w:color w:val="0000ED"/>
          <w:u w:val="single" w:color="0000ED"/>
        </w:rPr>
        <w:t>Committee</w:t>
      </w:r>
      <w:r>
        <w:t xml:space="preserve">. A Scope that clearly identifies the specific area of technology to be addressed by the </w:t>
      </w:r>
      <w:r>
        <w:rPr>
          <w:color w:val="0000ED"/>
          <w:u w:val="single" w:color="0000ED"/>
        </w:rPr>
        <w:t>Workin</w:t>
      </w:r>
      <w:r>
        <w:rPr>
          <w:color w:val="0000ED"/>
        </w:rPr>
        <w:t>g</w:t>
      </w:r>
      <w:r>
        <w:rPr>
          <w:color w:val="0000ED"/>
          <w:u w:val="single" w:color="0000ED"/>
        </w:rPr>
        <w:t xml:space="preserve"> Group</w:t>
      </w:r>
      <w:r>
        <w:t xml:space="preserve"> shall be approved by </w:t>
      </w:r>
      <w:r>
        <w:rPr>
          <w:color w:val="0000ED"/>
          <w:u w:val="single" w:color="0000ED"/>
        </w:rPr>
        <w:t>Consensus</w:t>
      </w:r>
      <w:r>
        <w:t xml:space="preserve"> of the </w:t>
      </w:r>
      <w:r>
        <w:rPr>
          <w:color w:val="0000ED"/>
          <w:u w:val="single" w:color="0000ED"/>
        </w:rPr>
        <w:t>Technolo</w:t>
      </w:r>
      <w:r>
        <w:rPr>
          <w:color w:val="0000ED"/>
        </w:rPr>
        <w:t>gy</w:t>
      </w:r>
      <w:r>
        <w:rPr>
          <w:color w:val="0000ED"/>
          <w:u w:val="single" w:color="0000ED"/>
        </w:rPr>
        <w:t xml:space="preserve"> Committee</w:t>
      </w:r>
      <w:r>
        <w:t xml:space="preserve">. A </w:t>
      </w:r>
      <w:r>
        <w:rPr>
          <w:color w:val="0000ED"/>
          <w:u w:val="single" w:color="0000ED"/>
        </w:rPr>
        <w:t>Workin</w:t>
      </w:r>
      <w:r>
        <w:rPr>
          <w:color w:val="0000ED"/>
        </w:rPr>
        <w:t>g</w:t>
      </w:r>
      <w:r>
        <w:rPr>
          <w:color w:val="0000ED"/>
          <w:u w:val="single" w:color="0000ED"/>
        </w:rPr>
        <w:t xml:space="preserve"> Group</w:t>
      </w:r>
      <w:r>
        <w:t xml:space="preserve"> should follow the same requirements for meeting notices, agendas and minutes as </w:t>
      </w:r>
      <w:r>
        <w:rPr>
          <w:color w:val="0000ED"/>
          <w:u w:val="single" w:color="0000ED"/>
        </w:rPr>
        <w:t>Technolo</w:t>
      </w:r>
      <w:r>
        <w:rPr>
          <w:color w:val="0000ED"/>
        </w:rPr>
        <w:t>gy</w:t>
      </w:r>
      <w:r>
        <w:rPr>
          <w:color w:val="0000ED"/>
          <w:u w:val="single" w:color="0000ED"/>
        </w:rPr>
        <w:t xml:space="preserve"> Committees</w:t>
      </w:r>
      <w:r>
        <w:t>.</w:t>
      </w:r>
    </w:p>
    <w:p w14:paraId="74A7A217" w14:textId="77777777" w:rsidR="001B5840" w:rsidRDefault="00000000">
      <w:pPr>
        <w:pStyle w:val="Heading3"/>
        <w:spacing w:after="415"/>
        <w:ind w:left="-5"/>
      </w:pPr>
      <w:ins w:id="301" w:author="db" w:date="2022-08-24T13:55:00Z">
        <w:r>
          <w:lastRenderedPageBreak/>
          <w:t xml:space="preserve">3.3.6 </w:t>
        </w:r>
      </w:ins>
      <w:bookmarkStart w:id="302" w:name="_Toc67386"/>
      <w:r>
        <w:rPr>
          <w:i/>
        </w:rPr>
        <w:t>Study Group</w:t>
      </w:r>
    </w:p>
    <w:bookmarkEnd w:id="302"/>
    <w:p w14:paraId="5E023A93" w14:textId="77777777" w:rsidR="001B5840" w:rsidRDefault="00000000">
      <w:pPr>
        <w:spacing w:after="5"/>
        <w:ind w:left="-5" w:right="16"/>
      </w:pPr>
      <w:r>
        <w:t xml:space="preserve">A </w:t>
      </w:r>
      <w:r>
        <w:rPr>
          <w:color w:val="0000ED"/>
          <w:u w:val="single" w:color="0000ED"/>
        </w:rPr>
        <w:t>Stud</w:t>
      </w:r>
      <w:r>
        <w:rPr>
          <w:color w:val="0000ED"/>
        </w:rPr>
        <w:t>y</w:t>
      </w:r>
      <w:r>
        <w:rPr>
          <w:color w:val="0000ED"/>
          <w:u w:val="single" w:color="0000ED"/>
        </w:rPr>
        <w:t xml:space="preserve"> Group</w:t>
      </w:r>
      <w:r>
        <w:t xml:space="preserve"> is formed to examine a system or technology. </w:t>
      </w:r>
      <w:r>
        <w:rPr>
          <w:color w:val="0000ED"/>
          <w:u w:val="single" w:color="0000ED"/>
        </w:rPr>
        <w:t>Stud</w:t>
      </w:r>
      <w:r>
        <w:rPr>
          <w:color w:val="0000ED"/>
        </w:rPr>
        <w:t>y</w:t>
      </w:r>
      <w:r>
        <w:rPr>
          <w:color w:val="0000ED"/>
          <w:u w:val="single" w:color="0000ED"/>
        </w:rPr>
        <w:t xml:space="preserve"> Groups</w:t>
      </w:r>
      <w:r>
        <w:t xml:space="preserve"> shall be formed only by the </w:t>
      </w:r>
      <w:r>
        <w:rPr>
          <w:color w:val="0000ED"/>
          <w:u w:val="single" w:color="0000ED"/>
        </w:rPr>
        <w:t>Standards Committee</w:t>
      </w:r>
      <w:r>
        <w:t xml:space="preserve"> or a </w:t>
      </w:r>
      <w:r>
        <w:rPr>
          <w:color w:val="0000ED"/>
          <w:u w:val="single" w:color="0000ED"/>
        </w:rPr>
        <w:t>Technolo</w:t>
      </w:r>
      <w:r>
        <w:rPr>
          <w:color w:val="0000ED"/>
        </w:rPr>
        <w:t>gy</w:t>
      </w:r>
      <w:r>
        <w:rPr>
          <w:color w:val="0000ED"/>
          <w:u w:val="single" w:color="0000ED"/>
        </w:rPr>
        <w:t xml:space="preserve"> Committee</w:t>
      </w:r>
      <w:r>
        <w:t xml:space="preserve">. The specific role of a </w:t>
      </w:r>
      <w:r>
        <w:rPr>
          <w:color w:val="0000ED"/>
          <w:u w:val="single" w:color="0000ED"/>
        </w:rPr>
        <w:t>Stud</w:t>
      </w:r>
      <w:r>
        <w:rPr>
          <w:color w:val="0000ED"/>
        </w:rPr>
        <w:t>y</w:t>
      </w:r>
    </w:p>
    <w:p w14:paraId="168DFABD" w14:textId="77777777" w:rsidR="001B5840" w:rsidRDefault="00000000">
      <w:pPr>
        <w:spacing w:after="379"/>
        <w:ind w:left="-5" w:right="16"/>
      </w:pPr>
      <w:r>
        <w:rPr>
          <w:color w:val="0000ED"/>
          <w:u w:val="single" w:color="0000ED"/>
        </w:rPr>
        <w:t>Group</w:t>
      </w:r>
      <w:r>
        <w:t xml:space="preserve"> is to prepare reports to its parent Group and/or to </w:t>
      </w:r>
      <w:r>
        <w:rPr>
          <w:color w:val="0000ED"/>
          <w:u w:val="single" w:color="0000ED"/>
        </w:rPr>
        <w:t>Societ</w:t>
      </w:r>
      <w:r>
        <w:rPr>
          <w:color w:val="0000ED"/>
        </w:rPr>
        <w:t>y</w:t>
      </w:r>
      <w:r>
        <w:t xml:space="preserve"> membership through publication in the Journal and/or presentation at SMPTE Conferences. Reports of a </w:t>
      </w:r>
      <w:r>
        <w:rPr>
          <w:color w:val="0000ED"/>
          <w:u w:val="single" w:color="0000ED"/>
        </w:rPr>
        <w:t>Stud</w:t>
      </w:r>
      <w:r>
        <w:rPr>
          <w:color w:val="0000ED"/>
        </w:rPr>
        <w:t xml:space="preserve">y </w:t>
      </w:r>
      <w:r>
        <w:rPr>
          <w:color w:val="0000ED"/>
          <w:u w:val="single" w:color="0000ED"/>
        </w:rPr>
        <w:t>Group</w:t>
      </w:r>
      <w:r>
        <w:t xml:space="preserve"> shall be approved by its parent Group and the </w:t>
      </w:r>
      <w:r>
        <w:rPr>
          <w:color w:val="541A8B"/>
          <w:u w:val="single" w:color="541A8B"/>
        </w:rPr>
        <w:t>Standards Vice President</w:t>
      </w:r>
      <w:r>
        <w:t xml:space="preserve"> prior to publication or presentation. When studies indicate that standardization is needed, a </w:t>
      </w:r>
      <w:r>
        <w:rPr>
          <w:color w:val="0000ED"/>
          <w:u w:val="single" w:color="0000ED"/>
        </w:rPr>
        <w:t>Stud</w:t>
      </w:r>
      <w:r>
        <w:rPr>
          <w:color w:val="0000ED"/>
        </w:rPr>
        <w:t xml:space="preserve">y </w:t>
      </w:r>
      <w:r>
        <w:rPr>
          <w:color w:val="0000ED"/>
          <w:u w:val="single" w:color="0000ED"/>
        </w:rPr>
        <w:t>Group</w:t>
      </w:r>
      <w:r>
        <w:t xml:space="preserve"> shall make a suitable recommendation to its parent Group.</w:t>
      </w:r>
    </w:p>
    <w:p w14:paraId="5FD8D643" w14:textId="77777777" w:rsidR="001B5840" w:rsidRDefault="00000000">
      <w:pPr>
        <w:pStyle w:val="Heading3"/>
        <w:spacing w:after="400"/>
        <w:ind w:left="-5"/>
      </w:pPr>
      <w:ins w:id="303" w:author="db" w:date="2022-08-24T13:55:00Z">
        <w:r>
          <w:t xml:space="preserve">3.3.7 </w:t>
        </w:r>
      </w:ins>
      <w:bookmarkStart w:id="304" w:name="_Toc67387"/>
      <w:r>
        <w:rPr>
          <w:i/>
        </w:rPr>
        <w:t>Drafting Group</w:t>
      </w:r>
    </w:p>
    <w:bookmarkEnd w:id="304"/>
    <w:p w14:paraId="1CA0AB9F" w14:textId="77777777" w:rsidR="001B5840" w:rsidRDefault="00000000">
      <w:pPr>
        <w:spacing w:after="379"/>
        <w:ind w:left="-5" w:right="16"/>
      </w:pPr>
      <w:r>
        <w:t xml:space="preserve">A </w:t>
      </w:r>
      <w:r>
        <w:rPr>
          <w:color w:val="0000ED"/>
          <w:u w:val="single" w:color="0000ED"/>
        </w:rPr>
        <w:t>Draftin</w:t>
      </w:r>
      <w:r>
        <w:rPr>
          <w:color w:val="0000ED"/>
        </w:rPr>
        <w:t>g</w:t>
      </w:r>
      <w:r>
        <w:rPr>
          <w:color w:val="0000ED"/>
          <w:u w:val="single" w:color="0000ED"/>
        </w:rPr>
        <w:t xml:space="preserve"> Group</w:t>
      </w:r>
      <w:r>
        <w:t xml:space="preserve"> is formed to expedite the work of its parent Group by preparing specific documents. This may include the preparation of </w:t>
      </w:r>
      <w:r>
        <w:rPr>
          <w:color w:val="0000ED"/>
          <w:u w:val="single" w:color="0000ED"/>
        </w:rPr>
        <w:t>Workin</w:t>
      </w:r>
      <w:r>
        <w:rPr>
          <w:color w:val="0000ED"/>
        </w:rPr>
        <w:t>g</w:t>
      </w:r>
      <w:r>
        <w:rPr>
          <w:color w:val="0000ED"/>
          <w:u w:val="single" w:color="0000ED"/>
        </w:rPr>
        <w:t xml:space="preserve"> Draft</w:t>
      </w:r>
      <w:r>
        <w:t xml:space="preserve"> documents for consideration by the parent Group. </w:t>
      </w:r>
      <w:r>
        <w:rPr>
          <w:color w:val="0000ED"/>
          <w:u w:val="single" w:color="0000ED"/>
        </w:rPr>
        <w:t>Draftin</w:t>
      </w:r>
      <w:r>
        <w:rPr>
          <w:color w:val="0000ED"/>
        </w:rPr>
        <w:t>g</w:t>
      </w:r>
      <w:r>
        <w:rPr>
          <w:color w:val="0000ED"/>
          <w:u w:val="single" w:color="0000ED"/>
        </w:rPr>
        <w:t xml:space="preserve"> Groups</w:t>
      </w:r>
      <w:r>
        <w:t xml:space="preserve"> may be formed by any Group other than an </w:t>
      </w:r>
      <w:r>
        <w:rPr>
          <w:color w:val="0000ED"/>
          <w:u w:val="single" w:color="0000ED"/>
        </w:rPr>
        <w:t>Ad Hoc Group</w:t>
      </w:r>
      <w:r>
        <w:t xml:space="preserve"> or another </w:t>
      </w:r>
      <w:r>
        <w:rPr>
          <w:color w:val="0000ED"/>
          <w:u w:val="single" w:color="0000ED"/>
        </w:rPr>
        <w:t>Draftin</w:t>
      </w:r>
      <w:r>
        <w:rPr>
          <w:color w:val="0000ED"/>
        </w:rPr>
        <w:t>g</w:t>
      </w:r>
      <w:r>
        <w:rPr>
          <w:color w:val="0000ED"/>
          <w:u w:val="single" w:color="0000ED"/>
        </w:rPr>
        <w:t xml:space="preserve"> Group</w:t>
      </w:r>
      <w:r>
        <w:t>.</w:t>
      </w:r>
    </w:p>
    <w:p w14:paraId="5AE4C016" w14:textId="77777777" w:rsidR="001B5840" w:rsidRDefault="00000000">
      <w:pPr>
        <w:pStyle w:val="Heading3"/>
        <w:spacing w:after="400"/>
        <w:ind w:left="-5"/>
      </w:pPr>
      <w:ins w:id="305" w:author="db" w:date="2022-08-24T13:55:00Z">
        <w:r>
          <w:t xml:space="preserve">3.3.8 </w:t>
        </w:r>
      </w:ins>
      <w:bookmarkStart w:id="306" w:name="_Toc67388"/>
      <w:r>
        <w:rPr>
          <w:i/>
        </w:rPr>
        <w:t>Ad Hoc Group</w:t>
      </w:r>
    </w:p>
    <w:bookmarkEnd w:id="306"/>
    <w:p w14:paraId="14A9F738" w14:textId="77777777" w:rsidR="001B5840" w:rsidRDefault="00000000">
      <w:pPr>
        <w:spacing w:after="664"/>
        <w:ind w:left="-5" w:right="16"/>
      </w:pPr>
      <w:r>
        <w:t xml:space="preserve">An </w:t>
      </w:r>
      <w:r>
        <w:rPr>
          <w:color w:val="0000ED"/>
          <w:u w:val="single" w:color="0000ED"/>
        </w:rPr>
        <w:t>Ad Hoc Group</w:t>
      </w:r>
      <w:r>
        <w:t xml:space="preserve"> is transient in nature and formed to prepare brief informal reports to its parent Group on a narrow topic. An </w:t>
      </w:r>
      <w:r>
        <w:rPr>
          <w:color w:val="0000ED"/>
          <w:u w:val="single" w:color="0000ED"/>
        </w:rPr>
        <w:t>Ad Hoc Group</w:t>
      </w:r>
      <w:r>
        <w:t xml:space="preserve"> shall exist only between two successive meetings of the parent Group. An </w:t>
      </w:r>
      <w:r>
        <w:rPr>
          <w:color w:val="0000ED"/>
          <w:u w:val="single" w:color="0000ED"/>
        </w:rPr>
        <w:t>Ad Hoc Group</w:t>
      </w:r>
      <w:r>
        <w:t xml:space="preserve"> may be formed by any Group other than another </w:t>
      </w:r>
      <w:r>
        <w:rPr>
          <w:color w:val="0000ED"/>
          <w:u w:val="single" w:color="0000ED"/>
        </w:rPr>
        <w:t>Ad Hoc Group</w:t>
      </w:r>
      <w:r>
        <w:t>.</w:t>
      </w:r>
    </w:p>
    <w:p w14:paraId="577DD00C" w14:textId="77777777" w:rsidR="001B5840" w:rsidRDefault="00000000">
      <w:pPr>
        <w:pStyle w:val="Heading1"/>
        <w:spacing w:after="336"/>
        <w:ind w:left="-5" w:right="0"/>
      </w:pPr>
      <w:ins w:id="307" w:author="db" w:date="2022-08-24T13:55:00Z">
        <w:r>
          <w:t xml:space="preserve">4 </w:t>
        </w:r>
      </w:ins>
      <w:bookmarkStart w:id="308" w:name="_Toc67389"/>
      <w:r>
        <w:t>Meeting Procedures</w:t>
      </w:r>
    </w:p>
    <w:bookmarkEnd w:id="308"/>
    <w:p w14:paraId="10A338C0" w14:textId="77777777" w:rsidR="001B5840" w:rsidRDefault="00000000">
      <w:pPr>
        <w:pStyle w:val="Heading2"/>
        <w:ind w:left="-5"/>
      </w:pPr>
      <w:ins w:id="309" w:author="db" w:date="2022-08-24T13:55:00Z">
        <w:r>
          <w:t xml:space="preserve">4.1 </w:t>
        </w:r>
      </w:ins>
      <w:bookmarkStart w:id="310" w:name="_Toc67390"/>
      <w:r>
        <w:t>General</w:t>
      </w:r>
    </w:p>
    <w:bookmarkEnd w:id="310"/>
    <w:p w14:paraId="60C4CFCD" w14:textId="77777777" w:rsidR="001B5840" w:rsidRDefault="00000000">
      <w:pPr>
        <w:ind w:left="-5" w:right="16"/>
      </w:pPr>
      <w:r>
        <w:t>All meetings shall be conducted according to the following procedures:</w:t>
      </w:r>
    </w:p>
    <w:p w14:paraId="7964D232" w14:textId="77777777" w:rsidR="001B5840" w:rsidRDefault="00000000">
      <w:pPr>
        <w:numPr>
          <w:ilvl w:val="0"/>
          <w:numId w:val="7"/>
        </w:numPr>
        <w:spacing w:after="3"/>
        <w:ind w:left="660" w:right="16" w:hanging="360"/>
      </w:pPr>
      <w:r>
        <w:t xml:space="preserve">All </w:t>
      </w:r>
      <w:r>
        <w:rPr>
          <w:color w:val="0000ED"/>
          <w:u w:val="single" w:color="0000ED"/>
        </w:rPr>
        <w:t>Technolo</w:t>
      </w:r>
      <w:r>
        <w:rPr>
          <w:color w:val="0000ED"/>
        </w:rPr>
        <w:t>gy</w:t>
      </w:r>
      <w:r>
        <w:rPr>
          <w:color w:val="0000ED"/>
          <w:u w:val="single" w:color="0000ED"/>
        </w:rPr>
        <w:t xml:space="preserve"> Committees</w:t>
      </w:r>
      <w:r>
        <w:t xml:space="preserve"> shall conduct business in accordance with the provisions of this Standards Operations Manual and the </w:t>
      </w:r>
      <w:r>
        <w:rPr>
          <w:color w:val="0000ED"/>
          <w:u w:val="single" w:color="0000ED"/>
        </w:rPr>
        <w:t>Administrative Guidelines</w:t>
      </w:r>
      <w:r>
        <w:t>. For matters not covered by these documents, "</w:t>
      </w:r>
      <w:r>
        <w:rPr>
          <w:i/>
        </w:rPr>
        <w:t>Robert's Rules of Order Newly Revised</w:t>
      </w:r>
      <w:r>
        <w:t xml:space="preserve">" (latest edition) shall apply. All </w:t>
      </w:r>
      <w:r>
        <w:rPr>
          <w:color w:val="0000ED"/>
          <w:u w:val="single" w:color="0000ED"/>
        </w:rPr>
        <w:t>Technolo</w:t>
      </w:r>
      <w:r>
        <w:rPr>
          <w:color w:val="0000ED"/>
        </w:rPr>
        <w:t>gy</w:t>
      </w:r>
      <w:r>
        <w:rPr>
          <w:color w:val="0000ED"/>
          <w:u w:val="single" w:color="0000ED"/>
        </w:rPr>
        <w:t xml:space="preserve"> Committee</w:t>
      </w:r>
      <w:r>
        <w:t xml:space="preserve"> Chairs are required to be familiar with Robert's Rules.</w:t>
      </w:r>
    </w:p>
    <w:p w14:paraId="2BE0C97E" w14:textId="77777777" w:rsidR="001B5840" w:rsidRDefault="00000000">
      <w:pPr>
        <w:numPr>
          <w:ilvl w:val="0"/>
          <w:numId w:val="7"/>
        </w:numPr>
        <w:spacing w:after="5"/>
        <w:ind w:left="660" w:right="16" w:hanging="360"/>
      </w:pPr>
      <w:r>
        <w:t xml:space="preserve">The </w:t>
      </w:r>
      <w:r>
        <w:rPr>
          <w:color w:val="0000ED"/>
          <w:u w:val="single" w:color="0000ED"/>
        </w:rPr>
        <w:t>Technolo</w:t>
      </w:r>
      <w:r>
        <w:rPr>
          <w:color w:val="0000ED"/>
        </w:rPr>
        <w:t>gy</w:t>
      </w:r>
      <w:r>
        <w:rPr>
          <w:color w:val="0000ED"/>
          <w:u w:val="single" w:color="0000ED"/>
        </w:rPr>
        <w:t xml:space="preserve"> Committees</w:t>
      </w:r>
      <w:r>
        <w:t xml:space="preserve"> are permitted to have multiple Chairs, but at each meeting only one Chair shall act as the meeting Chair.</w:t>
      </w:r>
    </w:p>
    <w:p w14:paraId="699EAE07" w14:textId="77777777" w:rsidR="001B5840" w:rsidRDefault="00000000">
      <w:pPr>
        <w:numPr>
          <w:ilvl w:val="0"/>
          <w:numId w:val="7"/>
        </w:numPr>
        <w:ind w:left="660" w:right="16" w:hanging="360"/>
      </w:pPr>
      <w:r>
        <w:lastRenderedPageBreak/>
        <w:t>Chairs should make use of electronic meeting tools (</w:t>
      </w:r>
      <w:proofErr w:type="gramStart"/>
      <w:r>
        <w:t>e.g.</w:t>
      </w:r>
      <w:proofErr w:type="gramEnd"/>
      <w:r>
        <w:t xml:space="preserve"> phone bridges) when available. When facilities are provided for meeting participation by telephone or other electronic means, </w:t>
      </w:r>
      <w:r>
        <w:rPr>
          <w:color w:val="0000ED"/>
          <w:u w:val="single" w:color="0000ED"/>
        </w:rPr>
        <w:t>Technolo</w:t>
      </w:r>
      <w:r>
        <w:rPr>
          <w:color w:val="0000ED"/>
        </w:rPr>
        <w:t>gy</w:t>
      </w:r>
      <w:r>
        <w:rPr>
          <w:color w:val="0000ED"/>
          <w:u w:val="single" w:color="0000ED"/>
        </w:rPr>
        <w:t xml:space="preserve"> Committee</w:t>
      </w:r>
      <w:r>
        <w:t xml:space="preserve"> Members and </w:t>
      </w:r>
      <w:r>
        <w:rPr>
          <w:color w:val="0000ED"/>
          <w:u w:val="single" w:color="0000ED"/>
        </w:rPr>
        <w:t>Guests</w:t>
      </w:r>
      <w:r>
        <w:t xml:space="preserve"> so participating shall </w:t>
      </w:r>
      <w:proofErr w:type="gramStart"/>
      <w:r>
        <w:t>be considered to be</w:t>
      </w:r>
      <w:proofErr w:type="gramEnd"/>
      <w:r>
        <w:t xml:space="preserve"> present as if they were physically present, including for the determination of </w:t>
      </w:r>
      <w:r>
        <w:rPr>
          <w:color w:val="0000ED"/>
          <w:u w:val="single" w:color="0000ED"/>
        </w:rPr>
        <w:t>Quorum</w:t>
      </w:r>
      <w:r>
        <w:t xml:space="preserve"> and maintenance of membership.</w:t>
      </w:r>
    </w:p>
    <w:p w14:paraId="078738C9" w14:textId="77777777" w:rsidR="001B5840" w:rsidRDefault="00000000">
      <w:pPr>
        <w:numPr>
          <w:ilvl w:val="0"/>
          <w:numId w:val="7"/>
        </w:numPr>
        <w:spacing w:after="0"/>
        <w:ind w:left="660" w:right="16" w:hanging="360"/>
      </w:pPr>
      <w:r>
        <w:t xml:space="preserve">At least 720 hours (30 days) before the scheduled start time of a meeting, the meeting Chair shall distribute a meeting call and a draft agenda. Meeting calls shall include the start time of the meeting and should include an estimated end time. When the start time may be impacted by other meetings scheduled earlier on the same day, the meeting call should indicate any potential for a variance. The meeting Chair shall make a reasonable attempt to notify the </w:t>
      </w:r>
      <w:r>
        <w:rPr>
          <w:color w:val="0000ED"/>
          <w:u w:val="single" w:color="0000ED"/>
        </w:rPr>
        <w:t>Membership Bod</w:t>
      </w:r>
      <w:r>
        <w:rPr>
          <w:color w:val="0000ED"/>
        </w:rPr>
        <w:t>y</w:t>
      </w:r>
      <w:r>
        <w:t xml:space="preserve"> of any variance on the day of the meeting. Meetings shall not convene before their announced times (as amended within any notified variance</w:t>
      </w:r>
      <w:proofErr w:type="gramStart"/>
      <w:r>
        <w:t>), but</w:t>
      </w:r>
      <w:proofErr w:type="gramEnd"/>
      <w:r>
        <w:t xml:space="preserve"> may convene significantly after their announced times on the same day. There is no requirement that a meeting end at any specific time, even if an estimated time is provided.</w:t>
      </w:r>
    </w:p>
    <w:p w14:paraId="699A1C42" w14:textId="77777777" w:rsidR="001B5840" w:rsidRDefault="00000000">
      <w:pPr>
        <w:numPr>
          <w:ilvl w:val="0"/>
          <w:numId w:val="7"/>
        </w:numPr>
        <w:spacing w:after="3"/>
        <w:ind w:left="660" w:right="16" w:hanging="360"/>
      </w:pPr>
      <w:r>
        <w:t>Unless otherwise specifically stated: a) US Eastern Time (as modified by Daylight Saving Time at the current SMPTE Home Office location) shall be used; and b) when only a day is prescribed, deadlines shall be at 23:59:59 on that day.</w:t>
      </w:r>
    </w:p>
    <w:p w14:paraId="583AF461" w14:textId="77777777" w:rsidR="001B5840" w:rsidRDefault="00000000">
      <w:pPr>
        <w:numPr>
          <w:ilvl w:val="0"/>
          <w:numId w:val="7"/>
        </w:numPr>
        <w:spacing w:after="9"/>
        <w:ind w:left="660" w:right="16" w:hanging="360"/>
      </w:pPr>
      <w:r>
        <w:t>An agenda, minutes, or contribution document is "distributed" if:</w:t>
      </w:r>
    </w:p>
    <w:p w14:paraId="68BE165C" w14:textId="77777777" w:rsidR="001B5840" w:rsidRDefault="00000000">
      <w:pPr>
        <w:spacing w:after="5"/>
        <w:ind w:left="946" w:right="665" w:firstLine="180"/>
      </w:pPr>
      <w:ins w:id="311" w:author="db" w:date="2022-08-24T13:55:00Z">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EC2629" wp14:editId="1B80C6F7">
                  <wp:simplePos x="0" y="0"/>
                  <wp:positionH relativeFrom="column">
                    <wp:posOffset>600614</wp:posOffset>
                  </wp:positionH>
                  <wp:positionV relativeFrom="paragraph">
                    <wp:posOffset>55425</wp:posOffset>
                  </wp:positionV>
                  <wp:extent cx="47668" cy="276473"/>
                  <wp:effectExtent l="0" t="0" r="0" b="0"/>
                  <wp:wrapSquare wrapText="bothSides"/>
                  <wp:docPr id="442392" name="Group 442392"/>
                  <wp:cNvGraphicFramePr/>
                  <a:graphic xmlns:a="http://schemas.openxmlformats.org/drawingml/2006/main">
                    <a:graphicData uri="http://schemas.microsoft.com/office/word/2010/wordprocessingGroup">
                      <wpg:wgp>
                        <wpg:cNvGrpSpPr/>
                        <wpg:grpSpPr>
                          <a:xfrm>
                            <a:off x="0" y="0"/>
                            <a:ext cx="47668" cy="276473"/>
                            <a:chOff x="0" y="0"/>
                            <a:chExt cx="47668" cy="276473"/>
                          </a:xfrm>
                        </wpg:grpSpPr>
                        <wps:wsp>
                          <wps:cNvPr id="30508" name="Shape 30508"/>
                          <wps:cNvSpPr/>
                          <wps:spPr>
                            <a:xfrm>
                              <a:off x="0" y="0"/>
                              <a:ext cx="47668" cy="47662"/>
                            </a:xfrm>
                            <a:custGeom>
                              <a:avLst/>
                              <a:gdLst/>
                              <a:ahLst/>
                              <a:cxnLst/>
                              <a:rect l="0" t="0" r="0" b="0"/>
                              <a:pathLst>
                                <a:path w="47668" h="47662">
                                  <a:moveTo>
                                    <a:pt x="47668" y="23837"/>
                                  </a:moveTo>
                                  <a:cubicBezTo>
                                    <a:pt x="47668" y="26975"/>
                                    <a:pt x="47063" y="30038"/>
                                    <a:pt x="45854" y="32891"/>
                                  </a:cubicBezTo>
                                  <a:cubicBezTo>
                                    <a:pt x="44644" y="35843"/>
                                    <a:pt x="42922" y="38422"/>
                                    <a:pt x="40687" y="40704"/>
                                  </a:cubicBezTo>
                                  <a:cubicBezTo>
                                    <a:pt x="38452" y="42900"/>
                                    <a:pt x="35875" y="44611"/>
                                    <a:pt x="32955" y="45851"/>
                                  </a:cubicBezTo>
                                  <a:cubicBezTo>
                                    <a:pt x="30035" y="47104"/>
                                    <a:pt x="26994" y="47662"/>
                                    <a:pt x="23834" y="47662"/>
                                  </a:cubicBezTo>
                                  <a:cubicBezTo>
                                    <a:pt x="20673" y="47662"/>
                                    <a:pt x="17633" y="47104"/>
                                    <a:pt x="14713" y="45851"/>
                                  </a:cubicBezTo>
                                  <a:cubicBezTo>
                                    <a:pt x="11793" y="44611"/>
                                    <a:pt x="9216" y="42900"/>
                                    <a:pt x="6981" y="40704"/>
                                  </a:cubicBezTo>
                                  <a:cubicBezTo>
                                    <a:pt x="4746" y="38422"/>
                                    <a:pt x="3024" y="35843"/>
                                    <a:pt x="1814" y="32990"/>
                                  </a:cubicBezTo>
                                  <a:cubicBezTo>
                                    <a:pt x="605" y="30038"/>
                                    <a:pt x="0" y="26975"/>
                                    <a:pt x="0" y="23837"/>
                                  </a:cubicBezTo>
                                  <a:cubicBezTo>
                                    <a:pt x="0" y="20687"/>
                                    <a:pt x="605" y="17636"/>
                                    <a:pt x="1814" y="14684"/>
                                  </a:cubicBezTo>
                                  <a:cubicBezTo>
                                    <a:pt x="3024" y="11733"/>
                                    <a:pt x="4746" y="9153"/>
                                    <a:pt x="6981" y="6958"/>
                                  </a:cubicBezTo>
                                  <a:cubicBezTo>
                                    <a:pt x="9216" y="4763"/>
                                    <a:pt x="11793" y="3051"/>
                                    <a:pt x="14713" y="1811"/>
                                  </a:cubicBezTo>
                                  <a:cubicBezTo>
                                    <a:pt x="17633" y="571"/>
                                    <a:pt x="20673" y="0"/>
                                    <a:pt x="23834" y="0"/>
                                  </a:cubicBezTo>
                                  <a:cubicBezTo>
                                    <a:pt x="26994" y="0"/>
                                    <a:pt x="30035" y="571"/>
                                    <a:pt x="32955" y="1811"/>
                                  </a:cubicBezTo>
                                  <a:cubicBezTo>
                                    <a:pt x="35875" y="3051"/>
                                    <a:pt x="38452" y="4763"/>
                                    <a:pt x="40687" y="6958"/>
                                  </a:cubicBezTo>
                                  <a:cubicBezTo>
                                    <a:pt x="42922" y="9153"/>
                                    <a:pt x="44644" y="11733"/>
                                    <a:pt x="45854" y="14684"/>
                                  </a:cubicBezTo>
                                  <a:cubicBezTo>
                                    <a:pt x="47063" y="17636"/>
                                    <a:pt x="47668" y="20687"/>
                                    <a:pt x="47668" y="23837"/>
                                  </a:cubicBezTo>
                                  <a:close/>
                                </a:path>
                              </a:pathLst>
                            </a:custGeom>
                            <a:ln w="9534" cap="flat">
                              <a:miter lim="100000"/>
                            </a:ln>
                          </wps:spPr>
                          <wps:style>
                            <a:lnRef idx="1">
                              <a:srgbClr val="000000"/>
                            </a:lnRef>
                            <a:fillRef idx="0">
                              <a:srgbClr val="000000">
                                <a:alpha val="0"/>
                              </a:srgbClr>
                            </a:fillRef>
                            <a:effectRef idx="0">
                              <a:scrgbClr r="0" g="0" b="0"/>
                            </a:effectRef>
                            <a:fontRef idx="none"/>
                          </wps:style>
                          <wps:bodyPr/>
                        </wps:wsp>
                        <wps:wsp>
                          <wps:cNvPr id="30565" name="Shape 30565"/>
                          <wps:cNvSpPr/>
                          <wps:spPr>
                            <a:xfrm>
                              <a:off x="0" y="228798"/>
                              <a:ext cx="47668" cy="47675"/>
                            </a:xfrm>
                            <a:custGeom>
                              <a:avLst/>
                              <a:gdLst/>
                              <a:ahLst/>
                              <a:cxnLst/>
                              <a:rect l="0" t="0" r="0" b="0"/>
                              <a:pathLst>
                                <a:path w="47668" h="47675">
                                  <a:moveTo>
                                    <a:pt x="47668" y="23837"/>
                                  </a:moveTo>
                                  <a:cubicBezTo>
                                    <a:pt x="47668" y="26988"/>
                                    <a:pt x="47063" y="30038"/>
                                    <a:pt x="45854" y="32990"/>
                                  </a:cubicBezTo>
                                  <a:cubicBezTo>
                                    <a:pt x="44644" y="35855"/>
                                    <a:pt x="42922" y="38435"/>
                                    <a:pt x="40687" y="40704"/>
                                  </a:cubicBezTo>
                                  <a:cubicBezTo>
                                    <a:pt x="38452" y="42912"/>
                                    <a:pt x="35875" y="44624"/>
                                    <a:pt x="32955" y="45864"/>
                                  </a:cubicBezTo>
                                  <a:cubicBezTo>
                                    <a:pt x="30035" y="47005"/>
                                    <a:pt x="26994" y="47675"/>
                                    <a:pt x="23834" y="47675"/>
                                  </a:cubicBezTo>
                                  <a:cubicBezTo>
                                    <a:pt x="20673" y="47675"/>
                                    <a:pt x="17633" y="47005"/>
                                    <a:pt x="14713" y="45864"/>
                                  </a:cubicBezTo>
                                  <a:cubicBezTo>
                                    <a:pt x="11793" y="44624"/>
                                    <a:pt x="9216" y="42912"/>
                                    <a:pt x="6981" y="40704"/>
                                  </a:cubicBezTo>
                                  <a:cubicBezTo>
                                    <a:pt x="4746" y="38435"/>
                                    <a:pt x="3024" y="35855"/>
                                    <a:pt x="1814" y="32990"/>
                                  </a:cubicBezTo>
                                  <a:cubicBezTo>
                                    <a:pt x="605" y="30038"/>
                                    <a:pt x="0" y="26988"/>
                                    <a:pt x="0" y="23837"/>
                                  </a:cubicBezTo>
                                  <a:cubicBezTo>
                                    <a:pt x="0" y="20687"/>
                                    <a:pt x="605" y="17636"/>
                                    <a:pt x="1814" y="14684"/>
                                  </a:cubicBezTo>
                                  <a:cubicBezTo>
                                    <a:pt x="3024" y="11832"/>
                                    <a:pt x="4746" y="9153"/>
                                    <a:pt x="6981" y="6970"/>
                                  </a:cubicBezTo>
                                  <a:cubicBezTo>
                                    <a:pt x="9216" y="4775"/>
                                    <a:pt x="11793" y="3063"/>
                                    <a:pt x="14713" y="1823"/>
                                  </a:cubicBezTo>
                                  <a:cubicBezTo>
                                    <a:pt x="17633" y="571"/>
                                    <a:pt x="20673" y="0"/>
                                    <a:pt x="23834" y="0"/>
                                  </a:cubicBezTo>
                                  <a:cubicBezTo>
                                    <a:pt x="26994" y="0"/>
                                    <a:pt x="30035" y="571"/>
                                    <a:pt x="32955" y="1823"/>
                                  </a:cubicBezTo>
                                  <a:cubicBezTo>
                                    <a:pt x="35875" y="3063"/>
                                    <a:pt x="38452" y="4775"/>
                                    <a:pt x="40687" y="6970"/>
                                  </a:cubicBezTo>
                                  <a:cubicBezTo>
                                    <a:pt x="42922" y="9153"/>
                                    <a:pt x="44644" y="11832"/>
                                    <a:pt x="45854" y="14684"/>
                                  </a:cubicBezTo>
                                  <a:cubicBezTo>
                                    <a:pt x="47063" y="17636"/>
                                    <a:pt x="47668" y="20687"/>
                                    <a:pt x="47668" y="23837"/>
                                  </a:cubicBezTo>
                                  <a:close/>
                                </a:path>
                              </a:pathLst>
                            </a:custGeom>
                            <a:ln w="953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2392" style="width:3.75337pt;height:21.7695pt;position:absolute;mso-position-horizontal-relative:text;mso-position-horizontal:absolute;margin-left:47.2924pt;mso-position-vertical-relative:text;margin-top:4.3642pt;" coordsize="476,2764">
                  <v:shape id="Shape 30508" style="position:absolute;width:476;height:476;left:0;top:0;" coordsize="47668,47662" path="m47668,23837c47668,26975,47063,30038,45854,32891c44644,35843,42922,38422,40687,40704c38452,42900,35875,44611,32955,45851c30035,47104,26994,47662,23834,47662c20673,47662,17633,47104,14713,45851c11793,44611,9216,42900,6981,40704c4746,38422,3024,35843,1814,32990c605,30038,0,26975,0,23837c0,20687,605,17636,1814,14684c3024,11733,4746,9153,6981,6958c9216,4763,11793,3051,14713,1811c17633,571,20673,0,23834,0c26994,0,30035,571,32955,1811c35875,3051,38452,4763,40687,6958c42922,9153,44644,11733,45854,14684c47063,17636,47668,20687,47668,23837x">
                    <v:stroke weight="0.750674pt" endcap="flat" joinstyle="miter" miterlimit="4" on="true" color="#000000"/>
                    <v:fill on="false" color="#000000" opacity="0"/>
                  </v:shape>
                  <v:shape id="Shape 30565" style="position:absolute;width:476;height:476;left:0;top:2287;" coordsize="47668,47675" path="m47668,23837c47668,26988,47063,30038,45854,32990c44644,35855,42922,38435,40687,40704c38452,42912,35875,44624,32955,45864c30035,47005,26994,47675,23834,47675c20673,47675,17633,47005,14713,45864c11793,44624,9216,42912,6981,40704c4746,38435,3024,35855,1814,32990c605,30038,0,26988,0,23837c0,20687,605,17636,1814,14684c3024,11832,4746,9153,6981,6970c9216,4775,11793,3063,14713,1823c17633,571,20673,0,23834,0c26994,0,30035,571,32955,1823c35875,3063,38452,4775,40687,6970c42922,9153,44644,11832,45854,14684c47063,17636,47668,20687,47668,23837x">
                    <v:stroke weight="0.750674pt" endcap="flat" joinstyle="miter" miterlimit="4" on="true" color="#000000"/>
                    <v:fill on="false" color="#000000" opacity="0"/>
                  </v:shape>
                  <w10:wrap type="square"/>
                </v:group>
              </w:pict>
            </mc:Fallback>
          </mc:AlternateContent>
        </w:r>
      </w:ins>
      <w:r>
        <w:t xml:space="preserve">it is emailed as an attachment to the official Group email list; or it is deposited on an SMPTE sanctioned Internet server with a pointer sent by email as above; or </w:t>
      </w:r>
      <w:ins w:id="312" w:author="db" w:date="2022-08-24T13:55:00Z">
        <w:r>
          <w:rPr>
            <w:rFonts w:ascii="Calibri" w:eastAsia="Calibri" w:hAnsi="Calibri" w:cs="Calibri"/>
            <w:noProof/>
            <w:sz w:val="22"/>
          </w:rPr>
          <mc:AlternateContent>
            <mc:Choice Requires="wpg">
              <w:drawing>
                <wp:inline distT="0" distB="0" distL="0" distR="0" wp14:anchorId="365DC3ED" wp14:editId="46323EE7">
                  <wp:extent cx="47668" cy="47662"/>
                  <wp:effectExtent l="0" t="0" r="0" b="0"/>
                  <wp:docPr id="442393" name="Group 442393"/>
                  <wp:cNvGraphicFramePr/>
                  <a:graphic xmlns:a="http://schemas.openxmlformats.org/drawingml/2006/main">
                    <a:graphicData uri="http://schemas.microsoft.com/office/word/2010/wordprocessingGroup">
                      <wpg:wgp>
                        <wpg:cNvGrpSpPr/>
                        <wpg:grpSpPr>
                          <a:xfrm>
                            <a:off x="0" y="0"/>
                            <a:ext cx="47668" cy="47662"/>
                            <a:chOff x="0" y="0"/>
                            <a:chExt cx="47668" cy="47662"/>
                          </a:xfrm>
                        </wpg:grpSpPr>
                        <wps:wsp>
                          <wps:cNvPr id="30653" name="Shape 30653"/>
                          <wps:cNvSpPr/>
                          <wps:spPr>
                            <a:xfrm>
                              <a:off x="0" y="0"/>
                              <a:ext cx="47668" cy="47662"/>
                            </a:xfrm>
                            <a:custGeom>
                              <a:avLst/>
                              <a:gdLst/>
                              <a:ahLst/>
                              <a:cxnLst/>
                              <a:rect l="0" t="0" r="0" b="0"/>
                              <a:pathLst>
                                <a:path w="47668" h="47662">
                                  <a:moveTo>
                                    <a:pt x="47668" y="23837"/>
                                  </a:moveTo>
                                  <a:cubicBezTo>
                                    <a:pt x="47668" y="26975"/>
                                    <a:pt x="47063" y="30038"/>
                                    <a:pt x="45854" y="32990"/>
                                  </a:cubicBezTo>
                                  <a:cubicBezTo>
                                    <a:pt x="44644" y="35843"/>
                                    <a:pt x="42922" y="38422"/>
                                    <a:pt x="40687" y="40704"/>
                                  </a:cubicBezTo>
                                  <a:cubicBezTo>
                                    <a:pt x="38452" y="42900"/>
                                    <a:pt x="35875" y="44611"/>
                                    <a:pt x="32955" y="45851"/>
                                  </a:cubicBezTo>
                                  <a:cubicBezTo>
                                    <a:pt x="30035" y="47104"/>
                                    <a:pt x="26994" y="47662"/>
                                    <a:pt x="23834" y="47662"/>
                                  </a:cubicBezTo>
                                  <a:cubicBezTo>
                                    <a:pt x="20673" y="47662"/>
                                    <a:pt x="17633" y="47104"/>
                                    <a:pt x="14713" y="45851"/>
                                  </a:cubicBezTo>
                                  <a:cubicBezTo>
                                    <a:pt x="11793" y="44611"/>
                                    <a:pt x="9216" y="42900"/>
                                    <a:pt x="6981" y="40704"/>
                                  </a:cubicBezTo>
                                  <a:cubicBezTo>
                                    <a:pt x="4746" y="38422"/>
                                    <a:pt x="3024" y="35843"/>
                                    <a:pt x="1814" y="32990"/>
                                  </a:cubicBezTo>
                                  <a:cubicBezTo>
                                    <a:pt x="605" y="30038"/>
                                    <a:pt x="0" y="26975"/>
                                    <a:pt x="0" y="23837"/>
                                  </a:cubicBezTo>
                                  <a:cubicBezTo>
                                    <a:pt x="0" y="20687"/>
                                    <a:pt x="605" y="17636"/>
                                    <a:pt x="1814" y="14684"/>
                                  </a:cubicBezTo>
                                  <a:cubicBezTo>
                                    <a:pt x="3024" y="11819"/>
                                    <a:pt x="4746" y="9153"/>
                                    <a:pt x="6981" y="6958"/>
                                  </a:cubicBezTo>
                                  <a:cubicBezTo>
                                    <a:pt x="9216" y="4763"/>
                                    <a:pt x="11793" y="3051"/>
                                    <a:pt x="14713" y="1811"/>
                                  </a:cubicBezTo>
                                  <a:cubicBezTo>
                                    <a:pt x="17633" y="571"/>
                                    <a:pt x="20673" y="0"/>
                                    <a:pt x="23834" y="0"/>
                                  </a:cubicBezTo>
                                  <a:cubicBezTo>
                                    <a:pt x="26994" y="0"/>
                                    <a:pt x="30035" y="571"/>
                                    <a:pt x="32955" y="1811"/>
                                  </a:cubicBezTo>
                                  <a:cubicBezTo>
                                    <a:pt x="35875" y="3051"/>
                                    <a:pt x="38452" y="4763"/>
                                    <a:pt x="40687" y="6958"/>
                                  </a:cubicBezTo>
                                  <a:cubicBezTo>
                                    <a:pt x="42922" y="9153"/>
                                    <a:pt x="44644" y="11819"/>
                                    <a:pt x="45854" y="14684"/>
                                  </a:cubicBezTo>
                                  <a:cubicBezTo>
                                    <a:pt x="47063" y="17636"/>
                                    <a:pt x="47668" y="20687"/>
                                    <a:pt x="47668" y="23837"/>
                                  </a:cubicBezTo>
                                  <a:close/>
                                </a:path>
                              </a:pathLst>
                            </a:custGeom>
                            <a:ln w="953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2393" style="width:3.75337pt;height:3.75293pt;mso-position-horizontal-relative:char;mso-position-vertical-relative:line" coordsize="476,476">
                  <v:shape id="Shape 30653" style="position:absolute;width:476;height:476;left:0;top:0;" coordsize="47668,47662" path="m47668,23837c47668,26975,47063,30038,45854,32990c44644,35843,42922,38422,40687,40704c38452,42900,35875,44611,32955,45851c30035,47104,26994,47662,23834,47662c20673,47662,17633,47104,14713,45851c11793,44611,9216,42900,6981,40704c4746,38422,3024,35843,1814,32990c605,30038,0,26975,0,23837c0,20687,605,17636,1814,14684c3024,11819,4746,9153,6981,6958c9216,4763,11793,3051,14713,1811c17633,571,20673,0,23834,0c26994,0,30035,571,32955,1811c35875,3051,38452,4763,40687,6958c42922,9153,44644,11819,45854,14684c47063,17636,47668,20687,47668,23837x">
                    <v:stroke weight="0.750674pt" endcap="flat" joinstyle="miter" miterlimit="4" on="true" color="#000000"/>
                    <v:fill on="false" color="#000000" opacity="0"/>
                  </v:shape>
                </v:group>
              </w:pict>
            </mc:Fallback>
          </mc:AlternateContent>
        </w:r>
        <w:r>
          <w:t xml:space="preserve"> </w:t>
        </w:r>
      </w:ins>
      <w:r>
        <w:t>notice is provided by directly contacting each member of the Group.</w:t>
      </w:r>
    </w:p>
    <w:p w14:paraId="5F6CC18E" w14:textId="77777777" w:rsidR="001B5840" w:rsidRDefault="00000000">
      <w:pPr>
        <w:numPr>
          <w:ilvl w:val="0"/>
          <w:numId w:val="7"/>
        </w:numPr>
        <w:spacing w:after="9"/>
        <w:ind w:left="660" w:right="16" w:hanging="360"/>
      </w:pPr>
      <w:r>
        <w:t>Proxies are not permitted.</w:t>
      </w:r>
    </w:p>
    <w:p w14:paraId="6A4A4145" w14:textId="77777777" w:rsidR="001B5840" w:rsidRDefault="00000000">
      <w:pPr>
        <w:numPr>
          <w:ilvl w:val="0"/>
          <w:numId w:val="7"/>
        </w:numPr>
        <w:spacing w:after="0"/>
        <w:ind w:left="660" w:right="16" w:hanging="360"/>
      </w:pPr>
      <w:r>
        <w:t xml:space="preserve">For all </w:t>
      </w:r>
      <w:r>
        <w:rPr>
          <w:color w:val="0000ED"/>
          <w:u w:val="single" w:color="0000ED"/>
        </w:rPr>
        <w:t>Technolo</w:t>
      </w:r>
      <w:r>
        <w:rPr>
          <w:color w:val="0000ED"/>
        </w:rPr>
        <w:t>gy</w:t>
      </w:r>
      <w:r>
        <w:rPr>
          <w:color w:val="0000ED"/>
          <w:u w:val="single" w:color="0000ED"/>
        </w:rPr>
        <w:t xml:space="preserve"> Committees</w:t>
      </w:r>
      <w:r>
        <w:t xml:space="preserve">, attendance shall be recorded according to procedures established by the </w:t>
      </w:r>
      <w:r>
        <w:rPr>
          <w:color w:val="0000ED"/>
          <w:u w:val="single" w:color="0000ED"/>
        </w:rPr>
        <w:t>Standards Committee</w:t>
      </w:r>
      <w:r>
        <w:t xml:space="preserve">. The attendance list shall be used by the </w:t>
      </w:r>
      <w:r>
        <w:rPr>
          <w:color w:val="0000ED"/>
          <w:u w:val="single" w:color="0000ED"/>
        </w:rPr>
        <w:t>Director of En</w:t>
      </w:r>
      <w:r>
        <w:rPr>
          <w:color w:val="0000ED"/>
        </w:rPr>
        <w:t>g</w:t>
      </w:r>
      <w:r>
        <w:rPr>
          <w:color w:val="0000ED"/>
          <w:u w:val="single" w:color="0000ED"/>
        </w:rPr>
        <w:t>ineerin</w:t>
      </w:r>
      <w:r>
        <w:rPr>
          <w:color w:val="0000ED"/>
        </w:rPr>
        <w:t>g</w:t>
      </w:r>
      <w:r>
        <w:t xml:space="preserve"> to establish membership rights as provided herein and to establish agreement to this Standards Operations Manual by all attendees. All attendees shall agree to adhere to the provisions of this Operations Manual. At the discretion of the Chair, other Members may be present in the meeting room without being recorded as meeting attendees.</w:t>
      </w:r>
    </w:p>
    <w:p w14:paraId="3DB6E85B" w14:textId="77777777" w:rsidR="001B5840" w:rsidRDefault="00000000">
      <w:pPr>
        <w:numPr>
          <w:ilvl w:val="0"/>
          <w:numId w:val="7"/>
        </w:numPr>
        <w:spacing w:after="9"/>
        <w:ind w:left="660" w:right="16" w:hanging="360"/>
      </w:pPr>
      <w:r>
        <w:t xml:space="preserve">For all </w:t>
      </w:r>
      <w:r>
        <w:rPr>
          <w:color w:val="0000ED"/>
          <w:u w:val="single" w:color="0000ED"/>
        </w:rPr>
        <w:t>Technolo</w:t>
      </w:r>
      <w:r>
        <w:rPr>
          <w:color w:val="0000ED"/>
        </w:rPr>
        <w:t>gy</w:t>
      </w:r>
      <w:r>
        <w:rPr>
          <w:color w:val="0000ED"/>
          <w:u w:val="single" w:color="0000ED"/>
        </w:rPr>
        <w:t xml:space="preserve"> Committees</w:t>
      </w:r>
      <w:r>
        <w:t>, Minutes shall be prepared by the Secretary and</w:t>
      </w:r>
    </w:p>
    <w:p w14:paraId="2CFCC14D" w14:textId="77777777" w:rsidR="001B5840" w:rsidRDefault="00000000">
      <w:pPr>
        <w:spacing w:after="0"/>
        <w:ind w:left="611" w:right="16"/>
      </w:pPr>
      <w:r>
        <w:t xml:space="preserve">submitted to the Chair no more than 30 days after a meeting. The Chair shall review, modify as required, and approve the Minutes within 14 days of receipt and then shall distribute the Minutes to all members of the Group, with a copy to the </w:t>
      </w:r>
      <w:r>
        <w:rPr>
          <w:color w:val="0000ED"/>
          <w:u w:val="single" w:color="0000ED"/>
        </w:rPr>
        <w:t>Director of En</w:t>
      </w:r>
      <w:r>
        <w:rPr>
          <w:color w:val="0000ED"/>
        </w:rPr>
        <w:t>g</w:t>
      </w:r>
      <w:r>
        <w:rPr>
          <w:color w:val="0000ED"/>
          <w:u w:val="single" w:color="0000ED"/>
        </w:rPr>
        <w:t>ineerin</w:t>
      </w:r>
      <w:r>
        <w:rPr>
          <w:color w:val="0000ED"/>
        </w:rPr>
        <w:t>g</w:t>
      </w:r>
      <w:r>
        <w:t xml:space="preserve"> and the </w:t>
      </w:r>
      <w:r>
        <w:rPr>
          <w:color w:val="541A8B"/>
          <w:u w:val="single" w:color="541A8B"/>
        </w:rPr>
        <w:t>Standards Vice President</w:t>
      </w:r>
      <w:r>
        <w:t xml:space="preserve">. </w:t>
      </w:r>
      <w:r>
        <w:rPr>
          <w:color w:val="0000ED"/>
          <w:u w:val="single" w:color="0000ED"/>
        </w:rPr>
        <w:t>Guests</w:t>
      </w:r>
      <w:r>
        <w:t xml:space="preserve"> may request Minutes from the</w:t>
      </w:r>
    </w:p>
    <w:p w14:paraId="7790836E" w14:textId="77777777" w:rsidR="001B5840" w:rsidRDefault="00000000">
      <w:pPr>
        <w:spacing w:after="3"/>
        <w:ind w:left="611" w:right="16"/>
      </w:pPr>
      <w:r>
        <w:rPr>
          <w:color w:val="0000ED"/>
          <w:u w:val="single" w:color="0000ED"/>
        </w:rPr>
        <w:t>Director of En</w:t>
      </w:r>
      <w:r>
        <w:rPr>
          <w:color w:val="0000ED"/>
        </w:rPr>
        <w:t>g</w:t>
      </w:r>
      <w:r>
        <w:rPr>
          <w:color w:val="0000ED"/>
          <w:u w:val="single" w:color="0000ED"/>
        </w:rPr>
        <w:t>ineerin</w:t>
      </w:r>
      <w:r>
        <w:rPr>
          <w:color w:val="0000ED"/>
        </w:rPr>
        <w:t>g</w:t>
      </w:r>
      <w:r>
        <w:t xml:space="preserve">. Meeting attendees may suggest changes to the minutes. The Minutes, </w:t>
      </w:r>
      <w:proofErr w:type="gramStart"/>
      <w:r>
        <w:t>amended</w:t>
      </w:r>
      <w:proofErr w:type="gramEnd"/>
      <w:r>
        <w:t xml:space="preserve"> if necessary, shall be approved at the next meeting and distributed by the Secretary.</w:t>
      </w:r>
    </w:p>
    <w:p w14:paraId="7E0F18B4" w14:textId="77777777" w:rsidR="001B5840" w:rsidRDefault="00000000">
      <w:pPr>
        <w:numPr>
          <w:ilvl w:val="0"/>
          <w:numId w:val="7"/>
        </w:numPr>
        <w:spacing w:after="0"/>
        <w:ind w:left="660" w:right="16" w:hanging="360"/>
      </w:pPr>
      <w:r>
        <w:lastRenderedPageBreak/>
        <w:t xml:space="preserve">For decisions on significant questions affecting the content of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 </w:t>
      </w:r>
      <w:r>
        <w:t xml:space="preserve">or motions made in any Group, </w:t>
      </w:r>
      <w:r>
        <w:rPr>
          <w:color w:val="0000ED"/>
          <w:u w:val="single" w:color="0000ED"/>
        </w:rPr>
        <w:t>Consensus</w:t>
      </w:r>
      <w:r>
        <w:t xml:space="preserve"> shall be obtained. </w:t>
      </w:r>
      <w:r>
        <w:rPr>
          <w:color w:val="0000ED"/>
          <w:u w:val="single" w:color="0000ED"/>
        </w:rPr>
        <w:t>Consensus</w:t>
      </w:r>
      <w:r>
        <w:t xml:space="preserve"> shall be determined to exist either when there are no objections or when no more than 1/3 of the </w:t>
      </w:r>
      <w:r>
        <w:rPr>
          <w:color w:val="0000ED"/>
          <w:u w:val="single" w:color="0000ED"/>
        </w:rPr>
        <w:t>Participant Members</w:t>
      </w:r>
      <w:r>
        <w:t xml:space="preserve"> who respond in favor or opposed are opposed. All determinations</w:t>
      </w:r>
    </w:p>
    <w:p w14:paraId="2433BA70" w14:textId="77777777" w:rsidR="001B5840" w:rsidRDefault="00000000">
      <w:pPr>
        <w:spacing w:after="10"/>
        <w:ind w:left="611" w:right="16"/>
      </w:pPr>
      <w:r>
        <w:t xml:space="preserve">of </w:t>
      </w:r>
      <w:r>
        <w:rPr>
          <w:color w:val="0000ED"/>
          <w:u w:val="single" w:color="0000ED"/>
        </w:rPr>
        <w:t>Consensus</w:t>
      </w:r>
      <w:r>
        <w:t xml:space="preserve"> shall be recorded in the Minutes. The use of "straw polls" and other means of achieving </w:t>
      </w:r>
      <w:r>
        <w:rPr>
          <w:color w:val="0000ED"/>
          <w:u w:val="single" w:color="0000ED"/>
        </w:rPr>
        <w:t>Consensus</w:t>
      </w:r>
      <w:r>
        <w:t xml:space="preserve"> are encouraged.</w:t>
      </w:r>
    </w:p>
    <w:p w14:paraId="6F8416B4" w14:textId="77777777" w:rsidR="001B5840" w:rsidRDefault="00000000">
      <w:pPr>
        <w:numPr>
          <w:ilvl w:val="0"/>
          <w:numId w:val="7"/>
        </w:numPr>
        <w:spacing w:after="0"/>
        <w:ind w:left="660" w:right="16" w:hanging="360"/>
      </w:pPr>
      <w:r>
        <w:t xml:space="preserve">The </w:t>
      </w:r>
      <w:r>
        <w:rPr>
          <w:color w:val="0000ED"/>
          <w:u w:val="single" w:color="0000ED"/>
        </w:rPr>
        <w:t>Societ</w:t>
      </w:r>
      <w:r>
        <w:rPr>
          <w:color w:val="0000ED"/>
        </w:rPr>
        <w:t>y</w:t>
      </w:r>
      <w:r>
        <w:t xml:space="preserve"> is a technical and scientific organization and considers the members of its Committees and </w:t>
      </w:r>
      <w:proofErr w:type="gramStart"/>
      <w:r>
        <w:rPr>
          <w:color w:val="0000ED"/>
          <w:u w:val="single" w:color="0000ED"/>
        </w:rPr>
        <w:t>Sub Groups</w:t>
      </w:r>
      <w:proofErr w:type="gramEnd"/>
      <w:r>
        <w:t xml:space="preserve">, and the </w:t>
      </w:r>
      <w:r>
        <w:rPr>
          <w:color w:val="0000ED"/>
          <w:u w:val="single" w:color="0000ED"/>
        </w:rPr>
        <w:t>Guests</w:t>
      </w:r>
      <w:r>
        <w:t xml:space="preserve"> of its meetings, as individual experts and not necessarily as representatives of their employing organizations. There are, however, occasions during the activities of a Group when a formal industry position would materially contribute to the resolution of a question. On these occasions, a </w:t>
      </w:r>
      <w:proofErr w:type="gramStart"/>
      <w:r>
        <w:t>Member</w:t>
      </w:r>
      <w:proofErr w:type="gramEnd"/>
      <w:r>
        <w:t xml:space="preserve"> or </w:t>
      </w:r>
      <w:r>
        <w:rPr>
          <w:color w:val="0000ED"/>
          <w:u w:val="single" w:color="0000ED"/>
        </w:rPr>
        <w:t>Guest</w:t>
      </w:r>
      <w:r>
        <w:t xml:space="preserve"> may state that an opinion given is that of an organization, and that opinion may be so recorded. The Chair may, in addition, solicit the views or opinions of appropriate special interests.</w:t>
      </w:r>
    </w:p>
    <w:p w14:paraId="3967E430" w14:textId="77777777" w:rsidR="001B5840" w:rsidRDefault="00000000">
      <w:pPr>
        <w:numPr>
          <w:ilvl w:val="0"/>
          <w:numId w:val="7"/>
        </w:numPr>
        <w:spacing w:after="49" w:line="261" w:lineRule="auto"/>
        <w:ind w:left="660" w:right="16" w:hanging="360"/>
      </w:pPr>
      <w:r>
        <w:t xml:space="preserve">On any matter before a </w:t>
      </w:r>
      <w:r>
        <w:rPr>
          <w:color w:val="0000ED"/>
          <w:u w:val="single" w:color="0000ED"/>
        </w:rPr>
        <w:t>Technolo</w:t>
      </w:r>
      <w:r>
        <w:rPr>
          <w:color w:val="0000ED"/>
        </w:rPr>
        <w:t>gy</w:t>
      </w:r>
      <w:r>
        <w:rPr>
          <w:color w:val="0000ED"/>
          <w:u w:val="single" w:color="0000ED"/>
        </w:rPr>
        <w:t xml:space="preserve"> Committee</w:t>
      </w:r>
      <w:r>
        <w:t xml:space="preserve">, where the </w:t>
      </w:r>
      <w:r>
        <w:rPr>
          <w:color w:val="0000ED"/>
          <w:u w:val="single" w:color="0000ED"/>
        </w:rPr>
        <w:t>Technolo</w:t>
      </w:r>
      <w:r>
        <w:rPr>
          <w:color w:val="0000ED"/>
        </w:rPr>
        <w:t>gy</w:t>
      </w:r>
      <w:r>
        <w:rPr>
          <w:color w:val="0000ED"/>
          <w:u w:val="single" w:color="0000ED"/>
        </w:rPr>
        <w:t xml:space="preserve"> Committee</w:t>
      </w:r>
      <w:r>
        <w:t xml:space="preserve"> Chair</w:t>
      </w:r>
    </w:p>
    <w:p w14:paraId="61A9D562" w14:textId="77777777" w:rsidR="001B5840" w:rsidRDefault="00000000">
      <w:pPr>
        <w:spacing w:after="4"/>
        <w:ind w:left="611" w:right="16"/>
      </w:pPr>
      <w:r>
        <w:t xml:space="preserve">considers that any </w:t>
      </w:r>
      <w:r>
        <w:rPr>
          <w:color w:val="0000ED"/>
          <w:u w:val="single" w:color="0000ED"/>
        </w:rPr>
        <w:t>Interest Group</w:t>
      </w:r>
      <w:r>
        <w:t xml:space="preserve"> or corporate entity has caused, by sponsoring an unreasonable number of </w:t>
      </w:r>
      <w:r>
        <w:rPr>
          <w:color w:val="0000ED"/>
          <w:u w:val="single" w:color="0000ED"/>
        </w:rPr>
        <w:t>Participant Members</w:t>
      </w:r>
      <w:r>
        <w:t xml:space="preserve"> or otherwise, substantial imbalance, </w:t>
      </w:r>
      <w:proofErr w:type="gramStart"/>
      <w:r>
        <w:t>so as to</w:t>
      </w:r>
      <w:proofErr w:type="gramEnd"/>
      <w:r>
        <w:t xml:space="preserve"> affect the outcome of a specific vote, the </w:t>
      </w:r>
      <w:r>
        <w:rPr>
          <w:color w:val="0000ED"/>
          <w:u w:val="single" w:color="0000ED"/>
        </w:rPr>
        <w:t>Technolo</w:t>
      </w:r>
      <w:r>
        <w:rPr>
          <w:color w:val="0000ED"/>
        </w:rPr>
        <w:t>gy</w:t>
      </w:r>
      <w:r>
        <w:rPr>
          <w:color w:val="0000ED"/>
          <w:u w:val="single" w:color="0000ED"/>
        </w:rPr>
        <w:t xml:space="preserve"> Committee</w:t>
      </w:r>
      <w:r>
        <w:t xml:space="preserve"> Chair shall report this matter to the </w:t>
      </w:r>
      <w:r>
        <w:rPr>
          <w:color w:val="0000ED"/>
          <w:u w:val="single" w:color="0000ED"/>
        </w:rPr>
        <w:t>Standards Committee</w:t>
      </w:r>
      <w:r>
        <w:t xml:space="preserve"> with a recommendation for appropriate corrective action, such as conducting a </w:t>
      </w:r>
      <w:r>
        <w:rPr>
          <w:color w:val="0000ED"/>
          <w:u w:val="single" w:color="0000ED"/>
        </w:rPr>
        <w:t>Written Vote</w:t>
      </w:r>
      <w:r>
        <w:t xml:space="preserve">. The </w:t>
      </w:r>
      <w:r>
        <w:rPr>
          <w:color w:val="0000ED"/>
          <w:u w:val="single" w:color="0000ED"/>
        </w:rPr>
        <w:t>Standards Committee</w:t>
      </w:r>
      <w:r>
        <w:t xml:space="preserve">, by a </w:t>
      </w:r>
      <w:r>
        <w:rPr>
          <w:color w:val="0000ED"/>
          <w:u w:val="single" w:color="0000ED"/>
        </w:rPr>
        <w:t>Consensus Vote</w:t>
      </w:r>
      <w:r>
        <w:t xml:space="preserve">, may approve the request for a </w:t>
      </w:r>
      <w:r>
        <w:rPr>
          <w:color w:val="0000ED"/>
          <w:u w:val="single" w:color="0000ED"/>
        </w:rPr>
        <w:t>Written Vote</w:t>
      </w:r>
      <w:r>
        <w:t xml:space="preserve"> to override and replace the vote in question. It may also recommend other corrective action, subject to approval by the </w:t>
      </w:r>
      <w:r>
        <w:rPr>
          <w:color w:val="0000ED"/>
          <w:u w:val="single" w:color="0000ED"/>
        </w:rPr>
        <w:t>Board of Governors</w:t>
      </w:r>
      <w:r>
        <w:t>.</w:t>
      </w:r>
    </w:p>
    <w:p w14:paraId="4B6C0989" w14:textId="77777777" w:rsidR="001B5840" w:rsidRDefault="00000000">
      <w:pPr>
        <w:numPr>
          <w:ilvl w:val="0"/>
          <w:numId w:val="7"/>
        </w:numPr>
        <w:spacing w:after="0"/>
        <w:ind w:left="660" w:right="16" w:hanging="360"/>
      </w:pPr>
      <w:r>
        <w:t xml:space="preserve">In order to assist the </w:t>
      </w:r>
      <w:r>
        <w:rPr>
          <w:color w:val="0000ED"/>
          <w:u w:val="single" w:color="0000ED"/>
        </w:rPr>
        <w:t>Technolo</w:t>
      </w:r>
      <w:r>
        <w:rPr>
          <w:color w:val="0000ED"/>
        </w:rPr>
        <w:t>gy</w:t>
      </w:r>
      <w:r>
        <w:rPr>
          <w:color w:val="0000ED"/>
          <w:u w:val="single" w:color="0000ED"/>
        </w:rPr>
        <w:t xml:space="preserve"> Committee</w:t>
      </w:r>
      <w:r>
        <w:t xml:space="preserve"> Chair in determining a balance of interests, </w:t>
      </w:r>
      <w:r>
        <w:rPr>
          <w:color w:val="0000ED"/>
          <w:u w:val="single" w:color="0000ED"/>
        </w:rPr>
        <w:t>Participant Members</w:t>
      </w:r>
      <w:r>
        <w:t xml:space="preserve"> should declare at the initial roll call of a meeting all entities whose interests they represent at that meeting. Further, if they represent more than one entity, they should declare which entity they represent during each vote (of any kind).</w:t>
      </w:r>
    </w:p>
    <w:p w14:paraId="0AB6AD0E" w14:textId="77777777" w:rsidR="001B5840" w:rsidRDefault="00000000">
      <w:pPr>
        <w:numPr>
          <w:ilvl w:val="0"/>
          <w:numId w:val="7"/>
        </w:numPr>
        <w:spacing w:after="379"/>
        <w:ind w:left="660" w:right="16" w:hanging="360"/>
      </w:pPr>
      <w:r>
        <w:t xml:space="preserve">The Secretary may electronically record any meeting for the purpose of assisting in the preparation of the Minutes and subsequent confirmation by the </w:t>
      </w:r>
      <w:r>
        <w:rPr>
          <w:color w:val="0000ED"/>
          <w:u w:val="single" w:color="0000ED"/>
        </w:rPr>
        <w:t>Technolo</w:t>
      </w:r>
      <w:r>
        <w:rPr>
          <w:color w:val="0000ED"/>
        </w:rPr>
        <w:t>gy</w:t>
      </w:r>
      <w:r>
        <w:rPr>
          <w:color w:val="0000ED"/>
          <w:u w:val="single" w:color="0000ED"/>
        </w:rPr>
        <w:t xml:space="preserve"> Committee</w:t>
      </w:r>
      <w:r>
        <w:t xml:space="preserve">. Once the Minutes have been confirmed, the recording and all copies shall be destroyed within 14 days. No person other than the Secretary shall electronically </w:t>
      </w:r>
      <w:proofErr w:type="gramStart"/>
      <w:r>
        <w:t>record, or</w:t>
      </w:r>
      <w:proofErr w:type="gramEnd"/>
      <w:r>
        <w:t xml:space="preserve"> assist another person in electronically recording any meeting in any form.</w:t>
      </w:r>
    </w:p>
    <w:p w14:paraId="1D19B539" w14:textId="77777777" w:rsidR="001B5840" w:rsidRDefault="00000000">
      <w:pPr>
        <w:pStyle w:val="Heading2"/>
        <w:ind w:left="-5"/>
      </w:pPr>
      <w:ins w:id="313" w:author="db" w:date="2022-08-24T13:55:00Z">
        <w:r>
          <w:t xml:space="preserve">4.2 </w:t>
        </w:r>
      </w:ins>
      <w:bookmarkStart w:id="314" w:name="_Toc67391"/>
      <w:r>
        <w:rPr>
          <w:i/>
        </w:rPr>
        <w:t>Quorum</w:t>
      </w:r>
    </w:p>
    <w:bookmarkEnd w:id="314"/>
    <w:p w14:paraId="7E4A1BF4" w14:textId="77777777" w:rsidR="001B5840" w:rsidRDefault="00000000">
      <w:pPr>
        <w:spacing w:after="9"/>
        <w:ind w:left="-5" w:right="16"/>
      </w:pPr>
      <w:r>
        <w:t xml:space="preserve">For a </w:t>
      </w:r>
      <w:r>
        <w:rPr>
          <w:color w:val="0000ED"/>
          <w:u w:val="single" w:color="0000ED"/>
        </w:rPr>
        <w:t>Technolo</w:t>
      </w:r>
      <w:r>
        <w:rPr>
          <w:color w:val="0000ED"/>
        </w:rPr>
        <w:t>gy</w:t>
      </w:r>
      <w:r>
        <w:rPr>
          <w:color w:val="0000ED"/>
          <w:u w:val="single" w:color="0000ED"/>
        </w:rPr>
        <w:t xml:space="preserve"> Committee</w:t>
      </w:r>
      <w:r>
        <w:t xml:space="preserve">, one third of the </w:t>
      </w:r>
      <w:r>
        <w:rPr>
          <w:color w:val="0000ED"/>
          <w:u w:val="single" w:color="0000ED"/>
        </w:rPr>
        <w:t>Participant Members</w:t>
      </w:r>
      <w:r>
        <w:t xml:space="preserve"> shall constitute a</w:t>
      </w:r>
    </w:p>
    <w:p w14:paraId="7C1F4E15" w14:textId="77777777" w:rsidR="001B5840" w:rsidRDefault="00000000">
      <w:pPr>
        <w:ind w:left="-5" w:right="16"/>
      </w:pPr>
      <w:r>
        <w:rPr>
          <w:color w:val="0000ED"/>
          <w:u w:val="single" w:color="0000ED"/>
        </w:rPr>
        <w:t>Quorum</w:t>
      </w:r>
      <w:r>
        <w:t xml:space="preserve">. Determination of a </w:t>
      </w:r>
      <w:r>
        <w:rPr>
          <w:color w:val="0000ED"/>
          <w:u w:val="single" w:color="0000ED"/>
        </w:rPr>
        <w:t>Quorum</w:t>
      </w:r>
      <w:r>
        <w:t xml:space="preserve"> shall be conducted at the beginning of each </w:t>
      </w:r>
      <w:r>
        <w:rPr>
          <w:color w:val="0000ED"/>
          <w:u w:val="single" w:color="0000ED"/>
        </w:rPr>
        <w:t>Technolo</w:t>
      </w:r>
      <w:r>
        <w:rPr>
          <w:color w:val="0000ED"/>
        </w:rPr>
        <w:t xml:space="preserve">gy </w:t>
      </w:r>
      <w:r>
        <w:rPr>
          <w:color w:val="0000ED"/>
          <w:u w:val="single" w:color="0000ED"/>
        </w:rPr>
        <w:t>Committee</w:t>
      </w:r>
      <w:r>
        <w:t xml:space="preserve"> meeting. For </w:t>
      </w:r>
      <w:proofErr w:type="gramStart"/>
      <w:r>
        <w:rPr>
          <w:color w:val="0000ED"/>
          <w:u w:val="single" w:color="0000ED"/>
        </w:rPr>
        <w:t>Sub Groups</w:t>
      </w:r>
      <w:proofErr w:type="gramEnd"/>
      <w:r>
        <w:t xml:space="preserve">, those members present always shall constitute a </w:t>
      </w:r>
      <w:r>
        <w:rPr>
          <w:color w:val="0000ED"/>
          <w:u w:val="single" w:color="0000ED"/>
        </w:rPr>
        <w:t>Quorum</w:t>
      </w:r>
      <w:r>
        <w:t>.</w:t>
      </w:r>
    </w:p>
    <w:p w14:paraId="580371F1" w14:textId="77777777" w:rsidR="001B5840" w:rsidRDefault="00000000">
      <w:pPr>
        <w:ind w:left="-5" w:right="16"/>
      </w:pPr>
      <w:r>
        <w:lastRenderedPageBreak/>
        <w:t xml:space="preserve">For any vote, a </w:t>
      </w:r>
      <w:r>
        <w:rPr>
          <w:color w:val="0000ED"/>
          <w:u w:val="single" w:color="0000ED"/>
        </w:rPr>
        <w:t>Quorum</w:t>
      </w:r>
      <w:r>
        <w:t xml:space="preserve"> must be present, </w:t>
      </w:r>
      <w:proofErr w:type="gramStart"/>
      <w:r>
        <w:t>whether or not</w:t>
      </w:r>
      <w:proofErr w:type="gramEnd"/>
      <w:r>
        <w:t xml:space="preserve"> a </w:t>
      </w:r>
      <w:r>
        <w:rPr>
          <w:color w:val="0000ED"/>
          <w:u w:val="single" w:color="0000ED"/>
        </w:rPr>
        <w:t>Quorum</w:t>
      </w:r>
      <w:r>
        <w:t xml:space="preserve"> was present at the beginning of the meeting. All votes shall be recorded by the Secretary as a tally of the </w:t>
      </w:r>
      <w:r>
        <w:rPr>
          <w:color w:val="0000ED"/>
          <w:u w:val="single" w:color="0000ED"/>
        </w:rPr>
        <w:t>Participant Members</w:t>
      </w:r>
      <w:r>
        <w:t xml:space="preserve">. If, as determined from the tally, a </w:t>
      </w:r>
      <w:r>
        <w:rPr>
          <w:color w:val="0000ED"/>
          <w:u w:val="single" w:color="0000ED"/>
        </w:rPr>
        <w:t>Quorum</w:t>
      </w:r>
      <w:r>
        <w:t xml:space="preserve"> is no longer present, then the results of the vote shall require confirmation as specified below.</w:t>
      </w:r>
    </w:p>
    <w:p w14:paraId="1736FD33" w14:textId="77777777" w:rsidR="001B5840" w:rsidRDefault="00000000">
      <w:pPr>
        <w:ind w:left="-5" w:right="16"/>
      </w:pPr>
      <w:r>
        <w:t xml:space="preserve">Per Robert’s Rules, temporary absence of one or more </w:t>
      </w:r>
      <w:r>
        <w:rPr>
          <w:color w:val="0000ED"/>
          <w:u w:val="single" w:color="0000ED"/>
        </w:rPr>
        <w:t>Participant Members</w:t>
      </w:r>
      <w:r>
        <w:t xml:space="preserve"> from the meeting room does not constitute loss of a </w:t>
      </w:r>
      <w:r>
        <w:rPr>
          <w:color w:val="0000ED"/>
          <w:u w:val="single" w:color="0000ED"/>
        </w:rPr>
        <w:t>Quorum</w:t>
      </w:r>
      <w:r>
        <w:t xml:space="preserve"> and the ability to conduct business, but the </w:t>
      </w:r>
      <w:r>
        <w:rPr>
          <w:color w:val="0000ED"/>
          <w:u w:val="single" w:color="0000ED"/>
        </w:rPr>
        <w:t>Technolo</w:t>
      </w:r>
      <w:r>
        <w:rPr>
          <w:color w:val="0000ED"/>
        </w:rPr>
        <w:t>gy</w:t>
      </w:r>
      <w:r>
        <w:rPr>
          <w:color w:val="0000ED"/>
          <w:u w:val="single" w:color="0000ED"/>
        </w:rPr>
        <w:t xml:space="preserve"> Committee</w:t>
      </w:r>
      <w:r>
        <w:t xml:space="preserve"> Chair shall provide reasonable opportunity for </w:t>
      </w:r>
      <w:r>
        <w:rPr>
          <w:color w:val="0000ED"/>
          <w:u w:val="single" w:color="0000ED"/>
        </w:rPr>
        <w:t>Participant Members</w:t>
      </w:r>
      <w:r>
        <w:t xml:space="preserve"> to be summoned prior to a vote.</w:t>
      </w:r>
    </w:p>
    <w:p w14:paraId="339C4E6B" w14:textId="77777777" w:rsidR="001B5840" w:rsidRDefault="00000000">
      <w:pPr>
        <w:spacing w:after="379"/>
        <w:ind w:left="-5" w:right="16"/>
      </w:pPr>
      <w:r>
        <w:t xml:space="preserve">When a </w:t>
      </w:r>
      <w:r>
        <w:rPr>
          <w:color w:val="0000ED"/>
          <w:u w:val="single" w:color="0000ED"/>
        </w:rPr>
        <w:t>Quorum</w:t>
      </w:r>
      <w:r>
        <w:t xml:space="preserve"> is not present, the meeting may continue; </w:t>
      </w:r>
      <w:proofErr w:type="gramStart"/>
      <w:r>
        <w:t>however</w:t>
      </w:r>
      <w:proofErr w:type="gramEnd"/>
      <w:r>
        <w:t xml:space="preserve"> all decisions shall be confirmed by the </w:t>
      </w:r>
      <w:r>
        <w:rPr>
          <w:color w:val="0000ED"/>
          <w:u w:val="single" w:color="0000ED"/>
        </w:rPr>
        <w:t>Technolo</w:t>
      </w:r>
      <w:r>
        <w:rPr>
          <w:color w:val="0000ED"/>
        </w:rPr>
        <w:t>gy</w:t>
      </w:r>
      <w:r>
        <w:rPr>
          <w:color w:val="0000ED"/>
          <w:u w:val="single" w:color="0000ED"/>
        </w:rPr>
        <w:t xml:space="preserve"> Committee</w:t>
      </w:r>
      <w:r>
        <w:t xml:space="preserve"> either at its next meeting when a </w:t>
      </w:r>
      <w:r>
        <w:rPr>
          <w:color w:val="0000ED"/>
          <w:u w:val="single" w:color="0000ED"/>
        </w:rPr>
        <w:t>Quorum</w:t>
      </w:r>
      <w:r>
        <w:t xml:space="preserve"> is present or by a </w:t>
      </w:r>
      <w:r>
        <w:rPr>
          <w:color w:val="0000ED"/>
          <w:u w:val="single" w:color="0000ED"/>
        </w:rPr>
        <w:t>Written Vote</w:t>
      </w:r>
      <w:r>
        <w:t xml:space="preserve">, at the discretion of the </w:t>
      </w:r>
      <w:r>
        <w:rPr>
          <w:color w:val="0000ED"/>
          <w:u w:val="single" w:color="0000ED"/>
        </w:rPr>
        <w:t>Technolo</w:t>
      </w:r>
      <w:r>
        <w:rPr>
          <w:color w:val="0000ED"/>
        </w:rPr>
        <w:t>gy</w:t>
      </w:r>
      <w:r>
        <w:rPr>
          <w:color w:val="0000ED"/>
          <w:u w:val="single" w:color="0000ED"/>
        </w:rPr>
        <w:t xml:space="preserve"> Committee</w:t>
      </w:r>
      <w:r>
        <w:t xml:space="preserve"> Chair.</w:t>
      </w:r>
    </w:p>
    <w:p w14:paraId="0E791DE4" w14:textId="77777777" w:rsidR="001B5840" w:rsidRDefault="00000000">
      <w:pPr>
        <w:pStyle w:val="Heading2"/>
        <w:ind w:left="-5"/>
      </w:pPr>
      <w:ins w:id="315" w:author="db" w:date="2022-08-24T13:55:00Z">
        <w:r>
          <w:t xml:space="preserve">4.3 </w:t>
        </w:r>
      </w:ins>
      <w:bookmarkStart w:id="316" w:name="_Toc67392"/>
      <w:r>
        <w:t>Votes</w:t>
      </w:r>
    </w:p>
    <w:bookmarkEnd w:id="316"/>
    <w:p w14:paraId="577C5E16" w14:textId="77777777" w:rsidR="001B5840" w:rsidRDefault="00000000">
      <w:pPr>
        <w:spacing w:after="379"/>
        <w:ind w:left="-5" w:right="16"/>
      </w:pPr>
      <w:r>
        <w:t xml:space="preserve">The Voting within every </w:t>
      </w:r>
      <w:r>
        <w:rPr>
          <w:color w:val="0000ED"/>
          <w:u w:val="single" w:color="0000ED"/>
        </w:rPr>
        <w:t>Technolo</w:t>
      </w:r>
      <w:r>
        <w:rPr>
          <w:color w:val="0000ED"/>
        </w:rPr>
        <w:t>gy</w:t>
      </w:r>
      <w:r>
        <w:rPr>
          <w:color w:val="0000ED"/>
          <w:u w:val="single" w:color="0000ED"/>
        </w:rPr>
        <w:t xml:space="preserve"> Committee</w:t>
      </w:r>
      <w:r>
        <w:t xml:space="preserve"> shall be carried out by the </w:t>
      </w:r>
      <w:r>
        <w:rPr>
          <w:color w:val="0000ED"/>
          <w:u w:val="single" w:color="0000ED"/>
        </w:rPr>
        <w:t>Participant Members</w:t>
      </w:r>
      <w:r>
        <w:t xml:space="preserve"> only. Comments are welcome from anyone but do not constitute a vote. All questions before a </w:t>
      </w:r>
      <w:r>
        <w:rPr>
          <w:color w:val="0000ED"/>
          <w:u w:val="single" w:color="0000ED"/>
        </w:rPr>
        <w:t>Technolo</w:t>
      </w:r>
      <w:r>
        <w:rPr>
          <w:color w:val="0000ED"/>
        </w:rPr>
        <w:t>gy</w:t>
      </w:r>
      <w:r>
        <w:rPr>
          <w:color w:val="0000ED"/>
          <w:u w:val="single" w:color="0000ED"/>
        </w:rPr>
        <w:t xml:space="preserve"> Committee</w:t>
      </w:r>
      <w:r>
        <w:t xml:space="preserve"> that are resolved by a vote shall be formed so that the response can be clearly made with either a YES or NO answer. Votes shall be initiated by motions. Motions shall be made and seconded only by </w:t>
      </w:r>
      <w:r>
        <w:rPr>
          <w:color w:val="0000ED"/>
          <w:u w:val="single" w:color="0000ED"/>
        </w:rPr>
        <w:t>Participant Members</w:t>
      </w:r>
      <w:r>
        <w:t xml:space="preserve">. Each </w:t>
      </w:r>
      <w:r>
        <w:rPr>
          <w:color w:val="0000ED"/>
          <w:u w:val="single" w:color="0000ED"/>
        </w:rPr>
        <w:t>Participant Member</w:t>
      </w:r>
      <w:r>
        <w:t xml:space="preserve"> present shall cast a vote as either YES, NO or ABSTAIN. All votes related to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shall be recorded for every </w:t>
      </w:r>
      <w:r>
        <w:rPr>
          <w:color w:val="0000ED"/>
          <w:u w:val="single" w:color="0000ED"/>
        </w:rPr>
        <w:t>Participant Member</w:t>
      </w:r>
      <w:r>
        <w:t xml:space="preserve"> by roll call and tally.</w:t>
      </w:r>
    </w:p>
    <w:p w14:paraId="59325CEA" w14:textId="77777777" w:rsidR="001B5840" w:rsidRDefault="00000000">
      <w:pPr>
        <w:pStyle w:val="Heading3"/>
        <w:spacing w:after="400"/>
        <w:ind w:left="-5"/>
      </w:pPr>
      <w:ins w:id="317" w:author="db" w:date="2022-08-24T13:55:00Z">
        <w:r>
          <w:t xml:space="preserve">4.3.1 </w:t>
        </w:r>
      </w:ins>
      <w:bookmarkStart w:id="318" w:name="_Toc67393"/>
      <w:r>
        <w:rPr>
          <w:i/>
        </w:rPr>
        <w:t>Administrative Vote</w:t>
      </w:r>
    </w:p>
    <w:bookmarkEnd w:id="318"/>
    <w:p w14:paraId="7C235E90" w14:textId="77777777" w:rsidR="001B5840" w:rsidRDefault="00000000">
      <w:pPr>
        <w:spacing w:after="363"/>
        <w:ind w:left="-5" w:right="16"/>
      </w:pPr>
      <w:r>
        <w:t xml:space="preserve">An </w:t>
      </w:r>
      <w:r>
        <w:rPr>
          <w:color w:val="0000ED"/>
          <w:u w:val="single" w:color="0000ED"/>
        </w:rPr>
        <w:t>Administrative Vote</w:t>
      </w:r>
      <w:r>
        <w:t xml:space="preserve"> is a vote on a matter requiring a simple majority of YES versus NO votes of the </w:t>
      </w:r>
      <w:r>
        <w:rPr>
          <w:color w:val="0000ED"/>
          <w:u w:val="single" w:color="0000ED"/>
        </w:rPr>
        <w:t>Participant Members</w:t>
      </w:r>
      <w:r>
        <w:t xml:space="preserve"> responding. Lack of a response and ABSTAIN shall be treated identically and not factored into the calculation. A tie vote does not pass.</w:t>
      </w:r>
    </w:p>
    <w:p w14:paraId="73EFA72E" w14:textId="77777777" w:rsidR="001B5840" w:rsidRDefault="00000000">
      <w:pPr>
        <w:pStyle w:val="Heading3"/>
        <w:spacing w:after="415"/>
        <w:ind w:left="-5"/>
      </w:pPr>
      <w:ins w:id="319" w:author="db" w:date="2022-08-24T13:55:00Z">
        <w:r>
          <w:t xml:space="preserve">4.3.2 </w:t>
        </w:r>
      </w:ins>
      <w:bookmarkStart w:id="320" w:name="_Toc67394"/>
      <w:r>
        <w:rPr>
          <w:i/>
        </w:rPr>
        <w:t>Consensus Vote</w:t>
      </w:r>
    </w:p>
    <w:bookmarkEnd w:id="320"/>
    <w:p w14:paraId="4BED8D11" w14:textId="77777777" w:rsidR="001B5840" w:rsidRDefault="00000000">
      <w:pPr>
        <w:spacing w:after="379"/>
        <w:ind w:left="-5" w:right="16"/>
      </w:pPr>
      <w:r>
        <w:t xml:space="preserve">A </w:t>
      </w:r>
      <w:r>
        <w:rPr>
          <w:color w:val="0000ED"/>
          <w:u w:val="single" w:color="0000ED"/>
        </w:rPr>
        <w:t>Consensus Vote</w:t>
      </w:r>
      <w:r>
        <w:t xml:space="preserve"> is a vote requiring a defined supermajority for approval. The supermajority is defined as follows: Of the </w:t>
      </w:r>
      <w:r>
        <w:rPr>
          <w:color w:val="0000ED"/>
          <w:u w:val="single" w:color="0000ED"/>
        </w:rPr>
        <w:t>Participant Members</w:t>
      </w:r>
      <w:r>
        <w:t xml:space="preserve"> who vote either Yes or No, there must be at least twice as many Yes votes as No votes. Abstentions shall not be factored into the calculation, nor shall votes not cast.</w:t>
      </w:r>
    </w:p>
    <w:p w14:paraId="73499AAB" w14:textId="77777777" w:rsidR="001B5840" w:rsidRDefault="00000000">
      <w:pPr>
        <w:pStyle w:val="Heading3"/>
        <w:spacing w:after="400"/>
        <w:ind w:left="-5"/>
      </w:pPr>
      <w:ins w:id="321" w:author="db" w:date="2022-08-24T13:55:00Z">
        <w:r>
          <w:lastRenderedPageBreak/>
          <w:t xml:space="preserve">4.3.3 </w:t>
        </w:r>
      </w:ins>
      <w:bookmarkStart w:id="322" w:name="_Toc67395"/>
      <w:r>
        <w:rPr>
          <w:i/>
        </w:rPr>
        <w:t>Written Vote</w:t>
      </w:r>
    </w:p>
    <w:bookmarkEnd w:id="322"/>
    <w:p w14:paraId="69BF75A0" w14:textId="77777777" w:rsidR="001B5840" w:rsidRDefault="00000000">
      <w:pPr>
        <w:spacing w:after="378"/>
        <w:ind w:left="-5" w:right="16"/>
      </w:pPr>
      <w:r>
        <w:t xml:space="preserve">A </w:t>
      </w:r>
      <w:r>
        <w:rPr>
          <w:color w:val="0000ED"/>
          <w:u w:val="single" w:color="0000ED"/>
        </w:rPr>
        <w:t>Written Vote</w:t>
      </w:r>
      <w:r>
        <w:t xml:space="preserve"> is a vote conducted among the entire </w:t>
      </w:r>
      <w:r>
        <w:rPr>
          <w:color w:val="0000ED"/>
          <w:u w:val="single" w:color="0000ED"/>
        </w:rPr>
        <w:t>Participant Members</w:t>
      </w:r>
      <w:r>
        <w:t xml:space="preserve">hip in writing, usually via electronic means. A </w:t>
      </w:r>
      <w:r>
        <w:rPr>
          <w:color w:val="0000ED"/>
          <w:u w:val="single" w:color="0000ED"/>
        </w:rPr>
        <w:t>Written Vote</w:t>
      </w:r>
      <w:r>
        <w:t xml:space="preserve"> has no Comments.</w:t>
      </w:r>
    </w:p>
    <w:p w14:paraId="71105D5A" w14:textId="77777777" w:rsidR="001B5840" w:rsidRDefault="00000000">
      <w:pPr>
        <w:pStyle w:val="Heading3"/>
        <w:ind w:left="-5"/>
      </w:pPr>
      <w:ins w:id="323" w:author="db" w:date="2022-08-24T13:55:00Z">
        <w:r>
          <w:t xml:space="preserve">4.3.4 </w:t>
        </w:r>
      </w:ins>
      <w:bookmarkStart w:id="324" w:name="_Toc67396"/>
      <w:r>
        <w:rPr>
          <w:i/>
        </w:rPr>
        <w:t>Ballot</w:t>
      </w:r>
    </w:p>
    <w:bookmarkEnd w:id="324"/>
    <w:p w14:paraId="1BDA4AEC" w14:textId="77777777" w:rsidR="001B5840" w:rsidRDefault="00000000">
      <w:pPr>
        <w:ind w:left="-5" w:right="16"/>
      </w:pPr>
      <w:r>
        <w:t xml:space="preserve">A </w:t>
      </w:r>
      <w:r>
        <w:rPr>
          <w:color w:val="0000ED"/>
          <w:u w:val="single" w:color="0000ED"/>
        </w:rPr>
        <w:t>Ballot</w:t>
      </w:r>
      <w:r>
        <w:t xml:space="preserve"> is a Written </w:t>
      </w:r>
      <w:r>
        <w:rPr>
          <w:color w:val="0000ED"/>
          <w:u w:val="single" w:color="0000ED"/>
        </w:rPr>
        <w:t>Consensus Vote</w:t>
      </w:r>
      <w:r>
        <w:t xml:space="preserve"> (see criteria of section </w:t>
      </w:r>
      <w:r>
        <w:rPr>
          <w:color w:val="0000ED"/>
          <w:u w:val="single" w:color="0000ED"/>
        </w:rPr>
        <w:t>4.3.2</w:t>
      </w:r>
      <w:r>
        <w:t xml:space="preserve">) of a duration that permits Comments to be submitted. All Comments shall subsequently be Resolved as a condition of the </w:t>
      </w:r>
      <w:r>
        <w:rPr>
          <w:color w:val="0000ED"/>
          <w:u w:val="single" w:color="0000ED"/>
        </w:rPr>
        <w:t>Participant Member</w:t>
      </w:r>
      <w:r>
        <w:t>'s vote.</w:t>
      </w:r>
    </w:p>
    <w:p w14:paraId="2078F1B7" w14:textId="0EA83DCA" w:rsidR="001B5840" w:rsidRDefault="00000000">
      <w:pPr>
        <w:spacing w:after="4"/>
        <w:ind w:left="-5" w:right="16"/>
      </w:pPr>
      <w:r>
        <w:t xml:space="preserve">A </w:t>
      </w:r>
      <w:r>
        <w:rPr>
          <w:i/>
        </w:rPr>
        <w:t>"Comment"</w:t>
      </w:r>
      <w:r>
        <w:t xml:space="preserve"> is a reference with a statement about what is in error or omission, along with a possible resolution. Redlines of a document, while helpful and supportive to the process, are not acceptable alone as Comments. Redlines, without accompanying written description of the error, omission, or a request for additional features or functionality, need not be considered in the Comment Resolution process. Regardless of the vote cast (YES, NO, or ABSTAIN), Comments may always be submitted. Comments shall be submitted with all NO votes. Any NO vote without Comments shall be discarded and counted as non-responsive.</w:t>
      </w:r>
      <w:moveFromRangeStart w:id="325" w:author="db" w:date="2022-08-24T13:55:00Z" w:name="move112241733"/>
      <w:moveFrom w:id="326" w:author="db" w:date="2022-08-24T13:55:00Z">
        <w:r>
          <w:t>Comments from all sources are to be treated equally.</w:t>
        </w:r>
      </w:moveFrom>
      <w:moveFromRangeEnd w:id="325"/>
    </w:p>
    <w:p w14:paraId="5ADDB2E0" w14:textId="77777777" w:rsidR="001B5840" w:rsidRDefault="00000000">
      <w:pPr>
        <w:ind w:left="-5" w:right="16"/>
      </w:pPr>
      <w:moveToRangeStart w:id="327" w:author="db" w:date="2022-08-24T13:55:00Z" w:name="move112241733"/>
      <w:moveTo w:id="328" w:author="db" w:date="2022-08-24T13:55:00Z">
        <w:r>
          <w:t>Comments from all sources are to be treated equally.</w:t>
        </w:r>
      </w:moveTo>
      <w:moveToRangeEnd w:id="327"/>
    </w:p>
    <w:p w14:paraId="06241A76" w14:textId="77777777" w:rsidR="001B5840" w:rsidRDefault="00000000">
      <w:pPr>
        <w:ind w:left="-5" w:right="16"/>
      </w:pPr>
      <w:r>
        <w:t>All Comments shall be submitted in English. Comments should include a proposed resolution.</w:t>
      </w:r>
    </w:p>
    <w:p w14:paraId="3217E79A" w14:textId="77777777" w:rsidR="001B5840" w:rsidRDefault="00000000">
      <w:pPr>
        <w:ind w:left="-5" w:right="16"/>
      </w:pPr>
      <w:r>
        <w:t xml:space="preserve">To be approved, a </w:t>
      </w:r>
      <w:r>
        <w:rPr>
          <w:color w:val="0000ED"/>
          <w:u w:val="single" w:color="0000ED"/>
        </w:rPr>
        <w:t>Ballot</w:t>
      </w:r>
      <w:r>
        <w:t xml:space="preserve"> shall meet the criteria for a </w:t>
      </w:r>
      <w:r>
        <w:rPr>
          <w:color w:val="0000ED"/>
          <w:u w:val="single" w:color="0000ED"/>
        </w:rPr>
        <w:t>Consensus Vote</w:t>
      </w:r>
      <w:r>
        <w:t xml:space="preserve"> as set forth in </w:t>
      </w:r>
      <w:r>
        <w:rPr>
          <w:color w:val="0000ED"/>
          <w:u w:val="single" w:color="0000ED"/>
        </w:rPr>
        <w:t xml:space="preserve">4.3.2 </w:t>
      </w:r>
      <w:r>
        <w:t xml:space="preserve">above, </w:t>
      </w:r>
      <w:proofErr w:type="gramStart"/>
      <w:r>
        <w:t>and also</w:t>
      </w:r>
      <w:proofErr w:type="gramEnd"/>
      <w:r>
        <w:t xml:space="preserve"> shall have received Yes votes from at least 1/3 of the </w:t>
      </w:r>
      <w:r>
        <w:rPr>
          <w:color w:val="0000ED"/>
          <w:u w:val="single" w:color="0000ED"/>
        </w:rPr>
        <w:t>Participant Members</w:t>
      </w:r>
      <w:r>
        <w:t xml:space="preserve">. The latter criterion is called Numeric </w:t>
      </w:r>
      <w:r>
        <w:rPr>
          <w:color w:val="0000ED"/>
          <w:u w:val="single" w:color="0000ED"/>
        </w:rPr>
        <w:t>Consensus</w:t>
      </w:r>
      <w:r>
        <w:t xml:space="preserve">. </w:t>
      </w:r>
      <w:r>
        <w:rPr>
          <w:color w:val="0000ED"/>
          <w:u w:val="single" w:color="0000ED"/>
        </w:rPr>
        <w:t>Technolo</w:t>
      </w:r>
      <w:r>
        <w:rPr>
          <w:color w:val="0000ED"/>
        </w:rPr>
        <w:t>gy</w:t>
      </w:r>
      <w:r>
        <w:rPr>
          <w:color w:val="0000ED"/>
          <w:u w:val="single" w:color="0000ED"/>
        </w:rPr>
        <w:t xml:space="preserve"> Committee</w:t>
      </w:r>
      <w:r>
        <w:t xml:space="preserve"> Chairs are encouraged to monitor the voting on a </w:t>
      </w:r>
      <w:r>
        <w:rPr>
          <w:color w:val="0000ED"/>
          <w:u w:val="single" w:color="0000ED"/>
        </w:rPr>
        <w:t>Ballot</w:t>
      </w:r>
      <w:r>
        <w:t xml:space="preserve"> </w:t>
      </w:r>
      <w:proofErr w:type="gramStart"/>
      <w:r>
        <w:t>during the course of</w:t>
      </w:r>
      <w:proofErr w:type="gramEnd"/>
      <w:r>
        <w:t xml:space="preserve"> the </w:t>
      </w:r>
      <w:r>
        <w:rPr>
          <w:color w:val="0000ED"/>
          <w:u w:val="single" w:color="0000ED"/>
        </w:rPr>
        <w:t>Ballot</w:t>
      </w:r>
      <w:r>
        <w:t xml:space="preserve"> period and to solicit </w:t>
      </w:r>
      <w:r>
        <w:rPr>
          <w:color w:val="0000ED"/>
          <w:u w:val="single" w:color="0000ED"/>
        </w:rPr>
        <w:t>Participant Members</w:t>
      </w:r>
      <w:r>
        <w:t xml:space="preserve"> to return </w:t>
      </w:r>
      <w:r>
        <w:rPr>
          <w:color w:val="0000ED"/>
          <w:u w:val="single" w:color="0000ED"/>
        </w:rPr>
        <w:t>Ballots</w:t>
      </w:r>
      <w:r>
        <w:t xml:space="preserve"> if the number of </w:t>
      </w:r>
      <w:r>
        <w:rPr>
          <w:color w:val="0000ED"/>
          <w:u w:val="single" w:color="0000ED"/>
        </w:rPr>
        <w:t>Ballots</w:t>
      </w:r>
      <w:r>
        <w:t xml:space="preserve"> returned is low. Such solicitations shall not contain any comment or opinion on the merits of the document being </w:t>
      </w:r>
      <w:r>
        <w:rPr>
          <w:color w:val="0000ED"/>
          <w:u w:val="single" w:color="0000ED"/>
        </w:rPr>
        <w:t>Ballot</w:t>
      </w:r>
      <w:r>
        <w:t xml:space="preserve">ed or on how the </w:t>
      </w:r>
      <w:r>
        <w:rPr>
          <w:color w:val="0000ED"/>
          <w:u w:val="single" w:color="0000ED"/>
        </w:rPr>
        <w:t>Participant Member</w:t>
      </w:r>
      <w:r>
        <w:t xml:space="preserve"> ought to vote.</w:t>
      </w:r>
    </w:p>
    <w:p w14:paraId="5A1CC467" w14:textId="77777777" w:rsidR="001B5840" w:rsidRDefault="00000000">
      <w:pPr>
        <w:ind w:left="-5" w:right="16"/>
      </w:pPr>
      <w:r>
        <w:t xml:space="preserve">The default duration of any </w:t>
      </w:r>
      <w:r>
        <w:rPr>
          <w:color w:val="0000ED"/>
          <w:u w:val="single" w:color="0000ED"/>
        </w:rPr>
        <w:t>Ballot</w:t>
      </w:r>
      <w:r>
        <w:t xml:space="preserve"> is 5 weeks. By </w:t>
      </w:r>
      <w:r>
        <w:rPr>
          <w:color w:val="0000ED"/>
          <w:u w:val="single" w:color="0000ED"/>
        </w:rPr>
        <w:t>Consensus</w:t>
      </w:r>
      <w:r>
        <w:t xml:space="preserve"> of the </w:t>
      </w:r>
      <w:r>
        <w:rPr>
          <w:color w:val="0000ED"/>
          <w:u w:val="single" w:color="0000ED"/>
        </w:rPr>
        <w:t>Technolo</w:t>
      </w:r>
      <w:r>
        <w:rPr>
          <w:color w:val="0000ED"/>
        </w:rPr>
        <w:t>gy</w:t>
      </w:r>
      <w:r>
        <w:rPr>
          <w:color w:val="0000ED"/>
          <w:u w:val="single" w:color="0000ED"/>
        </w:rPr>
        <w:t xml:space="preserve"> Committee</w:t>
      </w:r>
      <w:r>
        <w:t>, an alternative duration of no less than three weeks may be selected.</w:t>
      </w:r>
    </w:p>
    <w:p w14:paraId="1CA78BDF" w14:textId="77777777" w:rsidR="001B5840" w:rsidRDefault="00000000">
      <w:pPr>
        <w:spacing w:after="379"/>
        <w:ind w:left="-5" w:right="16"/>
      </w:pPr>
      <w:r>
        <w:t xml:space="preserve">If a </w:t>
      </w:r>
      <w:r>
        <w:rPr>
          <w:color w:val="0000ED"/>
          <w:u w:val="single" w:color="0000ED"/>
        </w:rPr>
        <w:t>Ballot</w:t>
      </w:r>
      <w:r>
        <w:t xml:space="preserve"> achieves </w:t>
      </w:r>
      <w:r>
        <w:rPr>
          <w:color w:val="0000ED"/>
          <w:u w:val="single" w:color="0000ED"/>
        </w:rPr>
        <w:t>Consensus</w:t>
      </w:r>
      <w:r>
        <w:t xml:space="preserve"> but fails to achieve Numeric </w:t>
      </w:r>
      <w:r>
        <w:rPr>
          <w:color w:val="0000ED"/>
          <w:u w:val="single" w:color="0000ED"/>
        </w:rPr>
        <w:t>Consensus</w:t>
      </w:r>
      <w:r>
        <w:t xml:space="preserve">, the </w:t>
      </w:r>
      <w:r>
        <w:rPr>
          <w:color w:val="0000ED"/>
          <w:u w:val="single" w:color="0000ED"/>
        </w:rPr>
        <w:t>Technolo</w:t>
      </w:r>
      <w:r>
        <w:rPr>
          <w:color w:val="0000ED"/>
        </w:rPr>
        <w:t xml:space="preserve">gy </w:t>
      </w:r>
      <w:r>
        <w:rPr>
          <w:color w:val="0000ED"/>
          <w:u w:val="single" w:color="0000ED"/>
        </w:rPr>
        <w:t>Committee</w:t>
      </w:r>
      <w:r>
        <w:t xml:space="preserve"> Chair may request the </w:t>
      </w:r>
      <w:r>
        <w:rPr>
          <w:color w:val="0000ED"/>
          <w:u w:val="single" w:color="0000ED"/>
        </w:rPr>
        <w:t>Director of En</w:t>
      </w:r>
      <w:r>
        <w:rPr>
          <w:color w:val="0000ED"/>
        </w:rPr>
        <w:t>g</w:t>
      </w:r>
      <w:r>
        <w:rPr>
          <w:color w:val="0000ED"/>
          <w:u w:val="single" w:color="0000ED"/>
        </w:rPr>
        <w:t>ineerin</w:t>
      </w:r>
      <w:r>
        <w:rPr>
          <w:color w:val="0000ED"/>
        </w:rPr>
        <w:t>g</w:t>
      </w:r>
      <w:r>
        <w:t xml:space="preserve"> to extend the </w:t>
      </w:r>
      <w:r>
        <w:rPr>
          <w:color w:val="0000ED"/>
          <w:u w:val="single" w:color="0000ED"/>
        </w:rPr>
        <w:t>Ballot</w:t>
      </w:r>
      <w:r>
        <w:t xml:space="preserve"> period for two weeks to permit additional </w:t>
      </w:r>
      <w:r>
        <w:rPr>
          <w:color w:val="0000ED"/>
          <w:u w:val="single" w:color="0000ED"/>
        </w:rPr>
        <w:t>Ballots</w:t>
      </w:r>
      <w:r>
        <w:t xml:space="preserve"> to be returned. These additional </w:t>
      </w:r>
      <w:r>
        <w:rPr>
          <w:color w:val="0000ED"/>
          <w:u w:val="single" w:color="0000ED"/>
        </w:rPr>
        <w:t>Ballots</w:t>
      </w:r>
      <w:r>
        <w:t xml:space="preserve"> shall be added to the </w:t>
      </w:r>
      <w:r>
        <w:rPr>
          <w:color w:val="0000ED"/>
          <w:u w:val="single" w:color="0000ED"/>
        </w:rPr>
        <w:t>Ballots</w:t>
      </w:r>
      <w:r>
        <w:t xml:space="preserve"> received during the duration of the original </w:t>
      </w:r>
      <w:r>
        <w:rPr>
          <w:color w:val="0000ED"/>
          <w:u w:val="single" w:color="0000ED"/>
        </w:rPr>
        <w:t>Ballot</w:t>
      </w:r>
      <w:r>
        <w:t xml:space="preserve"> and the totals examined to determine whether </w:t>
      </w:r>
      <w:r>
        <w:rPr>
          <w:color w:val="0000ED"/>
          <w:u w:val="single" w:color="0000ED"/>
        </w:rPr>
        <w:t>Consensus</w:t>
      </w:r>
      <w:r>
        <w:t xml:space="preserve"> still exists and whether Numeric </w:t>
      </w:r>
      <w:r>
        <w:rPr>
          <w:color w:val="0000ED"/>
          <w:u w:val="single" w:color="0000ED"/>
        </w:rPr>
        <w:t>Consensus</w:t>
      </w:r>
      <w:r>
        <w:t xml:space="preserve"> has been achieved. During any such extended </w:t>
      </w:r>
      <w:r>
        <w:rPr>
          <w:color w:val="0000ED"/>
          <w:u w:val="single" w:color="0000ED"/>
        </w:rPr>
        <w:t>Ballot</w:t>
      </w:r>
      <w:r>
        <w:t xml:space="preserve"> period, </w:t>
      </w:r>
      <w:r>
        <w:rPr>
          <w:color w:val="0000ED"/>
          <w:u w:val="single" w:color="0000ED"/>
        </w:rPr>
        <w:t>Participant Members</w:t>
      </w:r>
      <w:r>
        <w:t xml:space="preserve"> shall have the right and ability both to modify votes originally cast and to submit additional Comments.</w:t>
      </w:r>
    </w:p>
    <w:p w14:paraId="62ADA56E" w14:textId="77777777" w:rsidR="001B5840" w:rsidRDefault="00000000">
      <w:pPr>
        <w:pStyle w:val="Heading2"/>
        <w:ind w:left="-5"/>
      </w:pPr>
      <w:ins w:id="329" w:author="db" w:date="2022-08-24T13:55:00Z">
        <w:r>
          <w:lastRenderedPageBreak/>
          <w:t xml:space="preserve">4.4 </w:t>
        </w:r>
      </w:ins>
      <w:bookmarkStart w:id="330" w:name="_Toc67397"/>
      <w:r>
        <w:t>Meeting Contributions</w:t>
      </w:r>
    </w:p>
    <w:bookmarkEnd w:id="330"/>
    <w:p w14:paraId="3AB04860" w14:textId="77777777" w:rsidR="001B5840" w:rsidRDefault="00000000">
      <w:pPr>
        <w:ind w:left="-5" w:right="16"/>
      </w:pPr>
      <w:r>
        <w:t xml:space="preserve">Any contribution to a meeting for which </w:t>
      </w:r>
      <w:r>
        <w:rPr>
          <w:color w:val="0000ED"/>
          <w:u w:val="single" w:color="0000ED"/>
        </w:rPr>
        <w:t>Technolo</w:t>
      </w:r>
      <w:r>
        <w:rPr>
          <w:color w:val="0000ED"/>
        </w:rPr>
        <w:t>gy</w:t>
      </w:r>
      <w:r>
        <w:rPr>
          <w:color w:val="0000ED"/>
          <w:u w:val="single" w:color="0000ED"/>
        </w:rPr>
        <w:t xml:space="preserve"> Committee</w:t>
      </w:r>
      <w:r>
        <w:t xml:space="preserve"> action may be taken shall be properly presented to the </w:t>
      </w:r>
      <w:r>
        <w:rPr>
          <w:color w:val="0000ED"/>
          <w:u w:val="single" w:color="0000ED"/>
        </w:rPr>
        <w:t>Technolo</w:t>
      </w:r>
      <w:r>
        <w:rPr>
          <w:color w:val="0000ED"/>
        </w:rPr>
        <w:t>gy</w:t>
      </w:r>
      <w:r>
        <w:rPr>
          <w:color w:val="0000ED"/>
          <w:u w:val="single" w:color="0000ED"/>
        </w:rPr>
        <w:t xml:space="preserve"> Committee</w:t>
      </w:r>
      <w:r>
        <w:t xml:space="preserve"> before any action is taken. A contribution has been properly presented if it is directly related to an item that was present on the draft agenda at least 30 days prior to the meeting and one or more of the following is true:</w:t>
      </w:r>
    </w:p>
    <w:p w14:paraId="17D5556E" w14:textId="77777777" w:rsidR="001B5840" w:rsidRDefault="00000000">
      <w:pPr>
        <w:numPr>
          <w:ilvl w:val="0"/>
          <w:numId w:val="8"/>
        </w:numPr>
        <w:spacing w:after="49" w:line="261" w:lineRule="auto"/>
        <w:ind w:left="600" w:right="16" w:hanging="300"/>
      </w:pPr>
      <w:r>
        <w:t xml:space="preserve">publication to the </w:t>
      </w:r>
      <w:r>
        <w:rPr>
          <w:color w:val="0000ED"/>
          <w:u w:val="single" w:color="0000ED"/>
        </w:rPr>
        <w:t>Technolo</w:t>
      </w:r>
      <w:r>
        <w:rPr>
          <w:color w:val="0000ED"/>
        </w:rPr>
        <w:t>gy</w:t>
      </w:r>
      <w:r>
        <w:rPr>
          <w:color w:val="0000ED"/>
          <w:u w:val="single" w:color="0000ED"/>
        </w:rPr>
        <w:t xml:space="preserve"> Committee</w:t>
      </w:r>
      <w:r>
        <w:t xml:space="preserve"> at least 7 days in advance of the meeting; or</w:t>
      </w:r>
    </w:p>
    <w:p w14:paraId="6E3B2C88" w14:textId="77777777" w:rsidR="001B5840" w:rsidRDefault="00000000">
      <w:pPr>
        <w:numPr>
          <w:ilvl w:val="0"/>
          <w:numId w:val="8"/>
        </w:numPr>
        <w:spacing w:after="5"/>
        <w:ind w:left="600" w:right="16" w:hanging="300"/>
      </w:pPr>
      <w:r>
        <w:t xml:space="preserve">presentation to the </w:t>
      </w:r>
      <w:r>
        <w:rPr>
          <w:color w:val="0000ED"/>
          <w:u w:val="single" w:color="0000ED"/>
        </w:rPr>
        <w:t>Technolo</w:t>
      </w:r>
      <w:r>
        <w:rPr>
          <w:color w:val="0000ED"/>
        </w:rPr>
        <w:t>gy</w:t>
      </w:r>
      <w:r>
        <w:rPr>
          <w:color w:val="0000ED"/>
          <w:u w:val="single" w:color="0000ED"/>
        </w:rPr>
        <w:t xml:space="preserve"> Committee</w:t>
      </w:r>
      <w:r>
        <w:t xml:space="preserve"> at the meeting in full (</w:t>
      </w:r>
      <w:proofErr w:type="gramStart"/>
      <w:r>
        <w:t>e.g.</w:t>
      </w:r>
      <w:proofErr w:type="gramEnd"/>
      <w:r>
        <w:t xml:space="preserve"> reading it in its entirety); or</w:t>
      </w:r>
    </w:p>
    <w:p w14:paraId="6F2859DC" w14:textId="77777777" w:rsidR="001B5840" w:rsidRDefault="00000000">
      <w:pPr>
        <w:numPr>
          <w:ilvl w:val="0"/>
          <w:numId w:val="8"/>
        </w:numPr>
        <w:spacing w:after="649"/>
        <w:ind w:left="600" w:right="16" w:hanging="300"/>
      </w:pPr>
      <w:r>
        <w:t>presentation at the meeting of all changes relative to a version of the contribution that previously met either (a) or (b).</w:t>
      </w:r>
    </w:p>
    <w:p w14:paraId="7A0C41E2" w14:textId="77777777" w:rsidR="001B5840" w:rsidRDefault="00000000">
      <w:pPr>
        <w:pStyle w:val="Heading1"/>
        <w:spacing w:after="336"/>
        <w:ind w:left="-5" w:right="0"/>
      </w:pPr>
      <w:ins w:id="331" w:author="db" w:date="2022-08-24T13:55:00Z">
        <w:r>
          <w:t xml:space="preserve">5 </w:t>
        </w:r>
      </w:ins>
      <w:bookmarkStart w:id="332" w:name="_Toc67398"/>
      <w:r>
        <w:t>Documents</w:t>
      </w:r>
    </w:p>
    <w:bookmarkEnd w:id="332"/>
    <w:p w14:paraId="434869C5" w14:textId="77777777" w:rsidR="001B5840" w:rsidRDefault="00000000">
      <w:pPr>
        <w:pStyle w:val="Heading2"/>
        <w:ind w:left="-5"/>
      </w:pPr>
      <w:ins w:id="333" w:author="db" w:date="2022-08-24T13:55:00Z">
        <w:r>
          <w:t xml:space="preserve">5.1 </w:t>
        </w:r>
      </w:ins>
      <w:bookmarkStart w:id="334" w:name="_Toc67399"/>
      <w:r>
        <w:t>Scope</w:t>
      </w:r>
    </w:p>
    <w:bookmarkEnd w:id="334"/>
    <w:p w14:paraId="4C0E8F58" w14:textId="77777777" w:rsidR="001B5840" w:rsidRDefault="00000000">
      <w:pPr>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consist of Standards, </w:t>
      </w:r>
      <w:r>
        <w:rPr>
          <w:color w:val="0000ED"/>
          <w:u w:val="single" w:color="0000ED"/>
        </w:rPr>
        <w:t>Recommended Practices</w:t>
      </w:r>
      <w:r>
        <w:t xml:space="preserve">,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Guidelines</w:t>
      </w:r>
      <w:r>
        <w:t xml:space="preserve">, and </w:t>
      </w:r>
      <w:r>
        <w:rPr>
          <w:color w:val="0000ED"/>
          <w:u w:val="single" w:color="0000ED"/>
        </w:rPr>
        <w:t>Amendments</w:t>
      </w:r>
      <w:r>
        <w:t xml:space="preserve">.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may be intended for further submission to the American National Standards Institute (ANSI), the International Telecommunication Union (ITU), the International Standards Organization (ISO), or other standards bodies.</w:t>
      </w:r>
    </w:p>
    <w:p w14:paraId="659E0892" w14:textId="77777777" w:rsidR="001B5840" w:rsidRDefault="00000000">
      <w:pPr>
        <w:ind w:left="-5" w:right="16"/>
      </w:pPr>
      <w:r>
        <w:t xml:space="preserve">The </w:t>
      </w:r>
      <w:r>
        <w:rPr>
          <w:color w:val="0000ED"/>
          <w:u w:val="single" w:color="0000ED"/>
        </w:rPr>
        <w:t>Societ</w:t>
      </w:r>
      <w:r>
        <w:rPr>
          <w:color w:val="0000ED"/>
        </w:rPr>
        <w:t>y</w:t>
      </w:r>
      <w:r>
        <w:t xml:space="preserve"> also publishes </w:t>
      </w:r>
      <w:r>
        <w:rPr>
          <w:color w:val="0000ED"/>
          <w:u w:val="single" w:color="0000ED"/>
        </w:rPr>
        <w:t>Re</w:t>
      </w:r>
      <w:r>
        <w:rPr>
          <w:color w:val="0000ED"/>
        </w:rPr>
        <w:t>g</w:t>
      </w:r>
      <w:r>
        <w:rPr>
          <w:color w:val="0000ED"/>
          <w:u w:val="single" w:color="0000ED"/>
        </w:rPr>
        <w:t>istered Disclosure Documents</w:t>
      </w:r>
      <w:r>
        <w:t xml:space="preserve">, but these are not considered to be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and have separately defined procedures. See section </w:t>
      </w:r>
      <w:r>
        <w:rPr>
          <w:color w:val="0000ED"/>
          <w:u w:val="single" w:color="0000ED"/>
        </w:rPr>
        <w:t>7</w:t>
      </w:r>
      <w:r>
        <w:t>.</w:t>
      </w:r>
    </w:p>
    <w:p w14:paraId="7ABBAE90" w14:textId="77777777" w:rsidR="001B5840" w:rsidRDefault="00000000">
      <w:pPr>
        <w:spacing w:after="395" w:line="265" w:lineRule="auto"/>
        <w:ind w:left="-5" w:right="33"/>
      </w:pPr>
      <w:r>
        <w:t xml:space="preserve">In addition, there are </w:t>
      </w:r>
      <w:r>
        <w:rPr>
          <w:color w:val="0000ED"/>
          <w:u w:val="single" w:color="0000ED"/>
        </w:rPr>
        <w:t>Other Documents</w:t>
      </w:r>
      <w:r>
        <w:t xml:space="preserve">, including </w:t>
      </w:r>
      <w:r>
        <w:rPr>
          <w:color w:val="0000ED"/>
          <w:u w:val="single" w:color="0000ED"/>
        </w:rPr>
        <w:t>Administrative Guidelines</w:t>
      </w:r>
      <w:r>
        <w:t xml:space="preserve">, </w:t>
      </w:r>
      <w:r>
        <w:rPr>
          <w:color w:val="0000ED"/>
          <w:u w:val="single" w:color="0000ED"/>
        </w:rPr>
        <w:t>Advisor</w:t>
      </w:r>
      <w:r>
        <w:rPr>
          <w:color w:val="0000ED"/>
        </w:rPr>
        <w:t>y</w:t>
      </w:r>
      <w:r>
        <w:rPr>
          <w:color w:val="0000ED"/>
          <w:u w:val="single" w:color="0000ED"/>
        </w:rPr>
        <w:t xml:space="preserve"> Notes </w:t>
      </w:r>
      <w:r>
        <w:t xml:space="preserve">and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Reports</w:t>
      </w:r>
      <w:r>
        <w:t>.</w:t>
      </w:r>
    </w:p>
    <w:p w14:paraId="0D24CF3D" w14:textId="77777777" w:rsidR="001B5840" w:rsidRDefault="00000000">
      <w:pPr>
        <w:pStyle w:val="Heading2"/>
        <w:spacing w:after="370"/>
        <w:ind w:left="-5"/>
      </w:pPr>
      <w:ins w:id="335" w:author="db" w:date="2022-08-24T13:55:00Z">
        <w:r>
          <w:t xml:space="preserve">5.2 </w:t>
        </w:r>
      </w:ins>
      <w:bookmarkStart w:id="336" w:name="_Toc67400"/>
      <w:r>
        <w:rPr>
          <w:i/>
        </w:rPr>
        <w:t>Engineering Documents</w:t>
      </w:r>
    </w:p>
    <w:bookmarkEnd w:id="336"/>
    <w:p w14:paraId="582F13A0" w14:textId="77777777" w:rsidR="001B5840" w:rsidRDefault="00000000">
      <w:pPr>
        <w:pStyle w:val="Heading3"/>
        <w:spacing w:after="415"/>
        <w:ind w:left="-5"/>
      </w:pPr>
      <w:ins w:id="337" w:author="db" w:date="2022-08-24T13:55:00Z">
        <w:r>
          <w:t xml:space="preserve">5.2.1 </w:t>
        </w:r>
      </w:ins>
      <w:bookmarkStart w:id="338" w:name="_Toc67401"/>
      <w:r>
        <w:rPr>
          <w:i/>
        </w:rPr>
        <w:t>Standard (ST)</w:t>
      </w:r>
    </w:p>
    <w:bookmarkEnd w:id="338"/>
    <w:p w14:paraId="2110D15F" w14:textId="77777777" w:rsidR="001B5840" w:rsidRDefault="00000000">
      <w:pPr>
        <w:spacing w:after="380"/>
        <w:ind w:left="-5" w:right="16"/>
      </w:pPr>
      <w:r>
        <w:t xml:space="preserve">A Standard shall be a document that states basic specifications, dimensions, or criteria that are necessary for effective interchange and/or interconnection within the system described. An SMPTE Standard may also define the functions necessary to achieve effective interchange among </w:t>
      </w:r>
      <w:r>
        <w:rPr>
          <w:color w:val="0000ED"/>
          <w:u w:val="single" w:color="0000ED"/>
        </w:rPr>
        <w:t>users</w:t>
      </w:r>
      <w:r>
        <w:t xml:space="preserve">. An SMPTE Standard shall contain </w:t>
      </w:r>
      <w:r>
        <w:rPr>
          <w:color w:val="0000ED"/>
          <w:u w:val="single" w:color="0000ED"/>
        </w:rPr>
        <w:t>Conformance Lan</w:t>
      </w:r>
      <w:r>
        <w:rPr>
          <w:color w:val="0000ED"/>
        </w:rPr>
        <w:t>g</w:t>
      </w:r>
      <w:r>
        <w:rPr>
          <w:color w:val="0000ED"/>
          <w:u w:val="single" w:color="0000ED"/>
        </w:rPr>
        <w:t>ua</w:t>
      </w:r>
      <w:r>
        <w:rPr>
          <w:color w:val="0000ED"/>
        </w:rPr>
        <w:t>g</w:t>
      </w:r>
      <w:r>
        <w:rPr>
          <w:color w:val="0000ED"/>
          <w:u w:val="single" w:color="0000ED"/>
        </w:rPr>
        <w:t>e</w:t>
      </w:r>
      <w:r>
        <w:t>.</w:t>
      </w:r>
    </w:p>
    <w:p w14:paraId="1D3CE0BC" w14:textId="77777777" w:rsidR="001B5840" w:rsidRDefault="00000000">
      <w:pPr>
        <w:pStyle w:val="Heading3"/>
        <w:spacing w:after="415"/>
        <w:ind w:left="-5"/>
      </w:pPr>
      <w:ins w:id="339" w:author="db" w:date="2022-08-24T13:55:00Z">
        <w:r>
          <w:lastRenderedPageBreak/>
          <w:t xml:space="preserve">5.2.2 </w:t>
        </w:r>
      </w:ins>
      <w:bookmarkStart w:id="340" w:name="_Toc67402"/>
      <w:r>
        <w:rPr>
          <w:i/>
        </w:rPr>
        <w:t>Recommended Practice (RP)</w:t>
      </w:r>
    </w:p>
    <w:bookmarkEnd w:id="340"/>
    <w:p w14:paraId="4386611E" w14:textId="77777777" w:rsidR="001B5840" w:rsidRDefault="00000000">
      <w:pPr>
        <w:ind w:left="-5" w:right="16"/>
      </w:pPr>
      <w:r>
        <w:t xml:space="preserve">A </w:t>
      </w:r>
      <w:r>
        <w:rPr>
          <w:color w:val="0000ED"/>
          <w:u w:val="single" w:color="0000ED"/>
        </w:rPr>
        <w:t>Recommended Practice</w:t>
      </w:r>
      <w:r>
        <w:t xml:space="preserve"> shall be a document that states basic specifications, dimensions, or criteria that are not necessary for effective interchange and/or interconnection but that facilitate implementation of systems. Examples are conformance requirements for </w:t>
      </w:r>
      <w:r>
        <w:rPr>
          <w:color w:val="0000ED"/>
          <w:u w:val="single" w:color="0000ED"/>
        </w:rPr>
        <w:t>test materials</w:t>
      </w:r>
      <w:r>
        <w:t xml:space="preserve"> or measurement methods; constraints on existing specifications, dimensions, criteria, forms; and/or functions within the system described. An SMPTE </w:t>
      </w:r>
      <w:r>
        <w:rPr>
          <w:color w:val="0000ED"/>
          <w:u w:val="single" w:color="0000ED"/>
        </w:rPr>
        <w:t>Recommended Practice</w:t>
      </w:r>
      <w:r>
        <w:t xml:space="preserve"> may contain </w:t>
      </w:r>
      <w:r>
        <w:rPr>
          <w:color w:val="0000ED"/>
          <w:u w:val="single" w:color="0000ED"/>
        </w:rPr>
        <w:t>Conformance Lan</w:t>
      </w:r>
      <w:r>
        <w:rPr>
          <w:color w:val="0000ED"/>
        </w:rPr>
        <w:t>g</w:t>
      </w:r>
      <w:r>
        <w:rPr>
          <w:color w:val="0000ED"/>
          <w:u w:val="single" w:color="0000ED"/>
        </w:rPr>
        <w:t>ua</w:t>
      </w:r>
      <w:r>
        <w:rPr>
          <w:color w:val="0000ED"/>
        </w:rPr>
        <w:t>g</w:t>
      </w:r>
      <w:r>
        <w:rPr>
          <w:color w:val="0000ED"/>
          <w:u w:val="single" w:color="0000ED"/>
        </w:rPr>
        <w:t>e</w:t>
      </w:r>
      <w:r>
        <w:t>.</w:t>
      </w:r>
    </w:p>
    <w:p w14:paraId="1548870E" w14:textId="77777777" w:rsidR="001B5840" w:rsidRDefault="00000000">
      <w:pPr>
        <w:pStyle w:val="Heading3"/>
        <w:spacing w:after="415"/>
        <w:ind w:left="-5"/>
      </w:pPr>
      <w:ins w:id="341" w:author="db" w:date="2022-08-24T13:55:00Z">
        <w:r>
          <w:t xml:space="preserve">5.2.3 </w:t>
        </w:r>
      </w:ins>
      <w:bookmarkStart w:id="342" w:name="_Toc67403"/>
      <w:r>
        <w:rPr>
          <w:i/>
        </w:rPr>
        <w:t>Engineering Guideline (EG)</w:t>
      </w:r>
    </w:p>
    <w:bookmarkEnd w:id="342"/>
    <w:p w14:paraId="1A71DEAF" w14:textId="77777777" w:rsidR="001B5840" w:rsidRDefault="00000000">
      <w:pPr>
        <w:spacing w:after="364"/>
        <w:ind w:left="-5" w:right="16"/>
      </w:pPr>
      <w:r>
        <w:t xml:space="preserve">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w:t>
      </w:r>
      <w:r>
        <w:t xml:space="preserve"> shall be an informative document, often tutorial in nature, which incorporates engineering </w:t>
      </w:r>
      <w:r>
        <w:rPr>
          <w:color w:val="0000ED"/>
          <w:u w:val="single" w:color="0000ED"/>
        </w:rPr>
        <w:t>Consensus</w:t>
      </w:r>
      <w:r>
        <w:t xml:space="preserve"> on specifications, dimensions, and/or practices. It is intended to guide </w:t>
      </w:r>
      <w:r>
        <w:rPr>
          <w:color w:val="0000ED"/>
          <w:u w:val="single" w:color="0000ED"/>
        </w:rPr>
        <w:t>Users</w:t>
      </w:r>
      <w:r>
        <w:t xml:space="preserve"> or to provide designs or procedures for </w:t>
      </w:r>
      <w:r>
        <w:rPr>
          <w:color w:val="0000ED"/>
          <w:u w:val="single" w:color="0000ED"/>
        </w:rPr>
        <w:t>Producers</w:t>
      </w:r>
      <w:r>
        <w:t xml:space="preserve">. It shall not contain </w:t>
      </w:r>
      <w:r>
        <w:rPr>
          <w:color w:val="0000ED"/>
          <w:u w:val="single" w:color="0000ED"/>
        </w:rPr>
        <w:t>Conformance Lan</w:t>
      </w:r>
      <w:r>
        <w:rPr>
          <w:color w:val="0000ED"/>
        </w:rPr>
        <w:t>g</w:t>
      </w:r>
      <w:r>
        <w:rPr>
          <w:color w:val="0000ED"/>
          <w:u w:val="single" w:color="0000ED"/>
        </w:rPr>
        <w:t>ua</w:t>
      </w:r>
      <w:r>
        <w:rPr>
          <w:color w:val="0000ED"/>
        </w:rPr>
        <w:t>g</w:t>
      </w:r>
      <w:r>
        <w:rPr>
          <w:color w:val="0000ED"/>
          <w:u w:val="single" w:color="0000ED"/>
        </w:rPr>
        <w:t>e</w:t>
      </w:r>
      <w:r>
        <w:t xml:space="preserve">, </w:t>
      </w:r>
      <w:r>
        <w:rPr>
          <w:color w:val="0000ED"/>
          <w:u w:val="single" w:color="0000ED"/>
        </w:rPr>
        <w:t>Normative Text</w:t>
      </w:r>
      <w:r>
        <w:t xml:space="preserve">, or </w:t>
      </w:r>
      <w:r>
        <w:rPr>
          <w:color w:val="0000ED"/>
          <w:u w:val="single" w:color="0000ED"/>
        </w:rPr>
        <w:t>Normative References</w:t>
      </w:r>
      <w:r>
        <w:t>.</w:t>
      </w:r>
    </w:p>
    <w:p w14:paraId="1D7894B3" w14:textId="77777777" w:rsidR="001B5840" w:rsidRDefault="00000000">
      <w:pPr>
        <w:pStyle w:val="Heading3"/>
        <w:spacing w:after="415"/>
        <w:ind w:left="-5"/>
      </w:pPr>
      <w:ins w:id="343" w:author="db" w:date="2022-08-24T13:55:00Z">
        <w:r>
          <w:t xml:space="preserve">5.2.4 </w:t>
        </w:r>
      </w:ins>
      <w:bookmarkStart w:id="344" w:name="_Toc67404"/>
      <w:r>
        <w:rPr>
          <w:i/>
        </w:rPr>
        <w:t>Test Materials</w:t>
      </w:r>
    </w:p>
    <w:bookmarkEnd w:id="344"/>
    <w:p w14:paraId="35ED688D" w14:textId="77777777" w:rsidR="001B5840" w:rsidRDefault="00000000">
      <w:pPr>
        <w:spacing w:after="364"/>
        <w:ind w:left="-5" w:right="16"/>
      </w:pPr>
      <w:r>
        <w:t xml:space="preserve">Some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may define what are commonly known as SMPTE "</w:t>
      </w:r>
      <w:r>
        <w:rPr>
          <w:color w:val="0000ED"/>
          <w:u w:val="single" w:color="0000ED"/>
        </w:rPr>
        <w:t>test materials</w:t>
      </w:r>
      <w:r>
        <w:t xml:space="preserve">." These are films, tapes, computer files, and similar materials that facilitate some sort of conformance procedures intended to enhance interoperability. </w:t>
      </w:r>
      <w:r>
        <w:rPr>
          <w:color w:val="0000ED"/>
          <w:u w:val="single" w:color="0000ED"/>
        </w:rPr>
        <w:t>Test Materials</w:t>
      </w:r>
      <w:r>
        <w:t xml:space="preserve"> are encouraged for complex Standards. While not a document type on their own, they form integral parts of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to which they relate. </w:t>
      </w:r>
      <w:r>
        <w:rPr>
          <w:color w:val="0000ED"/>
          <w:u w:val="single" w:color="0000ED"/>
        </w:rPr>
        <w:t>Test materials</w:t>
      </w:r>
      <w:r>
        <w:t xml:space="preserve"> shall be enabled by, and form part of,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usually </w:t>
      </w:r>
      <w:r>
        <w:rPr>
          <w:color w:val="0000ED"/>
          <w:u w:val="single" w:color="0000ED"/>
        </w:rPr>
        <w:t>Recommended Practices</w:t>
      </w:r>
      <w:r>
        <w:t xml:space="preserve">. Changes to </w:t>
      </w:r>
      <w:r>
        <w:rPr>
          <w:color w:val="0000ED"/>
          <w:u w:val="single" w:color="0000ED"/>
        </w:rPr>
        <w:t>Test Materials</w:t>
      </w:r>
      <w:r>
        <w:t xml:space="preserve"> shall follow the processes applicable to their related prose document elements. That is, when </w:t>
      </w:r>
      <w:r>
        <w:rPr>
          <w:color w:val="0000ED"/>
          <w:u w:val="single" w:color="0000ED"/>
        </w:rPr>
        <w:t>Test Materials</w:t>
      </w:r>
      <w:r>
        <w:t xml:space="preserve"> must be modified, their associated </w:t>
      </w:r>
      <w:r>
        <w:rPr>
          <w:color w:val="0000ED"/>
          <w:u w:val="single" w:color="0000ED"/>
        </w:rPr>
        <w:t>Recommended Practices</w:t>
      </w:r>
      <w:r>
        <w:t xml:space="preserve"> shall be revised or amended following the appropriate procedures herein, even if the prose of the </w:t>
      </w:r>
      <w:r>
        <w:rPr>
          <w:color w:val="0000ED"/>
          <w:u w:val="single" w:color="0000ED"/>
        </w:rPr>
        <w:t>Recommended Practice</w:t>
      </w:r>
      <w:r>
        <w:t xml:space="preserve"> is not altered. Third party </w:t>
      </w:r>
      <w:r>
        <w:rPr>
          <w:color w:val="0000ED"/>
          <w:u w:val="single" w:color="0000ED"/>
        </w:rPr>
        <w:t>test materials</w:t>
      </w:r>
      <w:r>
        <w:t xml:space="preserve">, which may be sold by SMPTE, are not considered part of SMPTE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Documents</w:t>
      </w:r>
      <w:r>
        <w:t>.</w:t>
      </w:r>
    </w:p>
    <w:p w14:paraId="6FD0B4AC" w14:textId="77777777" w:rsidR="001B5840" w:rsidRDefault="00000000">
      <w:pPr>
        <w:pStyle w:val="Heading3"/>
        <w:spacing w:after="415"/>
        <w:ind w:left="-5"/>
      </w:pPr>
      <w:ins w:id="345" w:author="db" w:date="2022-08-24T13:55:00Z">
        <w:r>
          <w:t xml:space="preserve">5.2.5 </w:t>
        </w:r>
      </w:ins>
      <w:bookmarkStart w:id="346" w:name="_Toc67405"/>
      <w:r>
        <w:rPr>
          <w:i/>
        </w:rPr>
        <w:t>Registers</w:t>
      </w:r>
    </w:p>
    <w:bookmarkEnd w:id="346"/>
    <w:p w14:paraId="34B02751" w14:textId="77777777" w:rsidR="001B5840" w:rsidRDefault="00000000">
      <w:pPr>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may include tables intended to be filled in over time. A </w:t>
      </w:r>
      <w:r>
        <w:rPr>
          <w:color w:val="0000ED"/>
          <w:u w:val="single" w:color="0000ED"/>
        </w:rPr>
        <w:t>Re</w:t>
      </w:r>
      <w:r>
        <w:rPr>
          <w:color w:val="0000ED"/>
        </w:rPr>
        <w:t>g</w:t>
      </w:r>
      <w:r>
        <w:rPr>
          <w:color w:val="0000ED"/>
          <w:u w:val="single" w:color="0000ED"/>
        </w:rPr>
        <w:t>ister</w:t>
      </w:r>
      <w:r>
        <w:t xml:space="preserve"> is a table that is published in a medium more convenient for updating (e.g., an online database).</w:t>
      </w:r>
    </w:p>
    <w:p w14:paraId="64E11994" w14:textId="77777777" w:rsidR="001B5840" w:rsidRDefault="00000000">
      <w:pPr>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may provide criteria for adding, changing and deleting table entries.</w:t>
      </w:r>
    </w:p>
    <w:p w14:paraId="2A9F23B9" w14:textId="77777777" w:rsidR="001B5840" w:rsidRDefault="00000000">
      <w:pPr>
        <w:ind w:left="-5" w:right="16"/>
      </w:pPr>
      <w:r>
        <w:lastRenderedPageBreak/>
        <w:t xml:space="preserve">An </w:t>
      </w:r>
      <w:r>
        <w:rPr>
          <w:i/>
        </w:rPr>
        <w:t>Administrative Register</w:t>
      </w:r>
      <w:r>
        <w:t xml:space="preserve"> is a </w:t>
      </w:r>
      <w:r>
        <w:rPr>
          <w:color w:val="0000ED"/>
          <w:u w:val="single" w:color="0000ED"/>
        </w:rPr>
        <w:t>Re</w:t>
      </w:r>
      <w:r>
        <w:rPr>
          <w:color w:val="0000ED"/>
        </w:rPr>
        <w:t>g</w:t>
      </w:r>
      <w:r>
        <w:rPr>
          <w:color w:val="0000ED"/>
          <w:u w:val="single" w:color="0000ED"/>
        </w:rPr>
        <w:t>ister</w:t>
      </w:r>
      <w:r>
        <w:t xml:space="preserve"> for which the criteria for adding, changing and deleting are specified in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and changes to the Register do not involve the </w:t>
      </w:r>
      <w:r>
        <w:rPr>
          <w:color w:val="0000ED"/>
          <w:u w:val="single" w:color="0000ED"/>
        </w:rPr>
        <w:t>Consensus</w:t>
      </w:r>
      <w:r>
        <w:t xml:space="preserve"> of technical experts. If this requirement is not met, the </w:t>
      </w:r>
      <w:r>
        <w:rPr>
          <w:color w:val="0000ED"/>
          <w:u w:val="single" w:color="0000ED"/>
        </w:rPr>
        <w:t>Director of En</w:t>
      </w:r>
      <w:r>
        <w:rPr>
          <w:color w:val="0000ED"/>
        </w:rPr>
        <w:t>g</w:t>
      </w:r>
      <w:r>
        <w:rPr>
          <w:color w:val="0000ED"/>
          <w:u w:val="single" w:color="0000ED"/>
        </w:rPr>
        <w:t>ineerin</w:t>
      </w:r>
      <w:r>
        <w:rPr>
          <w:color w:val="0000ED"/>
        </w:rPr>
        <w:t>g</w:t>
      </w:r>
      <w:r>
        <w:t xml:space="preserve"> may </w:t>
      </w:r>
      <w:proofErr w:type="gramStart"/>
      <w:r>
        <w:t xml:space="preserve">make </w:t>
      </w:r>
      <w:r>
        <w:rPr>
          <w:color w:val="0000ED"/>
          <w:u w:val="single" w:color="0000ED"/>
        </w:rPr>
        <w:t>revisions</w:t>
      </w:r>
      <w:r>
        <w:t xml:space="preserve"> to</w:t>
      </w:r>
      <w:proofErr w:type="gramEnd"/>
      <w:r>
        <w:t xml:space="preserve"> the </w:t>
      </w:r>
      <w:r>
        <w:rPr>
          <w:color w:val="0000ED"/>
          <w:u w:val="single" w:color="0000ED"/>
        </w:rPr>
        <w:t>Re</w:t>
      </w:r>
      <w:r>
        <w:rPr>
          <w:color w:val="0000ED"/>
        </w:rPr>
        <w:t>g</w:t>
      </w:r>
      <w:r>
        <w:rPr>
          <w:color w:val="0000ED"/>
          <w:u w:val="single" w:color="0000ED"/>
        </w:rPr>
        <w:t>ister</w:t>
      </w:r>
      <w:r>
        <w:t xml:space="preserve">. The </w:t>
      </w:r>
      <w:r>
        <w:rPr>
          <w:color w:val="0000ED"/>
          <w:u w:val="single" w:color="0000ED"/>
        </w:rPr>
        <w:t>Revision</w:t>
      </w:r>
      <w:r>
        <w:t xml:space="preserve"> of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w:t>
      </w:r>
      <w:r>
        <w:t>in all its media and elements must be clearly identified, as it can be altered very frequently.</w:t>
      </w:r>
    </w:p>
    <w:p w14:paraId="362A4BB2" w14:textId="77777777" w:rsidR="001B5840" w:rsidRDefault="00000000">
      <w:pPr>
        <w:ind w:left="-5" w:right="16"/>
      </w:pPr>
      <w:r>
        <w:t xml:space="preserve">When criteria for adding, changing and deleting table entries are not specified in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or the criteria involve the </w:t>
      </w:r>
      <w:r>
        <w:rPr>
          <w:color w:val="0000ED"/>
          <w:u w:val="single" w:color="0000ED"/>
        </w:rPr>
        <w:t>Consensus</w:t>
      </w:r>
      <w:r>
        <w:t xml:space="preserve"> of technical experts, any alteration shall be subject to the normal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process, typically an </w:t>
      </w:r>
      <w:r>
        <w:rPr>
          <w:color w:val="0000ED"/>
          <w:u w:val="single" w:color="0000ED"/>
        </w:rPr>
        <w:t>Amendment</w:t>
      </w:r>
      <w:r>
        <w:t>.</w:t>
      </w:r>
    </w:p>
    <w:p w14:paraId="0FA6BD30" w14:textId="77777777" w:rsidR="001B5840" w:rsidRDefault="00000000">
      <w:pPr>
        <w:spacing w:after="362"/>
        <w:ind w:left="-5" w:right="16"/>
      </w:pPr>
      <w:r>
        <w:t xml:space="preserve">If </w:t>
      </w:r>
      <w:r>
        <w:rPr>
          <w:color w:val="0000ED"/>
          <w:u w:val="single" w:color="0000ED"/>
        </w:rPr>
        <w:t>Re</w:t>
      </w:r>
      <w:r>
        <w:rPr>
          <w:color w:val="0000ED"/>
        </w:rPr>
        <w:t>g</w:t>
      </w:r>
      <w:r>
        <w:rPr>
          <w:color w:val="0000ED"/>
          <w:u w:val="single" w:color="0000ED"/>
        </w:rPr>
        <w:t>ister</w:t>
      </w:r>
      <w:r>
        <w:t xml:space="preserve"> entries are issued to parties other than the </w:t>
      </w:r>
      <w:r>
        <w:rPr>
          <w:color w:val="0000ED"/>
          <w:u w:val="single" w:color="0000ED"/>
        </w:rPr>
        <w:t>Societ</w:t>
      </w:r>
      <w:r>
        <w:rPr>
          <w:color w:val="0000ED"/>
        </w:rPr>
        <w:t xml:space="preserve">y </w:t>
      </w:r>
      <w:r>
        <w:t>itself, then a fee may be charged.</w:t>
      </w:r>
    </w:p>
    <w:p w14:paraId="0AB4A5E5" w14:textId="77777777" w:rsidR="001B5840" w:rsidRDefault="00000000">
      <w:pPr>
        <w:pStyle w:val="Heading2"/>
        <w:spacing w:after="370"/>
        <w:ind w:left="-5"/>
      </w:pPr>
      <w:ins w:id="347" w:author="db" w:date="2022-08-24T13:55:00Z">
        <w:r>
          <w:t xml:space="preserve">5.3 </w:t>
        </w:r>
      </w:ins>
      <w:bookmarkStart w:id="348" w:name="_Toc67406"/>
      <w:r>
        <w:t>Modification of Engineering Documents</w:t>
      </w:r>
    </w:p>
    <w:bookmarkEnd w:id="348"/>
    <w:p w14:paraId="4F4CF24B" w14:textId="77777777" w:rsidR="001B5840" w:rsidRDefault="00000000">
      <w:pPr>
        <w:pStyle w:val="Heading3"/>
        <w:spacing w:after="415"/>
        <w:ind w:left="-5"/>
      </w:pPr>
      <w:ins w:id="349" w:author="db" w:date="2022-08-24T13:55:00Z">
        <w:r>
          <w:t xml:space="preserve">5.3.1 </w:t>
        </w:r>
      </w:ins>
      <w:bookmarkStart w:id="350" w:name="_Toc67407"/>
      <w:r>
        <w:rPr>
          <w:i/>
        </w:rPr>
        <w:t>Revision</w:t>
      </w:r>
    </w:p>
    <w:bookmarkEnd w:id="350"/>
    <w:p w14:paraId="55F8189D" w14:textId="77777777" w:rsidR="001B5840" w:rsidRDefault="00000000">
      <w:pPr>
        <w:spacing w:after="379"/>
        <w:ind w:left="-5" w:right="16"/>
      </w:pPr>
      <w:r>
        <w:t xml:space="preserve">A </w:t>
      </w:r>
      <w:r>
        <w:rPr>
          <w:color w:val="0000ED"/>
          <w:u w:val="single" w:color="0000ED"/>
        </w:rPr>
        <w:t>Revision</w:t>
      </w:r>
      <w:r>
        <w:t xml:space="preserve"> is a Standard, </w:t>
      </w:r>
      <w:r>
        <w:rPr>
          <w:color w:val="0000ED"/>
          <w:u w:val="single" w:color="0000ED"/>
        </w:rPr>
        <w:t>Recommended Practice</w:t>
      </w:r>
      <w:r>
        <w:t xml:space="preserve">, 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w:t>
      </w:r>
      <w:r>
        <w:t xml:space="preserve"> document that is to replace a previously published edition. A </w:t>
      </w:r>
      <w:r>
        <w:rPr>
          <w:color w:val="0000ED"/>
          <w:u w:val="single" w:color="0000ED"/>
        </w:rPr>
        <w:t>Revision</w:t>
      </w:r>
      <w:r>
        <w:t xml:space="preserve"> shall exist only as a work in process and, when published, shall supersede the previous edition.</w:t>
      </w:r>
    </w:p>
    <w:p w14:paraId="29D5120F" w14:textId="77777777" w:rsidR="001B5840" w:rsidRDefault="00000000">
      <w:pPr>
        <w:pStyle w:val="Heading3"/>
        <w:spacing w:after="400"/>
        <w:ind w:left="-5"/>
      </w:pPr>
      <w:ins w:id="351" w:author="db" w:date="2022-08-24T13:55:00Z">
        <w:r>
          <w:t xml:space="preserve">5.3.2 </w:t>
        </w:r>
      </w:ins>
      <w:bookmarkStart w:id="352" w:name="_Toc67408"/>
      <w:r>
        <w:rPr>
          <w:i/>
        </w:rPr>
        <w:t>Amendment</w:t>
      </w:r>
    </w:p>
    <w:bookmarkEnd w:id="352"/>
    <w:p w14:paraId="6E2286D0" w14:textId="77777777" w:rsidR="001B5840" w:rsidRDefault="00000000">
      <w:pPr>
        <w:spacing w:after="379"/>
        <w:ind w:left="-5" w:right="16"/>
      </w:pPr>
      <w:r>
        <w:t xml:space="preserve">An </w:t>
      </w:r>
      <w:r>
        <w:rPr>
          <w:color w:val="0000ED"/>
          <w:u w:val="single" w:color="0000ED"/>
        </w:rPr>
        <w:t>Amendment</w:t>
      </w:r>
      <w:r>
        <w:t xml:space="preserve"> is a document that modifies the provisions of an existing Standard, </w:t>
      </w:r>
      <w:r>
        <w:rPr>
          <w:color w:val="0000ED"/>
          <w:u w:val="single" w:color="0000ED"/>
        </w:rPr>
        <w:t>Recommended Practice</w:t>
      </w:r>
      <w:r>
        <w:t xml:space="preserve">, 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w:t>
      </w:r>
      <w:r>
        <w:t xml:space="preserve">. An </w:t>
      </w:r>
      <w:r>
        <w:rPr>
          <w:color w:val="0000ED"/>
          <w:u w:val="single" w:color="0000ED"/>
        </w:rPr>
        <w:t>Amendment</w:t>
      </w:r>
      <w:r>
        <w:t xml:space="preserve"> shall contain only an enumeration of the changes and not the entire document to which it applies. It also shall contain an introductory statement describing the purpose of the change(s). An </w:t>
      </w:r>
      <w:r>
        <w:rPr>
          <w:color w:val="0000ED"/>
          <w:u w:val="single" w:color="0000ED"/>
        </w:rPr>
        <w:t xml:space="preserve">Amendment </w:t>
      </w:r>
      <w:r>
        <w:t xml:space="preserve">may be published as a separate document in which case the current edition of the affected document shall continue to be published until the </w:t>
      </w:r>
      <w:r>
        <w:rPr>
          <w:color w:val="0000ED"/>
          <w:u w:val="single" w:color="0000ED"/>
        </w:rPr>
        <w:t>Amendment</w:t>
      </w:r>
      <w:r>
        <w:t xml:space="preserve"> is incorporated into a new edition of the affected document.</w:t>
      </w:r>
    </w:p>
    <w:p w14:paraId="3D9AD0B3" w14:textId="77777777" w:rsidR="001B5840" w:rsidRDefault="00000000">
      <w:pPr>
        <w:pStyle w:val="Heading2"/>
        <w:spacing w:after="355"/>
        <w:ind w:left="-5"/>
      </w:pPr>
      <w:ins w:id="353" w:author="db" w:date="2022-08-24T13:55:00Z">
        <w:r>
          <w:t xml:space="preserve">5.4 </w:t>
        </w:r>
      </w:ins>
      <w:bookmarkStart w:id="354" w:name="_Toc67409"/>
      <w:r>
        <w:rPr>
          <w:i/>
        </w:rPr>
        <w:t>Other Published Documents</w:t>
      </w:r>
    </w:p>
    <w:bookmarkEnd w:id="354"/>
    <w:p w14:paraId="774535AC" w14:textId="77777777" w:rsidR="001B5840" w:rsidRDefault="00000000">
      <w:pPr>
        <w:pStyle w:val="Heading3"/>
        <w:ind w:left="-5"/>
      </w:pPr>
      <w:ins w:id="355" w:author="db" w:date="2022-08-24T13:55:00Z">
        <w:r>
          <w:t xml:space="preserve">5.4.1 </w:t>
        </w:r>
      </w:ins>
      <w:bookmarkStart w:id="356" w:name="_Toc67410"/>
      <w:r>
        <w:rPr>
          <w:i/>
        </w:rPr>
        <w:t>Administrative Guidelines (AG)</w:t>
      </w:r>
    </w:p>
    <w:bookmarkEnd w:id="356"/>
    <w:p w14:paraId="3528EEBD" w14:textId="77777777" w:rsidR="001B5840" w:rsidRDefault="00000000">
      <w:pPr>
        <w:spacing w:after="379"/>
        <w:ind w:left="-5" w:right="16"/>
      </w:pPr>
      <w:r>
        <w:rPr>
          <w:color w:val="0000ED"/>
          <w:u w:val="single" w:color="0000ED"/>
        </w:rPr>
        <w:t>Administrative Guidelines</w:t>
      </w:r>
      <w:r>
        <w:t xml:space="preserve"> shall be prepared from time-to-time to provide extensions to and interpretations of this Standards Operations Manual. </w:t>
      </w:r>
      <w:r>
        <w:rPr>
          <w:color w:val="0000ED"/>
          <w:u w:val="single" w:color="0000ED"/>
        </w:rPr>
        <w:t>Administrative Guidelines</w:t>
      </w:r>
      <w:r>
        <w:t xml:space="preserve"> may include, but are not limited to, descriptions of Group and meeting procedures, templates for documents, rules and procedures for </w:t>
      </w:r>
      <w:r>
        <w:rPr>
          <w:color w:val="0000ED"/>
          <w:u w:val="single" w:color="0000ED"/>
        </w:rPr>
        <w:t>Re</w:t>
      </w:r>
      <w:r>
        <w:rPr>
          <w:color w:val="0000ED"/>
        </w:rPr>
        <w:t>g</w:t>
      </w:r>
      <w:r>
        <w:rPr>
          <w:color w:val="0000ED"/>
          <w:u w:val="single" w:color="0000ED"/>
        </w:rPr>
        <w:t>isters</w:t>
      </w:r>
      <w:r>
        <w:t xml:space="preserve">, etc. All </w:t>
      </w:r>
      <w:r>
        <w:rPr>
          <w:color w:val="0000ED"/>
          <w:u w:val="single" w:color="0000ED"/>
        </w:rPr>
        <w:t>Administrative Guidelines</w:t>
      </w:r>
      <w:r>
        <w:t xml:space="preserve"> shall be </w:t>
      </w:r>
      <w:r>
        <w:lastRenderedPageBreak/>
        <w:t xml:space="preserve">issued by the </w:t>
      </w:r>
      <w:r>
        <w:rPr>
          <w:color w:val="0000ED"/>
          <w:u w:val="single" w:color="0000ED"/>
        </w:rPr>
        <w:t>Standards Committee</w:t>
      </w:r>
      <w:r>
        <w:t xml:space="preserve"> and shall require a </w:t>
      </w:r>
      <w:r>
        <w:rPr>
          <w:color w:val="0000ED"/>
          <w:u w:val="single" w:color="0000ED"/>
        </w:rPr>
        <w:t>Consensus Vote</w:t>
      </w:r>
      <w:r>
        <w:t xml:space="preserve"> of the </w:t>
      </w:r>
      <w:r>
        <w:rPr>
          <w:color w:val="0000ED"/>
          <w:u w:val="single" w:color="0000ED"/>
        </w:rPr>
        <w:t>Standards Committee</w:t>
      </w:r>
      <w:r>
        <w:t xml:space="preserve"> for approval or modification. In the event of a conflict, </w:t>
      </w:r>
      <w:ins w:id="357" w:author="db" w:date="2022-08-24T13:55:00Z">
        <w:r>
          <w:t xml:space="preserve">the </w:t>
        </w:r>
        <w:r>
          <w:rPr>
            <w:color w:val="0000ED"/>
            <w:u w:val="single" w:color="0000ED"/>
          </w:rPr>
          <w:t>Societ</w:t>
        </w:r>
        <w:r>
          <w:rPr>
            <w:color w:val="0000ED"/>
          </w:rPr>
          <w:t>y</w:t>
        </w:r>
        <w:r>
          <w:rPr>
            <w:color w:val="0000ED"/>
            <w:u w:val="single" w:color="0000ED"/>
          </w:rPr>
          <w:t xml:space="preserve"> B</w:t>
        </w:r>
        <w:r>
          <w:rPr>
            <w:color w:val="0000ED"/>
          </w:rPr>
          <w:t>y</w:t>
        </w:r>
        <w:r>
          <w:rPr>
            <w:color w:val="0000ED"/>
            <w:u w:val="single" w:color="0000ED"/>
          </w:rPr>
          <w:t>laws</w:t>
        </w:r>
        <w:r>
          <w:t>,</w:t>
        </w:r>
      </w:ins>
      <w:r>
        <w:t xml:space="preserve"> Operations Manuals or any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shall take precedence over the Standards </w:t>
      </w:r>
      <w:r>
        <w:rPr>
          <w:color w:val="0000ED"/>
          <w:u w:val="single" w:color="0000ED"/>
        </w:rPr>
        <w:t>Administrative Guidelines</w:t>
      </w:r>
      <w:r>
        <w:t>.</w:t>
      </w:r>
    </w:p>
    <w:p w14:paraId="7E5B87D2" w14:textId="77777777" w:rsidR="001B5840" w:rsidRDefault="00000000">
      <w:pPr>
        <w:pStyle w:val="Heading3"/>
        <w:ind w:left="-5"/>
      </w:pPr>
      <w:ins w:id="358" w:author="db" w:date="2022-08-24T13:55:00Z">
        <w:r>
          <w:t xml:space="preserve">5.4.2 </w:t>
        </w:r>
      </w:ins>
      <w:bookmarkStart w:id="359" w:name="_Toc67411"/>
      <w:r>
        <w:rPr>
          <w:i/>
        </w:rPr>
        <w:t>Engineering Report (ER)</w:t>
      </w:r>
    </w:p>
    <w:bookmarkEnd w:id="359"/>
    <w:p w14:paraId="18768837" w14:textId="77777777" w:rsidR="001B5840" w:rsidRDefault="00000000">
      <w:pPr>
        <w:spacing w:after="0"/>
        <w:ind w:left="-5" w:right="16"/>
      </w:pPr>
      <w:r>
        <w:t xml:space="preserve">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Report</w:t>
      </w:r>
      <w:r>
        <w:t xml:space="preserve"> is an informative document developed by a </w:t>
      </w:r>
      <w:r>
        <w:rPr>
          <w:color w:val="0000ED"/>
          <w:u w:val="single" w:color="0000ED"/>
        </w:rPr>
        <w:t>Stud</w:t>
      </w:r>
      <w:r>
        <w:rPr>
          <w:color w:val="0000ED"/>
        </w:rPr>
        <w:t>y</w:t>
      </w:r>
      <w:r>
        <w:rPr>
          <w:color w:val="0000ED"/>
          <w:u w:val="single" w:color="0000ED"/>
        </w:rPr>
        <w:t xml:space="preserve"> Group</w:t>
      </w:r>
      <w:r>
        <w:t>, a</w:t>
      </w:r>
    </w:p>
    <w:p w14:paraId="16546273"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or a </w:t>
      </w:r>
      <w:r>
        <w:rPr>
          <w:color w:val="0000ED"/>
          <w:u w:val="single" w:color="0000ED"/>
        </w:rPr>
        <w:t>Task Force</w:t>
      </w:r>
      <w:r>
        <w:t xml:space="preserve"> on a topic of interest to the industry. Publication shall be with approval of the </w:t>
      </w:r>
      <w:r>
        <w:rPr>
          <w:color w:val="541A8B"/>
          <w:u w:val="single" w:color="541A8B"/>
        </w:rPr>
        <w:t>Standards Vice President</w:t>
      </w:r>
      <w:r>
        <w:t>.</w:t>
      </w:r>
    </w:p>
    <w:p w14:paraId="3E519FA8" w14:textId="77777777" w:rsidR="001B5840" w:rsidRDefault="00000000">
      <w:pPr>
        <w:pStyle w:val="Heading3"/>
        <w:ind w:left="-5"/>
      </w:pPr>
      <w:ins w:id="360" w:author="db" w:date="2022-08-24T13:55:00Z">
        <w:r>
          <w:t xml:space="preserve">5.4.3 </w:t>
        </w:r>
      </w:ins>
      <w:bookmarkStart w:id="361" w:name="_Toc67412"/>
      <w:r>
        <w:rPr>
          <w:i/>
        </w:rPr>
        <w:t>Advisory Note (AN)</w:t>
      </w:r>
    </w:p>
    <w:bookmarkEnd w:id="361"/>
    <w:p w14:paraId="5C66CD9E" w14:textId="77777777" w:rsidR="001B5840" w:rsidRDefault="00000000">
      <w:pPr>
        <w:spacing w:after="379"/>
        <w:ind w:left="-5" w:right="16"/>
      </w:pPr>
      <w:r>
        <w:t xml:space="preserve">An </w:t>
      </w:r>
      <w:r>
        <w:rPr>
          <w:color w:val="0000ED"/>
          <w:u w:val="single" w:color="0000ED"/>
        </w:rPr>
        <w:t>Advisor</w:t>
      </w:r>
      <w:r>
        <w:rPr>
          <w:color w:val="0000ED"/>
        </w:rPr>
        <w:t>y</w:t>
      </w:r>
      <w:r>
        <w:rPr>
          <w:color w:val="0000ED"/>
          <w:u w:val="single" w:color="0000ED"/>
        </w:rPr>
        <w:t xml:space="preserve"> Note</w:t>
      </w:r>
      <w:r>
        <w:t xml:space="preserve"> is a brief informative document developed by </w:t>
      </w:r>
      <w:r>
        <w:rPr>
          <w:color w:val="0000ED"/>
          <w:u w:val="single" w:color="0000ED"/>
        </w:rPr>
        <w:t>Consensus</w:t>
      </w:r>
      <w:r>
        <w:t xml:space="preserve"> of a </w:t>
      </w:r>
      <w:r>
        <w:rPr>
          <w:color w:val="0000ED"/>
          <w:u w:val="single" w:color="0000ED"/>
        </w:rPr>
        <w:t>Technolo</w:t>
      </w:r>
      <w:r>
        <w:rPr>
          <w:color w:val="0000ED"/>
        </w:rPr>
        <w:t xml:space="preserve">gy </w:t>
      </w:r>
      <w:r>
        <w:rPr>
          <w:color w:val="0000ED"/>
          <w:u w:val="single" w:color="0000ED"/>
        </w:rPr>
        <w:t>Committee</w:t>
      </w:r>
      <w:r>
        <w:t xml:space="preserve"> detailing an issue before the </w:t>
      </w:r>
      <w:r>
        <w:rPr>
          <w:color w:val="0000ED"/>
          <w:u w:val="single" w:color="0000ED"/>
        </w:rPr>
        <w:t>Technolo</w:t>
      </w:r>
      <w:r>
        <w:rPr>
          <w:color w:val="0000ED"/>
        </w:rPr>
        <w:t>gy</w:t>
      </w:r>
      <w:r>
        <w:rPr>
          <w:color w:val="0000ED"/>
          <w:u w:val="single" w:color="0000ED"/>
        </w:rPr>
        <w:t xml:space="preserve"> Committee</w:t>
      </w:r>
      <w:r>
        <w:t xml:space="preserve">. An </w:t>
      </w:r>
      <w:r>
        <w:rPr>
          <w:color w:val="0000ED"/>
          <w:u w:val="single" w:color="0000ED"/>
        </w:rPr>
        <w:t>Advisor</w:t>
      </w:r>
      <w:r>
        <w:rPr>
          <w:color w:val="0000ED"/>
        </w:rPr>
        <w:t>y</w:t>
      </w:r>
      <w:r>
        <w:rPr>
          <w:color w:val="0000ED"/>
          <w:u w:val="single" w:color="0000ED"/>
        </w:rPr>
        <w:t xml:space="preserve"> Note</w:t>
      </w:r>
      <w:r>
        <w:t xml:space="preserve"> generally should have a limited term benefit to the industry and should typically be </w:t>
      </w:r>
      <w:r>
        <w:rPr>
          <w:color w:val="0000ED"/>
          <w:u w:val="single" w:color="0000ED"/>
        </w:rPr>
        <w:t>withdrawn</w:t>
      </w:r>
      <w:r>
        <w:t xml:space="preserve"> after the issues it describes are resolved. Publication shall be with approval of the </w:t>
      </w:r>
      <w:r>
        <w:rPr>
          <w:color w:val="541A8B"/>
          <w:u w:val="single" w:color="541A8B"/>
        </w:rPr>
        <w:t>Standards Vice President</w:t>
      </w:r>
      <w:r>
        <w:t xml:space="preserve">. An </w:t>
      </w:r>
      <w:r>
        <w:rPr>
          <w:color w:val="0000ED"/>
          <w:u w:val="single" w:color="0000ED"/>
        </w:rPr>
        <w:t>Advisor</w:t>
      </w:r>
      <w:r>
        <w:rPr>
          <w:color w:val="0000ED"/>
        </w:rPr>
        <w:t>y</w:t>
      </w:r>
      <w:r>
        <w:rPr>
          <w:color w:val="0000ED"/>
          <w:u w:val="single" w:color="0000ED"/>
        </w:rPr>
        <w:t xml:space="preserve"> Note</w:t>
      </w:r>
      <w:r>
        <w:t xml:space="preserve"> shall be </w:t>
      </w:r>
      <w:r>
        <w:rPr>
          <w:color w:val="0000ED"/>
          <w:u w:val="single" w:color="0000ED"/>
        </w:rPr>
        <w:t>withdrawn</w:t>
      </w:r>
      <w:r>
        <w:t xml:space="preserve"> automatically 6 months after initial publication or sooner by </w:t>
      </w:r>
      <w:r>
        <w:rPr>
          <w:color w:val="0000ED"/>
          <w:u w:val="single" w:color="0000ED"/>
        </w:rPr>
        <w:t>Consensus</w:t>
      </w:r>
      <w:r>
        <w:t xml:space="preserve"> of the developing </w:t>
      </w:r>
      <w:r>
        <w:rPr>
          <w:color w:val="0000ED"/>
          <w:u w:val="single" w:color="0000ED"/>
        </w:rPr>
        <w:t>Technolo</w:t>
      </w:r>
      <w:r>
        <w:rPr>
          <w:color w:val="0000ED"/>
        </w:rPr>
        <w:t>gy</w:t>
      </w:r>
      <w:r>
        <w:rPr>
          <w:color w:val="0000ED"/>
          <w:u w:val="single" w:color="0000ED"/>
        </w:rPr>
        <w:t xml:space="preserve"> Committee</w:t>
      </w:r>
      <w:r>
        <w:t>.</w:t>
      </w:r>
    </w:p>
    <w:p w14:paraId="6EEAFB37" w14:textId="77777777" w:rsidR="001B5840" w:rsidRDefault="00000000">
      <w:pPr>
        <w:pStyle w:val="Heading2"/>
        <w:spacing w:after="355"/>
        <w:ind w:left="-5"/>
      </w:pPr>
      <w:ins w:id="362" w:author="db" w:date="2022-08-24T13:55:00Z">
        <w:r>
          <w:t xml:space="preserve">5.5 </w:t>
        </w:r>
      </w:ins>
      <w:bookmarkStart w:id="363" w:name="_Toc67413"/>
      <w:r>
        <w:t>Procedures</w:t>
      </w:r>
    </w:p>
    <w:bookmarkEnd w:id="363"/>
    <w:p w14:paraId="47B45E7F" w14:textId="77777777" w:rsidR="001B5840" w:rsidRDefault="00000000">
      <w:pPr>
        <w:pStyle w:val="Heading3"/>
        <w:ind w:left="-5"/>
      </w:pPr>
      <w:ins w:id="364" w:author="db" w:date="2022-08-24T13:55:00Z">
        <w:r>
          <w:t xml:space="preserve">5.5.1 </w:t>
        </w:r>
      </w:ins>
      <w:bookmarkStart w:id="365" w:name="_Toc67414"/>
      <w:r>
        <w:t>Editorial Revisions</w:t>
      </w:r>
    </w:p>
    <w:bookmarkEnd w:id="365"/>
    <w:p w14:paraId="6D9A0F2B" w14:textId="77777777" w:rsidR="001B5840" w:rsidRDefault="00000000">
      <w:pPr>
        <w:ind w:left="-5" w:right="16"/>
      </w:pPr>
      <w:r>
        <w:t xml:space="preserve">From time-to-time, it may be brought to the attention of the </w:t>
      </w:r>
      <w:r>
        <w:rPr>
          <w:color w:val="0000ED"/>
          <w:u w:val="single" w:color="0000ED"/>
        </w:rPr>
        <w:t>Director of En</w:t>
      </w:r>
      <w:r>
        <w:rPr>
          <w:color w:val="0000ED"/>
        </w:rPr>
        <w:t>g</w:t>
      </w:r>
      <w:r>
        <w:rPr>
          <w:color w:val="0000ED"/>
          <w:u w:val="single" w:color="0000ED"/>
        </w:rPr>
        <w:t>ineerin</w:t>
      </w:r>
      <w:r>
        <w:rPr>
          <w:color w:val="0000ED"/>
        </w:rPr>
        <w:t>g</w:t>
      </w:r>
      <w:r>
        <w:t xml:space="preserve"> that there are editorial errors in a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At the discretion of the </w:t>
      </w:r>
      <w:r>
        <w:rPr>
          <w:color w:val="0000ED"/>
          <w:u w:val="single" w:color="0000ED"/>
        </w:rPr>
        <w:t>Director of En</w:t>
      </w:r>
      <w:r>
        <w:rPr>
          <w:color w:val="0000ED"/>
        </w:rPr>
        <w:t>g</w:t>
      </w:r>
      <w:r>
        <w:rPr>
          <w:color w:val="0000ED"/>
          <w:u w:val="single" w:color="0000ED"/>
        </w:rPr>
        <w:t>ineerin</w:t>
      </w:r>
      <w:r>
        <w:rPr>
          <w:color w:val="0000ED"/>
        </w:rPr>
        <w:t>g</w:t>
      </w:r>
      <w:r>
        <w:t xml:space="preserve"> and in consultation with the Chair of the responsible </w:t>
      </w:r>
      <w:r>
        <w:rPr>
          <w:color w:val="0000ED"/>
          <w:u w:val="single" w:color="0000ED"/>
        </w:rPr>
        <w:t>Technolo</w:t>
      </w:r>
      <w:r>
        <w:rPr>
          <w:color w:val="0000ED"/>
        </w:rPr>
        <w:t>gy</w:t>
      </w:r>
      <w:r>
        <w:rPr>
          <w:color w:val="0000ED"/>
          <w:u w:val="single" w:color="0000ED"/>
        </w:rPr>
        <w:t xml:space="preserve"> Committee</w:t>
      </w:r>
      <w:r>
        <w:t>, the publication may be editorially revised. The document identification shall be changed to reflect the different document.</w:t>
      </w:r>
    </w:p>
    <w:p w14:paraId="4A44C714" w14:textId="77777777" w:rsidR="001B5840" w:rsidRDefault="00000000">
      <w:pPr>
        <w:spacing w:after="379"/>
        <w:ind w:left="-5" w:right="16"/>
      </w:pPr>
      <w:r>
        <w:t xml:space="preserve">Upon approval of any </w:t>
      </w:r>
      <w:r>
        <w:rPr>
          <w:color w:val="0000ED"/>
          <w:u w:val="single" w:color="0000ED"/>
        </w:rPr>
        <w:t>Amendment</w:t>
      </w:r>
      <w:r>
        <w:t xml:space="preserve">, the </w:t>
      </w:r>
      <w:r>
        <w:rPr>
          <w:color w:val="0000ED"/>
          <w:u w:val="single" w:color="0000ED"/>
        </w:rPr>
        <w:t>Director of En</w:t>
      </w:r>
      <w:r>
        <w:rPr>
          <w:color w:val="0000ED"/>
        </w:rPr>
        <w:t>g</w:t>
      </w:r>
      <w:r>
        <w:rPr>
          <w:color w:val="0000ED"/>
          <w:u w:val="single" w:color="0000ED"/>
        </w:rPr>
        <w:t>ineerin</w:t>
      </w:r>
      <w:r>
        <w:rPr>
          <w:color w:val="0000ED"/>
        </w:rPr>
        <w:t>g</w:t>
      </w:r>
      <w:r>
        <w:t xml:space="preserve"> may elect to publish a separate document or may editorially revise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and publish the modified document as a new edition.</w:t>
      </w:r>
    </w:p>
    <w:p w14:paraId="4B9617D1" w14:textId="77777777" w:rsidR="001B5840" w:rsidRDefault="00000000">
      <w:pPr>
        <w:pStyle w:val="Heading3"/>
        <w:ind w:left="-5"/>
      </w:pPr>
      <w:ins w:id="366" w:author="db" w:date="2022-08-24T13:55:00Z">
        <w:r>
          <w:t xml:space="preserve">5.5.2 </w:t>
        </w:r>
      </w:ins>
      <w:bookmarkStart w:id="367" w:name="_Toc67415"/>
      <w:r>
        <w:t>Avoidance of Proliferation of Modifications</w:t>
      </w:r>
    </w:p>
    <w:bookmarkEnd w:id="367"/>
    <w:p w14:paraId="581C86B0" w14:textId="77777777" w:rsidR="001B5840" w:rsidRDefault="00000000">
      <w:pPr>
        <w:spacing w:after="379"/>
        <w:ind w:left="-5" w:right="16"/>
      </w:pPr>
      <w:r>
        <w:t xml:space="preserve">No more than 2 separate </w:t>
      </w:r>
      <w:r>
        <w:rPr>
          <w:color w:val="0000ED"/>
          <w:u w:val="single" w:color="0000ED"/>
        </w:rPr>
        <w:t>Amendments</w:t>
      </w:r>
      <w:r>
        <w:t xml:space="preserve"> shall be published modifying a single published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The development of a third such document shall result in publication of a </w:t>
      </w:r>
      <w:r>
        <w:rPr>
          <w:color w:val="0000ED"/>
          <w:u w:val="single" w:color="0000ED"/>
        </w:rPr>
        <w:t>Revision</w:t>
      </w:r>
      <w:r>
        <w:t xml:space="preserve"> with all </w:t>
      </w:r>
      <w:r>
        <w:rPr>
          <w:color w:val="0000ED"/>
          <w:u w:val="single" w:color="0000ED"/>
        </w:rPr>
        <w:t>Amendments</w:t>
      </w:r>
      <w:r>
        <w:t xml:space="preserve"> applied. The </w:t>
      </w:r>
      <w:proofErr w:type="gramStart"/>
      <w:r>
        <w:t>5 year</w:t>
      </w:r>
      <w:proofErr w:type="gramEnd"/>
      <w:r>
        <w:t xml:space="preserve"> Review process also shall cause such a consolidation.</w:t>
      </w:r>
    </w:p>
    <w:p w14:paraId="5967FF01" w14:textId="77777777" w:rsidR="001B5840" w:rsidRDefault="00000000">
      <w:pPr>
        <w:pStyle w:val="Heading2"/>
        <w:ind w:left="-5"/>
      </w:pPr>
      <w:ins w:id="368" w:author="db" w:date="2022-08-24T13:55:00Z">
        <w:r>
          <w:lastRenderedPageBreak/>
          <w:t xml:space="preserve">5.6 </w:t>
        </w:r>
      </w:ins>
      <w:bookmarkStart w:id="369" w:name="_Toc67416"/>
      <w:r>
        <w:t>Criteria for Engineering Documents</w:t>
      </w:r>
    </w:p>
    <w:bookmarkEnd w:id="369"/>
    <w:p w14:paraId="05AEA6E1" w14:textId="77777777" w:rsidR="001B5840" w:rsidRDefault="00000000">
      <w:pPr>
        <w:ind w:left="-5" w:right="16"/>
      </w:pPr>
      <w:r>
        <w:t xml:space="preserve">All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shall meet the following criteria:</w:t>
      </w:r>
    </w:p>
    <w:p w14:paraId="1844AD3A" w14:textId="77777777" w:rsidR="001B5840" w:rsidRDefault="00000000">
      <w:pPr>
        <w:numPr>
          <w:ilvl w:val="0"/>
          <w:numId w:val="9"/>
        </w:numPr>
        <w:spacing w:after="5"/>
        <w:ind w:left="600" w:right="16" w:hanging="300"/>
      </w:pPr>
      <w:r>
        <w:t>Potential for use. There shall be evidence of national or international use or potential national or international use.</w:t>
      </w:r>
    </w:p>
    <w:p w14:paraId="1DB65959" w14:textId="77777777" w:rsidR="001B5840" w:rsidRDefault="00000000">
      <w:pPr>
        <w:numPr>
          <w:ilvl w:val="0"/>
          <w:numId w:val="9"/>
        </w:numPr>
        <w:spacing w:after="0"/>
        <w:ind w:left="600" w:right="16" w:hanging="300"/>
      </w:pPr>
      <w:r>
        <w:t xml:space="preserve">Conflict. Before a proposal is approved, any recognized significant conflict with an existing national standard, international standard, 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shall have been resolved. Due consideration shall have been given to the existence of other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having national or international acceptance in the given field. An alternative to an existing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shall not necessarily be considered a conflict.</w:t>
      </w:r>
    </w:p>
    <w:p w14:paraId="778E658C" w14:textId="77777777" w:rsidR="001B5840" w:rsidRDefault="00000000">
      <w:pPr>
        <w:numPr>
          <w:ilvl w:val="0"/>
          <w:numId w:val="9"/>
        </w:numPr>
        <w:spacing w:after="3"/>
        <w:ind w:left="600" w:right="16" w:hanging="300"/>
      </w:pPr>
      <w:r>
        <w:t xml:space="preserve">Public interest. There shall not be evidence that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is contrary to the public interest.</w:t>
      </w:r>
    </w:p>
    <w:p w14:paraId="2CDAB13C" w14:textId="77777777" w:rsidR="001B5840" w:rsidRDefault="00000000">
      <w:pPr>
        <w:numPr>
          <w:ilvl w:val="0"/>
          <w:numId w:val="9"/>
        </w:numPr>
        <w:spacing w:after="0"/>
        <w:ind w:left="600" w:right="16" w:hanging="300"/>
      </w:pPr>
      <w:r>
        <w:t>Fairness. There shall not be evidence that the proposal contains unfair provisions.</w:t>
      </w:r>
    </w:p>
    <w:p w14:paraId="5CCE0A8F" w14:textId="77777777" w:rsidR="001B5840" w:rsidRDefault="00000000">
      <w:pPr>
        <w:numPr>
          <w:ilvl w:val="0"/>
          <w:numId w:val="9"/>
        </w:numPr>
        <w:spacing w:after="9"/>
        <w:ind w:left="600" w:right="16" w:hanging="300"/>
      </w:pPr>
      <w:r>
        <w:t>Technical adequacy. There shall not be evidence of technical inadequacy.</w:t>
      </w:r>
    </w:p>
    <w:p w14:paraId="6777FFE4" w14:textId="77777777" w:rsidR="001B5840" w:rsidRDefault="00000000">
      <w:pPr>
        <w:numPr>
          <w:ilvl w:val="0"/>
          <w:numId w:val="9"/>
        </w:numPr>
        <w:spacing w:after="5"/>
        <w:ind w:left="600" w:right="16" w:hanging="300"/>
      </w:pPr>
      <w:r>
        <w:t xml:space="preserve">Intellectual property. Technical specifications shall comply with the Intellectual Property Policy of this Standards Operations Manual (see Section </w:t>
      </w:r>
      <w:r>
        <w:rPr>
          <w:color w:val="0000ED"/>
          <w:u w:val="single" w:color="0000ED"/>
        </w:rPr>
        <w:t>9</w:t>
      </w:r>
      <w:r>
        <w:t>).</w:t>
      </w:r>
    </w:p>
    <w:p w14:paraId="01A0B5E8" w14:textId="77777777" w:rsidR="001B5840" w:rsidRDefault="00000000">
      <w:pPr>
        <w:numPr>
          <w:ilvl w:val="0"/>
          <w:numId w:val="9"/>
        </w:numPr>
        <w:spacing w:after="4"/>
        <w:ind w:left="600" w:right="16" w:hanging="300"/>
      </w:pPr>
      <w:r>
        <w:t xml:space="preserve">Comparative Ratings. The </w:t>
      </w:r>
      <w:r>
        <w:rPr>
          <w:color w:val="0000ED"/>
          <w:u w:val="single" w:color="0000ED"/>
        </w:rPr>
        <w:t>Societ</w:t>
      </w:r>
      <w:r>
        <w:rPr>
          <w:color w:val="0000ED"/>
        </w:rPr>
        <w:t>y</w:t>
      </w:r>
      <w:r>
        <w:t xml:space="preserve"> shall not become involved in comparative rating of competitive systems or products. Test methods specified in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 </w:t>
      </w:r>
      <w:r>
        <w:t>shall be reasonable and adequate to measure the pertinent characteristics.</w:t>
      </w:r>
    </w:p>
    <w:p w14:paraId="0D6F4439" w14:textId="77777777" w:rsidR="001B5840" w:rsidRDefault="00000000">
      <w:pPr>
        <w:numPr>
          <w:ilvl w:val="0"/>
          <w:numId w:val="9"/>
        </w:numPr>
        <w:spacing w:after="363"/>
        <w:ind w:left="600" w:right="16" w:hanging="300"/>
      </w:pPr>
      <w:r>
        <w:t xml:space="preserve">Purchase specifications.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shall not be written as purchase, quality, safety, certification or general design requirements.</w:t>
      </w:r>
    </w:p>
    <w:p w14:paraId="0099085E" w14:textId="77777777" w:rsidR="001B5840" w:rsidRDefault="00000000">
      <w:pPr>
        <w:pStyle w:val="Heading2"/>
        <w:spacing w:after="370"/>
        <w:ind w:left="-5"/>
      </w:pPr>
      <w:ins w:id="370" w:author="db" w:date="2022-08-24T13:55:00Z">
        <w:r>
          <w:t xml:space="preserve">5.7 </w:t>
        </w:r>
      </w:ins>
      <w:bookmarkStart w:id="371" w:name="_Toc67417"/>
      <w:r>
        <w:t>Interpretation of Engineering Documents</w:t>
      </w:r>
    </w:p>
    <w:bookmarkEnd w:id="371"/>
    <w:p w14:paraId="09E2ABF9" w14:textId="77777777" w:rsidR="001B5840" w:rsidRDefault="00000000">
      <w:pPr>
        <w:pStyle w:val="Heading3"/>
        <w:ind w:left="-5"/>
      </w:pPr>
      <w:ins w:id="372" w:author="db" w:date="2022-08-24T13:55:00Z">
        <w:r>
          <w:t xml:space="preserve">5.7.1 </w:t>
        </w:r>
      </w:ins>
      <w:bookmarkStart w:id="373" w:name="_Toc67418"/>
      <w:r>
        <w:t>Commercial Conformance</w:t>
      </w:r>
    </w:p>
    <w:bookmarkEnd w:id="373"/>
    <w:p w14:paraId="57EC1290" w14:textId="77777777" w:rsidR="001B5840" w:rsidRDefault="00000000">
      <w:pPr>
        <w:spacing w:after="380"/>
        <w:ind w:left="-5" w:right="16"/>
      </w:pPr>
      <w:r>
        <w:t xml:space="preserve">SMPTE shall not give an interpretation as to whether a particular product, process, or procedure conforms or does not conform to a specific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Moreover, no person shall have the right or authority to issue such an interpretation in the name of the </w:t>
      </w:r>
      <w:r>
        <w:rPr>
          <w:color w:val="0000ED"/>
          <w:u w:val="single" w:color="0000ED"/>
        </w:rPr>
        <w:t>Societ</w:t>
      </w:r>
      <w:r>
        <w:rPr>
          <w:color w:val="0000ED"/>
        </w:rPr>
        <w:t>y</w:t>
      </w:r>
      <w:r>
        <w:t>.</w:t>
      </w:r>
    </w:p>
    <w:p w14:paraId="1690F442" w14:textId="77777777" w:rsidR="001B5840" w:rsidRDefault="00000000">
      <w:pPr>
        <w:pStyle w:val="Heading3"/>
        <w:ind w:left="-5"/>
      </w:pPr>
      <w:ins w:id="374" w:author="db" w:date="2022-08-24T13:55:00Z">
        <w:r>
          <w:t xml:space="preserve">5.7.2 </w:t>
        </w:r>
      </w:ins>
      <w:bookmarkStart w:id="375" w:name="_Toc67419"/>
      <w:r>
        <w:t>Interpretations Policy</w:t>
      </w:r>
    </w:p>
    <w:bookmarkEnd w:id="375"/>
    <w:p w14:paraId="51F74890" w14:textId="77777777" w:rsidR="001B5840" w:rsidRDefault="00000000">
      <w:pPr>
        <w:spacing w:after="379"/>
        <w:ind w:left="-5" w:right="16"/>
      </w:pPr>
      <w:r>
        <w:t xml:space="preserve">From time-to-time, interpretations may be requested. All interpretations shall be processed by the responsible </w:t>
      </w:r>
      <w:r>
        <w:rPr>
          <w:color w:val="0000ED"/>
          <w:u w:val="single" w:color="0000ED"/>
        </w:rPr>
        <w:t>Technolo</w:t>
      </w:r>
      <w:r>
        <w:rPr>
          <w:color w:val="0000ED"/>
        </w:rPr>
        <w:t>gy</w:t>
      </w:r>
      <w:r>
        <w:rPr>
          <w:color w:val="0000ED"/>
          <w:u w:val="single" w:color="0000ED"/>
        </w:rPr>
        <w:t xml:space="preserve"> Committee</w:t>
      </w:r>
      <w:r>
        <w:t xml:space="preserve"> and approved by </w:t>
      </w:r>
      <w:r>
        <w:rPr>
          <w:color w:val="0000ED"/>
          <w:u w:val="single" w:color="0000ED"/>
        </w:rPr>
        <w:t>Consensus Vote</w:t>
      </w:r>
      <w:r>
        <w:t xml:space="preserve">. Approved responses shall be sent in a timely manner to the requestor, detailing the action taken and the interpretation provided, if any. Interpretation requests and responses shall be treated as </w:t>
      </w:r>
      <w:r>
        <w:lastRenderedPageBreak/>
        <w:t xml:space="preserve">submitted Comments for the next </w:t>
      </w:r>
      <w:r>
        <w:rPr>
          <w:color w:val="0000ED"/>
          <w:u w:val="single" w:color="0000ED"/>
        </w:rPr>
        <w:t>Revision</w:t>
      </w:r>
      <w:r>
        <w:t xml:space="preserve"> or Review of the subject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w:t>
      </w:r>
      <w:r>
        <w:t xml:space="preserve">unless the </w:t>
      </w:r>
      <w:r>
        <w:rPr>
          <w:color w:val="0000ED"/>
          <w:u w:val="single" w:color="0000ED"/>
        </w:rPr>
        <w:t>Technolo</w:t>
      </w:r>
      <w:r>
        <w:rPr>
          <w:color w:val="0000ED"/>
        </w:rPr>
        <w:t>gy</w:t>
      </w:r>
      <w:r>
        <w:rPr>
          <w:color w:val="0000ED"/>
          <w:u w:val="single" w:color="0000ED"/>
        </w:rPr>
        <w:t xml:space="preserve"> Committee</w:t>
      </w:r>
      <w:r>
        <w:t xml:space="preserve"> determines that more immediate action is required.</w:t>
      </w:r>
    </w:p>
    <w:p w14:paraId="16A7AC2F" w14:textId="77777777" w:rsidR="001B5840" w:rsidRDefault="00000000">
      <w:pPr>
        <w:pStyle w:val="Heading2"/>
        <w:ind w:left="-5"/>
      </w:pPr>
      <w:ins w:id="376" w:author="db" w:date="2022-08-24T13:55:00Z">
        <w:r>
          <w:t xml:space="preserve">5.8 </w:t>
        </w:r>
      </w:ins>
      <w:bookmarkStart w:id="377" w:name="_Toc67420"/>
      <w:r>
        <w:t>Records</w:t>
      </w:r>
    </w:p>
    <w:bookmarkEnd w:id="377"/>
    <w:p w14:paraId="398541D2" w14:textId="77777777" w:rsidR="001B5840" w:rsidRDefault="00000000">
      <w:pPr>
        <w:ind w:left="-5" w:right="16"/>
      </w:pPr>
      <w:r>
        <w:t xml:space="preserve">Records shall be prepared and maintained by the </w:t>
      </w:r>
      <w:r>
        <w:rPr>
          <w:color w:val="0000ED"/>
          <w:u w:val="single" w:color="0000ED"/>
        </w:rPr>
        <w:t>Director of En</w:t>
      </w:r>
      <w:r>
        <w:rPr>
          <w:color w:val="0000ED"/>
        </w:rPr>
        <w:t>g</w:t>
      </w:r>
      <w:r>
        <w:rPr>
          <w:color w:val="0000ED"/>
          <w:u w:val="single" w:color="0000ED"/>
        </w:rPr>
        <w:t>ineerin</w:t>
      </w:r>
      <w:r>
        <w:rPr>
          <w:color w:val="0000ED"/>
        </w:rPr>
        <w:t>g</w:t>
      </w:r>
      <w:r>
        <w:t xml:space="preserve"> to provide evidence of compliance with these procedures. Records concerning the processes for new, revised, or reaffirmed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shall be retained at least until the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Documents</w:t>
      </w:r>
      <w:r>
        <w:t xml:space="preserve"> are next revised, reaffirmed, </w:t>
      </w:r>
      <w:r>
        <w:rPr>
          <w:color w:val="0000ED"/>
          <w:u w:val="single" w:color="0000ED"/>
        </w:rPr>
        <w:t>withdrawn</w:t>
      </w:r>
      <w:r>
        <w:t xml:space="preserve"> or stabilized. Records concerning the withdrawal or stabilization of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shall be retained for at least five years from the date of withdrawal or stabilization.</w:t>
      </w:r>
    </w:p>
    <w:p w14:paraId="483AD85A" w14:textId="77777777" w:rsidR="001B5840" w:rsidRDefault="00000000">
      <w:pPr>
        <w:pStyle w:val="Heading2"/>
        <w:ind w:left="-5"/>
      </w:pPr>
      <w:ins w:id="378" w:author="db" w:date="2022-08-24T13:55:00Z">
        <w:r>
          <w:t xml:space="preserve">5.9 </w:t>
        </w:r>
      </w:ins>
      <w:bookmarkStart w:id="379" w:name="_Toc67421"/>
      <w:r>
        <w:t>Metric Policy</w:t>
      </w:r>
    </w:p>
    <w:bookmarkEnd w:id="379"/>
    <w:p w14:paraId="148ABDFA" w14:textId="77777777" w:rsidR="001B5840" w:rsidRDefault="00000000">
      <w:pPr>
        <w:spacing w:after="380"/>
        <w:ind w:left="-5" w:right="16"/>
      </w:pPr>
      <w:r>
        <w:t xml:space="preserve">Units of the International System of Units (SI) shall be the preferred units of measurement in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w:t>
      </w:r>
    </w:p>
    <w:p w14:paraId="29A6EC06" w14:textId="77777777" w:rsidR="001B5840" w:rsidRDefault="00000000">
      <w:pPr>
        <w:pStyle w:val="Heading2"/>
        <w:ind w:left="-5"/>
      </w:pPr>
      <w:ins w:id="380" w:author="db" w:date="2022-08-24T13:55:00Z">
        <w:r>
          <w:t xml:space="preserve">5.10 </w:t>
        </w:r>
      </w:ins>
      <w:bookmarkStart w:id="381" w:name="_Toc67422"/>
      <w:r>
        <w:rPr>
          <w:i/>
        </w:rPr>
        <w:t>Conformance Language</w:t>
      </w:r>
    </w:p>
    <w:bookmarkEnd w:id="381"/>
    <w:p w14:paraId="03B9719C" w14:textId="77777777" w:rsidR="001B5840" w:rsidRDefault="00000000">
      <w:pPr>
        <w:ind w:left="-5" w:right="16"/>
      </w:pPr>
      <w:r>
        <w:rPr>
          <w:i/>
        </w:rPr>
        <w:t>Normative Text</w:t>
      </w:r>
      <w:r>
        <w:t xml:space="preserve"> is that which describes elements of the design that are </w:t>
      </w:r>
      <w:proofErr w:type="gramStart"/>
      <w:r>
        <w:t>indispensable</w:t>
      </w:r>
      <w:proofErr w:type="gramEnd"/>
      <w:r>
        <w:t xml:space="preserve"> or which contains the </w:t>
      </w:r>
      <w:r>
        <w:rPr>
          <w:color w:val="0000ED"/>
          <w:u w:val="single" w:color="0000ED"/>
        </w:rPr>
        <w:t>conformance lan</w:t>
      </w:r>
      <w:r>
        <w:rPr>
          <w:color w:val="0000ED"/>
        </w:rPr>
        <w:t>g</w:t>
      </w:r>
      <w:r>
        <w:rPr>
          <w:color w:val="0000ED"/>
          <w:u w:val="single" w:color="0000ED"/>
        </w:rPr>
        <w:t>ua</w:t>
      </w:r>
      <w:r>
        <w:rPr>
          <w:color w:val="0000ED"/>
        </w:rPr>
        <w:t>g</w:t>
      </w:r>
      <w:r>
        <w:rPr>
          <w:color w:val="0000ED"/>
          <w:u w:val="single" w:color="0000ED"/>
        </w:rPr>
        <w:t>e</w:t>
      </w:r>
      <w:r>
        <w:t xml:space="preserve"> keywords: "shall," "should," or "may."</w:t>
      </w:r>
    </w:p>
    <w:p w14:paraId="7C480F76" w14:textId="77777777" w:rsidR="001B5840" w:rsidRDefault="00000000">
      <w:pPr>
        <w:ind w:left="-5" w:right="16"/>
      </w:pPr>
      <w:r>
        <w:rPr>
          <w:i/>
        </w:rPr>
        <w:t>Informative Text</w:t>
      </w:r>
      <w:r>
        <w:t xml:space="preserve"> is text that is potentially helpful to the </w:t>
      </w:r>
      <w:r>
        <w:rPr>
          <w:color w:val="0000ED"/>
          <w:u w:val="single" w:color="0000ED"/>
        </w:rPr>
        <w:t>user</w:t>
      </w:r>
      <w:r>
        <w:t xml:space="preserve">, but not indispensable, and can be removed, changed, or added editorially without affecting interoperability. </w:t>
      </w:r>
      <w:r>
        <w:rPr>
          <w:color w:val="0000ED"/>
          <w:u w:val="single" w:color="0000ED"/>
        </w:rPr>
        <w:t xml:space="preserve">Informative text </w:t>
      </w:r>
      <w:r>
        <w:t>does not contain any conformance keywords.</w:t>
      </w:r>
    </w:p>
    <w:p w14:paraId="73861EFF" w14:textId="77777777" w:rsidR="001B5840" w:rsidRDefault="00000000">
      <w:pPr>
        <w:ind w:left="-5" w:right="16"/>
      </w:pPr>
      <w:r>
        <w:t xml:space="preserve">All text in a Standard, </w:t>
      </w:r>
      <w:r>
        <w:rPr>
          <w:color w:val="0000ED"/>
          <w:u w:val="single" w:color="0000ED"/>
        </w:rPr>
        <w:t>Recommended Practice</w:t>
      </w:r>
      <w:r>
        <w:t xml:space="preserve">, or </w:t>
      </w:r>
      <w:r>
        <w:rPr>
          <w:color w:val="0000ED"/>
          <w:u w:val="single" w:color="0000ED"/>
        </w:rPr>
        <w:t>Amendment</w:t>
      </w:r>
      <w:r>
        <w:t xml:space="preserve"> to either of them is, by default, normative, except: the Introduction, any section explicitly labeled as "Informative" or individual paragraphs that start with "</w:t>
      </w:r>
      <w:proofErr w:type="gramStart"/>
      <w:r>
        <w:t>Note:.</w:t>
      </w:r>
      <w:proofErr w:type="gramEnd"/>
      <w:r>
        <w:t>"</w:t>
      </w:r>
    </w:p>
    <w:p w14:paraId="7B6003A9" w14:textId="77777777" w:rsidR="001B5840" w:rsidRDefault="00000000">
      <w:pPr>
        <w:ind w:left="-5" w:right="16"/>
      </w:pPr>
      <w:r>
        <w:t>The keywords "shall" and "shall not" indicate requirements strictly to be followed in order to conform to the document and from which no deviation is permitted.</w:t>
      </w:r>
    </w:p>
    <w:p w14:paraId="2D79614F" w14:textId="77777777" w:rsidR="001B5840" w:rsidRDefault="00000000">
      <w:pPr>
        <w:ind w:left="-5" w:right="16"/>
      </w:pPr>
      <w:r>
        <w:t>The keywords "should" and "should not" indicate that, among several possibilities, one is recommended as particularly suitable, without necessarily mentioning or excluding others; that a certain course of action is preferred but not necessarily required; or that, in the negative form, a certain possibility or course of action is deprecated but not prohibited.</w:t>
      </w:r>
    </w:p>
    <w:p w14:paraId="2496D15E" w14:textId="77777777" w:rsidR="001B5840" w:rsidRDefault="00000000">
      <w:pPr>
        <w:ind w:left="-5" w:right="16"/>
      </w:pPr>
      <w:r>
        <w:t>The keywords "may" and "need not" indicate courses of action permissible within the limits of the document.</w:t>
      </w:r>
    </w:p>
    <w:p w14:paraId="48EAC96E" w14:textId="77777777" w:rsidR="001B5840" w:rsidRDefault="00000000">
      <w:pPr>
        <w:ind w:left="-5" w:right="16"/>
      </w:pPr>
      <w:r>
        <w:lastRenderedPageBreak/>
        <w:t>The keyword “reserved” indicates a provision that is not defined in the document, shall not be used, and may be defined in the future.</w:t>
      </w:r>
    </w:p>
    <w:p w14:paraId="723E6955" w14:textId="77777777" w:rsidR="001B5840" w:rsidRDefault="00000000">
      <w:pPr>
        <w:spacing w:after="649"/>
        <w:ind w:left="-5" w:right="16"/>
      </w:pPr>
      <w:r>
        <w:t>The keyword “forbidden” indicates “reserved” and in addition indicates that the provision will never be defined in the future.</w:t>
      </w:r>
    </w:p>
    <w:p w14:paraId="5F5BE30E" w14:textId="77777777" w:rsidR="001B5840" w:rsidRDefault="00000000">
      <w:pPr>
        <w:pStyle w:val="Heading1"/>
        <w:spacing w:after="336"/>
        <w:ind w:left="-5" w:right="0"/>
      </w:pPr>
      <w:ins w:id="382" w:author="db" w:date="2022-08-24T13:55:00Z">
        <w:r>
          <w:t xml:space="preserve">6 </w:t>
        </w:r>
      </w:ins>
      <w:bookmarkStart w:id="383" w:name="_Toc67423"/>
      <w:r>
        <w:t>Engineering Document Development Procedures</w:t>
      </w:r>
    </w:p>
    <w:bookmarkEnd w:id="383"/>
    <w:p w14:paraId="63226F9E" w14:textId="77777777" w:rsidR="001B5840" w:rsidRDefault="00000000">
      <w:pPr>
        <w:pStyle w:val="Heading2"/>
        <w:ind w:left="-5"/>
      </w:pPr>
      <w:ins w:id="384" w:author="db" w:date="2022-08-24T13:55:00Z">
        <w:r>
          <w:t xml:space="preserve">6.1 </w:t>
        </w:r>
      </w:ins>
      <w:bookmarkStart w:id="385" w:name="_Toc67424"/>
      <w:r>
        <w:t>Introduction</w:t>
      </w:r>
    </w:p>
    <w:bookmarkEnd w:id="385"/>
    <w:p w14:paraId="3B20F0F1" w14:textId="77777777" w:rsidR="001B5840" w:rsidRDefault="00000000">
      <w:pPr>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are created by a two-stage process – a Development Phase and an Approval Phase.</w:t>
      </w:r>
    </w:p>
    <w:p w14:paraId="79C820A5" w14:textId="77777777" w:rsidR="001B5840" w:rsidRDefault="00000000">
      <w:pPr>
        <w:ind w:left="-5" w:right="16"/>
      </w:pPr>
      <w:r>
        <w:t xml:space="preserve">The Development Phase is conducted by an individual or Group and is relatively informal. The intent of this phase is to engage all interested parties and to permit exchanges of view and iteration of a document without the need for cumbersome record keeping. Nevertheless, due process (see below) needs to be followed to ensure that all relevant views are received and considered. The final step of the Development Phase is to circulate a draft document to the </w:t>
      </w:r>
      <w:r>
        <w:rPr>
          <w:color w:val="0000ED"/>
          <w:u w:val="single" w:color="0000ED"/>
        </w:rPr>
        <w:t>Technolo</w:t>
      </w:r>
      <w:r>
        <w:rPr>
          <w:color w:val="0000ED"/>
        </w:rPr>
        <w:t>gy</w:t>
      </w:r>
      <w:r>
        <w:rPr>
          <w:color w:val="0000ED"/>
          <w:u w:val="single" w:color="0000ED"/>
        </w:rPr>
        <w:t xml:space="preserve"> Committee</w:t>
      </w:r>
      <w:r>
        <w:t xml:space="preserve"> for informal comment and to further iterate the document in response to inputs received. If the development phase is successful, little change to the document should be necessary in the Approval Phase.</w:t>
      </w:r>
    </w:p>
    <w:p w14:paraId="0D9944A5" w14:textId="77777777" w:rsidR="001B5840" w:rsidRDefault="00000000">
      <w:pPr>
        <w:spacing w:after="0"/>
        <w:ind w:left="-5" w:right="16"/>
      </w:pPr>
      <w:r>
        <w:t>When a document represents the best available outcome of the informal work, the Approval</w:t>
      </w:r>
    </w:p>
    <w:p w14:paraId="4BEB143B" w14:textId="77777777" w:rsidR="001B5840" w:rsidRDefault="00000000">
      <w:pPr>
        <w:spacing w:after="9"/>
        <w:ind w:left="-5" w:right="16"/>
      </w:pPr>
      <w:r>
        <w:t xml:space="preserve">Phase begins. Approval procedures are based on Written </w:t>
      </w:r>
      <w:r>
        <w:rPr>
          <w:color w:val="0000ED"/>
          <w:u w:val="single" w:color="0000ED"/>
        </w:rPr>
        <w:t>Ballots</w:t>
      </w:r>
      <w:r>
        <w:t xml:space="preserve"> to the </w:t>
      </w:r>
      <w:r>
        <w:rPr>
          <w:color w:val="0000ED"/>
          <w:u w:val="single" w:color="0000ED"/>
        </w:rPr>
        <w:t>Technolo</w:t>
      </w:r>
      <w:r>
        <w:rPr>
          <w:color w:val="0000ED"/>
        </w:rPr>
        <w:t>gy</w:t>
      </w:r>
    </w:p>
    <w:p w14:paraId="1473EE4F" w14:textId="77777777" w:rsidR="001B5840" w:rsidRDefault="00000000">
      <w:pPr>
        <w:spacing w:after="364"/>
        <w:ind w:left="-5" w:right="16"/>
      </w:pPr>
      <w:r>
        <w:rPr>
          <w:color w:val="0000ED"/>
          <w:u w:val="single" w:color="0000ED"/>
        </w:rPr>
        <w:t>Committee</w:t>
      </w:r>
      <w:r>
        <w:t xml:space="preserve"> and a formal Comment Resolution process, also described below. The Approval Phase permits disposition of Comments by </w:t>
      </w:r>
      <w:r>
        <w:rPr>
          <w:color w:val="0000ED"/>
          <w:u w:val="single" w:color="0000ED"/>
        </w:rPr>
        <w:t>Consensus</w:t>
      </w:r>
      <w:r>
        <w:t xml:space="preserve"> of the committee, rather than by full agreement and therefore must be fully documented. The Approval Phase forms the formal record of the document.</w:t>
      </w:r>
    </w:p>
    <w:p w14:paraId="3E89FC21" w14:textId="77777777" w:rsidR="001B5840" w:rsidRDefault="00000000">
      <w:pPr>
        <w:pStyle w:val="Heading2"/>
        <w:spacing w:after="370"/>
        <w:ind w:left="-5"/>
      </w:pPr>
      <w:ins w:id="386" w:author="db" w:date="2022-08-24T13:55:00Z">
        <w:r>
          <w:t xml:space="preserve">6.2 </w:t>
        </w:r>
      </w:ins>
      <w:bookmarkStart w:id="387" w:name="_Toc67425"/>
      <w:r>
        <w:t>General</w:t>
      </w:r>
    </w:p>
    <w:bookmarkEnd w:id="387"/>
    <w:p w14:paraId="4E9A5701" w14:textId="77777777" w:rsidR="001B5840" w:rsidRDefault="00000000">
      <w:pPr>
        <w:pStyle w:val="Heading3"/>
        <w:ind w:left="-5"/>
      </w:pPr>
      <w:ins w:id="388" w:author="db" w:date="2022-08-24T13:55:00Z">
        <w:r>
          <w:t xml:space="preserve">6.2.1 </w:t>
        </w:r>
      </w:ins>
      <w:bookmarkStart w:id="389" w:name="_Toc67426"/>
      <w:r>
        <w:t>Open Due Process</w:t>
      </w:r>
    </w:p>
    <w:bookmarkEnd w:id="389"/>
    <w:p w14:paraId="1208931D"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Committees</w:t>
      </w:r>
      <w:r>
        <w:t xml:space="preserve"> shall observe the following rules and guidelines:</w:t>
      </w:r>
    </w:p>
    <w:p w14:paraId="6E007987" w14:textId="77777777" w:rsidR="001B5840" w:rsidRDefault="00000000">
      <w:pPr>
        <w:numPr>
          <w:ilvl w:val="0"/>
          <w:numId w:val="10"/>
        </w:numPr>
        <w:spacing w:after="3"/>
        <w:ind w:left="600" w:right="16" w:hanging="300"/>
      </w:pPr>
      <w:r>
        <w:t xml:space="preserve">Participation shall be open to all parties who are directly and materially affected by the activities in question, without undue financial </w:t>
      </w:r>
      <w:proofErr w:type="gramStart"/>
      <w:r>
        <w:t>barriers;</w:t>
      </w:r>
      <w:proofErr w:type="gramEnd"/>
    </w:p>
    <w:p w14:paraId="23432083" w14:textId="77777777" w:rsidR="001B5840" w:rsidRDefault="00000000">
      <w:pPr>
        <w:numPr>
          <w:ilvl w:val="0"/>
          <w:numId w:val="10"/>
        </w:numPr>
        <w:spacing w:after="3"/>
        <w:ind w:left="600" w:right="16" w:hanging="300"/>
      </w:pPr>
      <w:r>
        <w:t xml:space="preserve">Reasonable efforts shall be made to make such parties aware of work that is proposed or </w:t>
      </w:r>
      <w:proofErr w:type="gramStart"/>
      <w:r>
        <w:t>underway;</w:t>
      </w:r>
      <w:proofErr w:type="gramEnd"/>
    </w:p>
    <w:p w14:paraId="61430DCA" w14:textId="77777777" w:rsidR="001B5840" w:rsidRDefault="00000000">
      <w:pPr>
        <w:numPr>
          <w:ilvl w:val="0"/>
          <w:numId w:val="10"/>
        </w:numPr>
        <w:spacing w:after="9"/>
        <w:ind w:left="600" w:right="16" w:hanging="300"/>
      </w:pPr>
      <w:r>
        <w:t xml:space="preserve">All meetings shall be open </w:t>
      </w:r>
      <w:proofErr w:type="gramStart"/>
      <w:r>
        <w:t>meetings;</w:t>
      </w:r>
      <w:proofErr w:type="gramEnd"/>
    </w:p>
    <w:p w14:paraId="6474F42B" w14:textId="77777777" w:rsidR="001B5840" w:rsidRDefault="00000000">
      <w:pPr>
        <w:numPr>
          <w:ilvl w:val="0"/>
          <w:numId w:val="10"/>
        </w:numPr>
        <w:spacing w:after="3"/>
        <w:ind w:left="600" w:right="16" w:hanging="300"/>
      </w:pPr>
      <w:r>
        <w:lastRenderedPageBreak/>
        <w:t xml:space="preserve">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development process shall have a balance of interests and thus not be dominated by any single </w:t>
      </w:r>
      <w:r>
        <w:rPr>
          <w:color w:val="0000ED"/>
          <w:u w:val="single" w:color="0000ED"/>
        </w:rPr>
        <w:t xml:space="preserve">interest </w:t>
      </w:r>
      <w:proofErr w:type="gramStart"/>
      <w:r>
        <w:rPr>
          <w:color w:val="0000ED"/>
        </w:rPr>
        <w:t>g</w:t>
      </w:r>
      <w:r>
        <w:rPr>
          <w:color w:val="0000ED"/>
          <w:u w:val="single" w:color="0000ED"/>
        </w:rPr>
        <w:t>roup</w:t>
      </w:r>
      <w:r>
        <w:t>;</w:t>
      </w:r>
      <w:proofErr w:type="gramEnd"/>
    </w:p>
    <w:p w14:paraId="75C80423" w14:textId="77777777" w:rsidR="001B5840" w:rsidRDefault="00000000">
      <w:pPr>
        <w:numPr>
          <w:ilvl w:val="0"/>
          <w:numId w:val="10"/>
        </w:numPr>
        <w:spacing w:after="3"/>
        <w:ind w:left="600" w:right="16" w:hanging="300"/>
      </w:pPr>
      <w:r>
        <w:t xml:space="preserve">Consistent procedures shall govern the methods used for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w:t>
      </w:r>
      <w:r>
        <w:t xml:space="preserve">development and such procedures shall be available to any interested </w:t>
      </w:r>
      <w:proofErr w:type="gramStart"/>
      <w:r>
        <w:t>person;</w:t>
      </w:r>
      <w:proofErr w:type="gramEnd"/>
    </w:p>
    <w:p w14:paraId="1553AFD9" w14:textId="77777777" w:rsidR="001B5840" w:rsidRDefault="00000000">
      <w:pPr>
        <w:numPr>
          <w:ilvl w:val="0"/>
          <w:numId w:val="10"/>
        </w:numPr>
        <w:spacing w:after="5"/>
        <w:ind w:left="600" w:right="16" w:hanging="300"/>
      </w:pPr>
      <w:r>
        <w:t xml:space="preserve">An identifiable, realistic, and readily available appeals method shall be included in the written </w:t>
      </w:r>
      <w:proofErr w:type="gramStart"/>
      <w:r>
        <w:t>procedures;</w:t>
      </w:r>
      <w:proofErr w:type="gramEnd"/>
    </w:p>
    <w:p w14:paraId="468DD87F" w14:textId="77777777" w:rsidR="001B5840" w:rsidRDefault="00000000">
      <w:pPr>
        <w:numPr>
          <w:ilvl w:val="0"/>
          <w:numId w:val="10"/>
        </w:numPr>
        <w:spacing w:after="5"/>
        <w:ind w:left="600" w:right="16" w:hanging="300"/>
      </w:pPr>
      <w:r>
        <w:t xml:space="preserve">Notification of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activities shall be announced in suitable media to demonstrate compliance with the requirements of (b</w:t>
      </w:r>
      <w:proofErr w:type="gramStart"/>
      <w:r>
        <w:t>);</w:t>
      </w:r>
      <w:proofErr w:type="gramEnd"/>
    </w:p>
    <w:p w14:paraId="4AB7509C" w14:textId="77777777" w:rsidR="001B5840" w:rsidRDefault="00000000">
      <w:pPr>
        <w:numPr>
          <w:ilvl w:val="0"/>
          <w:numId w:val="10"/>
        </w:numPr>
        <w:spacing w:after="4"/>
        <w:ind w:left="600" w:right="16" w:hanging="300"/>
      </w:pPr>
      <w:r>
        <w:t xml:space="preserve">Prompt consideration and acknowledgment shall be given to the written opinions and submissions of all who wish to be heard, including a concerted effort to resolve all expressed </w:t>
      </w:r>
      <w:proofErr w:type="gramStart"/>
      <w:r>
        <w:t>objections;</w:t>
      </w:r>
      <w:proofErr w:type="gramEnd"/>
    </w:p>
    <w:p w14:paraId="759C4DA8" w14:textId="77777777" w:rsidR="001B5840" w:rsidRDefault="00000000">
      <w:pPr>
        <w:numPr>
          <w:ilvl w:val="0"/>
          <w:numId w:val="10"/>
        </w:numPr>
        <w:spacing w:after="9"/>
        <w:ind w:left="600" w:right="16" w:hanging="300"/>
      </w:pPr>
      <w:r>
        <w:t>Notification shall be given to an objector of the disposition of the objection and the</w:t>
      </w:r>
    </w:p>
    <w:p w14:paraId="085C0FD5" w14:textId="77777777" w:rsidR="001B5840" w:rsidRDefault="00000000">
      <w:pPr>
        <w:ind w:left="611" w:right="16"/>
      </w:pPr>
      <w:proofErr w:type="gramStart"/>
      <w:r>
        <w:t>reasons therefore;</w:t>
      </w:r>
      <w:proofErr w:type="gramEnd"/>
      <w:r>
        <w:t xml:space="preserve"> and</w:t>
      </w:r>
    </w:p>
    <w:p w14:paraId="4ED82423" w14:textId="77777777" w:rsidR="001B5840" w:rsidRDefault="00000000">
      <w:pPr>
        <w:numPr>
          <w:ilvl w:val="0"/>
          <w:numId w:val="10"/>
        </w:numPr>
        <w:spacing w:after="393"/>
        <w:ind w:left="600" w:right="16" w:hanging="300"/>
      </w:pPr>
      <w:r>
        <w:t>The disposition of such opinions and submissions shall be documented.</w:t>
      </w:r>
    </w:p>
    <w:p w14:paraId="54EF30AD" w14:textId="77777777" w:rsidR="001B5840" w:rsidRDefault="00000000">
      <w:pPr>
        <w:pStyle w:val="Heading2"/>
        <w:ind w:left="-5"/>
      </w:pPr>
      <w:ins w:id="390" w:author="db" w:date="2022-08-24T13:55:00Z">
        <w:r>
          <w:t xml:space="preserve">6.3 </w:t>
        </w:r>
      </w:ins>
      <w:bookmarkStart w:id="391" w:name="_Toc67427"/>
      <w:r>
        <w:t xml:space="preserve">New </w:t>
      </w:r>
      <w:r>
        <w:rPr>
          <w:i/>
        </w:rPr>
        <w:t>Projects</w:t>
      </w:r>
    </w:p>
    <w:bookmarkEnd w:id="391"/>
    <w:p w14:paraId="772B2E24" w14:textId="77777777" w:rsidR="001B5840" w:rsidRDefault="00000000">
      <w:pPr>
        <w:spacing w:after="290" w:line="265" w:lineRule="auto"/>
        <w:ind w:left="-5" w:right="33"/>
      </w:pPr>
      <w:r>
        <w:t xml:space="preserve">A </w:t>
      </w:r>
      <w:r>
        <w:rPr>
          <w:color w:val="0000ED"/>
          <w:u w:val="single" w:color="0000ED"/>
        </w:rPr>
        <w:t>Pro</w:t>
      </w:r>
      <w:r>
        <w:rPr>
          <w:color w:val="0000ED"/>
        </w:rPr>
        <w:t>j</w:t>
      </w:r>
      <w:r>
        <w:rPr>
          <w:color w:val="0000ED"/>
          <w:u w:val="single" w:color="0000ED"/>
        </w:rPr>
        <w:t>ect</w:t>
      </w:r>
      <w:r>
        <w:t xml:space="preserve"> is an item of work undertaken by a </w:t>
      </w:r>
      <w:r>
        <w:rPr>
          <w:color w:val="0000ED"/>
          <w:u w:val="single" w:color="0000ED"/>
        </w:rPr>
        <w:t>Technolo</w:t>
      </w:r>
      <w:r>
        <w:rPr>
          <w:color w:val="0000ED"/>
        </w:rPr>
        <w:t>gy</w:t>
      </w:r>
      <w:r>
        <w:rPr>
          <w:color w:val="0000ED"/>
          <w:u w:val="single" w:color="0000ED"/>
        </w:rPr>
        <w:t xml:space="preserve"> Committee</w:t>
      </w:r>
      <w:r>
        <w:t xml:space="preserve"> and usually delivers one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or </w:t>
      </w:r>
      <w:r>
        <w:rPr>
          <w:color w:val="0000ED"/>
          <w:u w:val="single" w:color="0000ED"/>
        </w:rPr>
        <w:t>Re</w:t>
      </w:r>
      <w:r>
        <w:rPr>
          <w:color w:val="0000ED"/>
        </w:rPr>
        <w:t>g</w:t>
      </w:r>
      <w:r>
        <w:rPr>
          <w:color w:val="0000ED"/>
          <w:u w:val="single" w:color="0000ED"/>
        </w:rPr>
        <w:t>istered Disclosure Document</w:t>
      </w:r>
      <w:r>
        <w:t>.</w:t>
      </w:r>
    </w:p>
    <w:p w14:paraId="4E961E5A" w14:textId="77777777" w:rsidR="001B5840" w:rsidRDefault="00000000">
      <w:pPr>
        <w:ind w:left="-5" w:right="16"/>
      </w:pPr>
      <w:r>
        <w:t xml:space="preserve">A </w:t>
      </w:r>
      <w:r>
        <w:rPr>
          <w:color w:val="0000ED"/>
          <w:u w:val="single" w:color="0000ED"/>
        </w:rPr>
        <w:t>Pro</w:t>
      </w:r>
      <w:r>
        <w:rPr>
          <w:color w:val="0000ED"/>
        </w:rPr>
        <w:t>j</w:t>
      </w:r>
      <w:r>
        <w:rPr>
          <w:color w:val="0000ED"/>
          <w:u w:val="single" w:color="0000ED"/>
        </w:rPr>
        <w:t>ect</w:t>
      </w:r>
      <w:r>
        <w:t xml:space="preserve"> may be proposed by any individual. The individual should work with the </w:t>
      </w:r>
      <w:r>
        <w:rPr>
          <w:color w:val="541A8B"/>
          <w:u w:val="single" w:color="541A8B"/>
        </w:rPr>
        <w:t>Standards Vice President</w:t>
      </w:r>
      <w:r>
        <w:t xml:space="preserve"> and appropriate </w:t>
      </w:r>
      <w:r>
        <w:rPr>
          <w:color w:val="0000ED"/>
          <w:u w:val="single" w:color="0000ED"/>
        </w:rPr>
        <w:t>Technolo</w:t>
      </w:r>
      <w:r>
        <w:rPr>
          <w:color w:val="0000ED"/>
        </w:rPr>
        <w:t>gy</w:t>
      </w:r>
      <w:r>
        <w:rPr>
          <w:color w:val="0000ED"/>
          <w:u w:val="single" w:color="0000ED"/>
        </w:rPr>
        <w:t xml:space="preserve"> Committee</w:t>
      </w:r>
      <w:r>
        <w:t xml:space="preserve"> Chair(s) to prepare a </w:t>
      </w:r>
      <w:r>
        <w:rPr>
          <w:color w:val="0000ED"/>
          <w:u w:val="single" w:color="0000ED"/>
        </w:rPr>
        <w:t>Pro</w:t>
      </w:r>
      <w:r>
        <w:rPr>
          <w:color w:val="0000ED"/>
        </w:rPr>
        <w:t>j</w:t>
      </w:r>
      <w:r>
        <w:rPr>
          <w:color w:val="0000ED"/>
          <w:u w:val="single" w:color="0000ED"/>
        </w:rPr>
        <w:t xml:space="preserve">ect </w:t>
      </w:r>
      <w:r>
        <w:t>Proposal as described below.</w:t>
      </w:r>
    </w:p>
    <w:p w14:paraId="70174586" w14:textId="77777777" w:rsidR="001B5840" w:rsidRDefault="00000000">
      <w:pPr>
        <w:ind w:left="-5" w:right="16"/>
      </w:pPr>
      <w:r>
        <w:t xml:space="preserve">A </w:t>
      </w:r>
      <w:r>
        <w:rPr>
          <w:color w:val="0000ED"/>
          <w:u w:val="single" w:color="0000ED"/>
        </w:rPr>
        <w:t>Pro</w:t>
      </w:r>
      <w:r>
        <w:rPr>
          <w:color w:val="0000ED"/>
        </w:rPr>
        <w:t>j</w:t>
      </w:r>
      <w:r>
        <w:rPr>
          <w:color w:val="0000ED"/>
          <w:u w:val="single" w:color="0000ED"/>
        </w:rPr>
        <w:t>ect</w:t>
      </w:r>
      <w:r>
        <w:t xml:space="preserve"> may be proposed by a member of a </w:t>
      </w:r>
      <w:r>
        <w:rPr>
          <w:color w:val="0000ED"/>
          <w:u w:val="single" w:color="0000ED"/>
        </w:rPr>
        <w:t>Technolo</w:t>
      </w:r>
      <w:r>
        <w:rPr>
          <w:color w:val="0000ED"/>
        </w:rPr>
        <w:t>gy</w:t>
      </w:r>
      <w:r>
        <w:rPr>
          <w:color w:val="0000ED"/>
          <w:u w:val="single" w:color="0000ED"/>
        </w:rPr>
        <w:t xml:space="preserve"> Committee</w:t>
      </w:r>
      <w:r>
        <w:t xml:space="preserve"> to its Chair if the member believes that the </w:t>
      </w:r>
      <w:r>
        <w:rPr>
          <w:color w:val="0000ED"/>
          <w:u w:val="single" w:color="0000ED"/>
        </w:rPr>
        <w:t>Pro</w:t>
      </w:r>
      <w:r>
        <w:rPr>
          <w:color w:val="0000ED"/>
        </w:rPr>
        <w:t>j</w:t>
      </w:r>
      <w:r>
        <w:rPr>
          <w:color w:val="0000ED"/>
          <w:u w:val="single" w:color="0000ED"/>
        </w:rPr>
        <w:t>ect</w:t>
      </w:r>
      <w:r>
        <w:t xml:space="preserve"> is within the Scope of that </w:t>
      </w:r>
      <w:r>
        <w:rPr>
          <w:color w:val="0000ED"/>
          <w:u w:val="single" w:color="0000ED"/>
        </w:rPr>
        <w:t>Technolo</w:t>
      </w:r>
      <w:r>
        <w:rPr>
          <w:color w:val="0000ED"/>
        </w:rPr>
        <w:t>gy</w:t>
      </w:r>
      <w:r>
        <w:rPr>
          <w:color w:val="0000ED"/>
          <w:u w:val="single" w:color="0000ED"/>
        </w:rPr>
        <w:t xml:space="preserve"> Committee</w:t>
      </w:r>
      <w:r>
        <w:t xml:space="preserve">. If, in consultation with the </w:t>
      </w:r>
      <w:r>
        <w:rPr>
          <w:color w:val="0000ED"/>
          <w:u w:val="single" w:color="0000ED"/>
        </w:rPr>
        <w:t>Technolo</w:t>
      </w:r>
      <w:r>
        <w:rPr>
          <w:color w:val="0000ED"/>
        </w:rPr>
        <w:t>gy</w:t>
      </w:r>
      <w:r>
        <w:rPr>
          <w:color w:val="0000ED"/>
          <w:u w:val="single" w:color="0000ED"/>
        </w:rPr>
        <w:t xml:space="preserve"> Committee</w:t>
      </w:r>
      <w:r>
        <w:t xml:space="preserve">, the Chair agrees that the proposed </w:t>
      </w:r>
      <w:r>
        <w:rPr>
          <w:color w:val="0000ED"/>
          <w:u w:val="single" w:color="0000ED"/>
        </w:rPr>
        <w:t>Pro</w:t>
      </w:r>
      <w:r>
        <w:rPr>
          <w:color w:val="0000ED"/>
        </w:rPr>
        <w:t>j</w:t>
      </w:r>
      <w:r>
        <w:rPr>
          <w:color w:val="0000ED"/>
          <w:u w:val="single" w:color="0000ED"/>
        </w:rPr>
        <w:t>ect</w:t>
      </w:r>
      <w:r>
        <w:t xml:space="preserve"> is within scope, the </w:t>
      </w:r>
      <w:r>
        <w:rPr>
          <w:color w:val="0000ED"/>
          <w:u w:val="single" w:color="0000ED"/>
        </w:rPr>
        <w:t>Pro</w:t>
      </w:r>
      <w:r>
        <w:rPr>
          <w:color w:val="0000ED"/>
        </w:rPr>
        <w:t>j</w:t>
      </w:r>
      <w:r>
        <w:rPr>
          <w:color w:val="0000ED"/>
          <w:u w:val="single" w:color="0000ED"/>
        </w:rPr>
        <w:t>ect</w:t>
      </w:r>
      <w:r>
        <w:t xml:space="preserve"> may be proposed to that </w:t>
      </w:r>
      <w:r>
        <w:rPr>
          <w:color w:val="0000ED"/>
          <w:u w:val="single" w:color="0000ED"/>
        </w:rPr>
        <w:t>Technolo</w:t>
      </w:r>
      <w:r>
        <w:rPr>
          <w:color w:val="0000ED"/>
        </w:rPr>
        <w:t>gy</w:t>
      </w:r>
      <w:r>
        <w:rPr>
          <w:color w:val="0000ED"/>
          <w:u w:val="single" w:color="0000ED"/>
        </w:rPr>
        <w:t xml:space="preserve"> Committee</w:t>
      </w:r>
      <w:r>
        <w:t xml:space="preserve">, subject to the right of the </w:t>
      </w:r>
      <w:r>
        <w:rPr>
          <w:color w:val="541A8B"/>
          <w:u w:val="single" w:color="541A8B"/>
        </w:rPr>
        <w:t>Standards Vice President</w:t>
      </w:r>
      <w:r>
        <w:t xml:space="preserve"> to change this assignment. Otherwise, a </w:t>
      </w:r>
      <w:r>
        <w:rPr>
          <w:color w:val="0000ED"/>
          <w:u w:val="single" w:color="0000ED"/>
        </w:rPr>
        <w:t>Pro</w:t>
      </w:r>
      <w:r>
        <w:rPr>
          <w:color w:val="0000ED"/>
        </w:rPr>
        <w:t>j</w:t>
      </w:r>
      <w:r>
        <w:rPr>
          <w:color w:val="0000ED"/>
          <w:u w:val="single" w:color="0000ED"/>
        </w:rPr>
        <w:t>ect</w:t>
      </w:r>
      <w:r>
        <w:t xml:space="preserve"> Proposal shall be submitted to the </w:t>
      </w:r>
      <w:r>
        <w:rPr>
          <w:color w:val="541A8B"/>
          <w:u w:val="single" w:color="541A8B"/>
        </w:rPr>
        <w:t>Standards Vice President</w:t>
      </w:r>
      <w:r>
        <w:t xml:space="preserve"> who will assign the proposal to a </w:t>
      </w:r>
      <w:r>
        <w:rPr>
          <w:color w:val="0000ED"/>
          <w:u w:val="single" w:color="0000ED"/>
        </w:rPr>
        <w:t>Technolo</w:t>
      </w:r>
      <w:r>
        <w:rPr>
          <w:color w:val="0000ED"/>
        </w:rPr>
        <w:t>gy</w:t>
      </w:r>
      <w:r>
        <w:rPr>
          <w:color w:val="0000ED"/>
          <w:u w:val="single" w:color="0000ED"/>
        </w:rPr>
        <w:t xml:space="preserve"> Committee</w:t>
      </w:r>
      <w:r>
        <w:t>.</w:t>
      </w:r>
    </w:p>
    <w:p w14:paraId="47D315EC" w14:textId="77777777" w:rsidR="001B5840" w:rsidRDefault="00000000">
      <w:pPr>
        <w:ind w:left="-5" w:right="16"/>
      </w:pPr>
      <w:r>
        <w:t xml:space="preserve">A </w:t>
      </w:r>
      <w:r>
        <w:rPr>
          <w:color w:val="0000ED"/>
          <w:u w:val="single" w:color="0000ED"/>
        </w:rPr>
        <w:t>Pro</w:t>
      </w:r>
      <w:r>
        <w:rPr>
          <w:color w:val="0000ED"/>
        </w:rPr>
        <w:t>j</w:t>
      </w:r>
      <w:r>
        <w:rPr>
          <w:color w:val="0000ED"/>
          <w:u w:val="single" w:color="0000ED"/>
        </w:rPr>
        <w:t>ect</w:t>
      </w:r>
      <w:r>
        <w:t xml:space="preserve"> Proposal shall have one or more </w:t>
      </w:r>
      <w:r>
        <w:rPr>
          <w:i/>
        </w:rPr>
        <w:t>Proponents</w:t>
      </w:r>
      <w:r>
        <w:t xml:space="preserve">, who are Members agreeing to be actively involved in the </w:t>
      </w:r>
      <w:r>
        <w:rPr>
          <w:color w:val="0000ED"/>
          <w:u w:val="single" w:color="0000ED"/>
        </w:rPr>
        <w:t>Pro</w:t>
      </w:r>
      <w:r>
        <w:rPr>
          <w:color w:val="0000ED"/>
        </w:rPr>
        <w:t>j</w:t>
      </w:r>
      <w:r>
        <w:rPr>
          <w:color w:val="0000ED"/>
          <w:u w:val="single" w:color="0000ED"/>
        </w:rPr>
        <w:t>ect</w:t>
      </w:r>
      <w:r>
        <w:t>.</w:t>
      </w:r>
    </w:p>
    <w:p w14:paraId="07FCDC79" w14:textId="77777777" w:rsidR="001B5840" w:rsidRDefault="00000000">
      <w:pPr>
        <w:ind w:left="-5" w:right="16"/>
      </w:pPr>
      <w:r>
        <w:t xml:space="preserve">A </w:t>
      </w:r>
      <w:r>
        <w:rPr>
          <w:color w:val="0000ED"/>
          <w:u w:val="single" w:color="0000ED"/>
        </w:rPr>
        <w:t>Pro</w:t>
      </w:r>
      <w:r>
        <w:rPr>
          <w:color w:val="0000ED"/>
        </w:rPr>
        <w:t>j</w:t>
      </w:r>
      <w:r>
        <w:rPr>
          <w:color w:val="0000ED"/>
          <w:u w:val="single" w:color="0000ED"/>
        </w:rPr>
        <w:t>ect</w:t>
      </w:r>
      <w:r>
        <w:t xml:space="preserve"> Proposal shall be completed by its </w:t>
      </w:r>
      <w:r>
        <w:rPr>
          <w:color w:val="0000ED"/>
          <w:u w:val="single" w:color="0000ED"/>
        </w:rPr>
        <w:t>Proponent</w:t>
      </w:r>
      <w:r>
        <w:t xml:space="preserve">(s) in the form prescribed by the </w:t>
      </w:r>
      <w:r>
        <w:rPr>
          <w:color w:val="0000ED"/>
          <w:u w:val="single" w:color="0000ED"/>
        </w:rPr>
        <w:t>Director of En</w:t>
      </w:r>
      <w:r>
        <w:rPr>
          <w:color w:val="0000ED"/>
        </w:rPr>
        <w:t>g</w:t>
      </w:r>
      <w:r>
        <w:rPr>
          <w:color w:val="0000ED"/>
          <w:u w:val="single" w:color="0000ED"/>
        </w:rPr>
        <w:t>ineerin</w:t>
      </w:r>
      <w:r>
        <w:rPr>
          <w:color w:val="0000ED"/>
        </w:rPr>
        <w:t>g</w:t>
      </w:r>
      <w:r>
        <w:t xml:space="preserve">, and shall include the following </w:t>
      </w:r>
      <w:r>
        <w:rPr>
          <w:i/>
        </w:rPr>
        <w:t>Project Summary</w:t>
      </w:r>
      <w:r>
        <w:t xml:space="preserve"> information:</w:t>
      </w:r>
    </w:p>
    <w:p w14:paraId="0AA2CA5A" w14:textId="77777777" w:rsidR="001B5840" w:rsidRDefault="00000000">
      <w:pPr>
        <w:spacing w:after="9"/>
        <w:ind w:left="355" w:right="16"/>
      </w:pPr>
      <w:ins w:id="392" w:author="db" w:date="2022-08-24T13:55:00Z">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0A3FBAA" wp14:editId="7DFA50C4">
                  <wp:simplePos x="0" y="0"/>
                  <wp:positionH relativeFrom="column">
                    <wp:posOffset>219272</wp:posOffset>
                  </wp:positionH>
                  <wp:positionV relativeFrom="paragraph">
                    <wp:posOffset>55453</wp:posOffset>
                  </wp:positionV>
                  <wp:extent cx="47668" cy="524346"/>
                  <wp:effectExtent l="0" t="0" r="0" b="0"/>
                  <wp:wrapSquare wrapText="bothSides"/>
                  <wp:docPr id="449768" name="Group 449768"/>
                  <wp:cNvGraphicFramePr/>
                  <a:graphic xmlns:a="http://schemas.openxmlformats.org/drawingml/2006/main">
                    <a:graphicData uri="http://schemas.microsoft.com/office/word/2010/wordprocessingGroup">
                      <wpg:wgp>
                        <wpg:cNvGrpSpPr/>
                        <wpg:grpSpPr>
                          <a:xfrm>
                            <a:off x="0" y="0"/>
                            <a:ext cx="47668" cy="524346"/>
                            <a:chOff x="0" y="0"/>
                            <a:chExt cx="47668" cy="524346"/>
                          </a:xfrm>
                        </wpg:grpSpPr>
                        <wps:wsp>
                          <wps:cNvPr id="54435" name="Shape 54435"/>
                          <wps:cNvSpPr/>
                          <wps:spPr>
                            <a:xfrm>
                              <a:off x="0" y="0"/>
                              <a:ext cx="47668" cy="47668"/>
                            </a:xfrm>
                            <a:custGeom>
                              <a:avLst/>
                              <a:gdLst/>
                              <a:ahLst/>
                              <a:cxnLst/>
                              <a:rect l="0" t="0" r="0" b="0"/>
                              <a:pathLst>
                                <a:path w="47668" h="47668">
                                  <a:moveTo>
                                    <a:pt x="23834" y="0"/>
                                  </a:moveTo>
                                  <a:cubicBezTo>
                                    <a:pt x="26994" y="0"/>
                                    <a:pt x="30035" y="601"/>
                                    <a:pt x="32955" y="1792"/>
                                  </a:cubicBezTo>
                                  <a:cubicBezTo>
                                    <a:pt x="35875" y="2994"/>
                                    <a:pt x="38452" y="4730"/>
                                    <a:pt x="40687" y="6979"/>
                                  </a:cubicBezTo>
                                  <a:cubicBezTo>
                                    <a:pt x="42922" y="9200"/>
                                    <a:pt x="44644" y="11785"/>
                                    <a:pt x="45854" y="14710"/>
                                  </a:cubicBezTo>
                                  <a:cubicBezTo>
                                    <a:pt x="47063" y="17638"/>
                                    <a:pt x="47668" y="20669"/>
                                    <a:pt x="47668" y="23834"/>
                                  </a:cubicBezTo>
                                  <a:cubicBezTo>
                                    <a:pt x="47668" y="26980"/>
                                    <a:pt x="47063" y="29992"/>
                                    <a:pt x="45854" y="32920"/>
                                  </a:cubicBezTo>
                                  <a:cubicBezTo>
                                    <a:pt x="44644" y="35847"/>
                                    <a:pt x="42922" y="38411"/>
                                    <a:pt x="40687" y="40671"/>
                                  </a:cubicBezTo>
                                  <a:cubicBezTo>
                                    <a:pt x="38452" y="42881"/>
                                    <a:pt x="35875" y="44599"/>
                                    <a:pt x="32955" y="45809"/>
                                  </a:cubicBezTo>
                                  <a:cubicBezTo>
                                    <a:pt x="30035" y="47019"/>
                                    <a:pt x="26994" y="47649"/>
                                    <a:pt x="23834" y="47668"/>
                                  </a:cubicBezTo>
                                  <a:cubicBezTo>
                                    <a:pt x="20673" y="47649"/>
                                    <a:pt x="17633" y="47019"/>
                                    <a:pt x="14713" y="45809"/>
                                  </a:cubicBezTo>
                                  <a:cubicBezTo>
                                    <a:pt x="11793" y="44599"/>
                                    <a:pt x="9216" y="42881"/>
                                    <a:pt x="6981" y="40671"/>
                                  </a:cubicBezTo>
                                  <a:cubicBezTo>
                                    <a:pt x="4746" y="38411"/>
                                    <a:pt x="3024" y="35847"/>
                                    <a:pt x="1814" y="32920"/>
                                  </a:cubicBezTo>
                                  <a:cubicBezTo>
                                    <a:pt x="605" y="29992"/>
                                    <a:pt x="0" y="26980"/>
                                    <a:pt x="0" y="23834"/>
                                  </a:cubicBezTo>
                                  <a:cubicBezTo>
                                    <a:pt x="0" y="20669"/>
                                    <a:pt x="605" y="17638"/>
                                    <a:pt x="1814" y="14710"/>
                                  </a:cubicBezTo>
                                  <a:cubicBezTo>
                                    <a:pt x="3024" y="11785"/>
                                    <a:pt x="4746" y="9200"/>
                                    <a:pt x="6981" y="6979"/>
                                  </a:cubicBezTo>
                                  <a:cubicBezTo>
                                    <a:pt x="9216" y="4730"/>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73" name="Shape 54473"/>
                          <wps:cNvSpPr/>
                          <wps:spPr>
                            <a:xfrm>
                              <a:off x="0" y="238340"/>
                              <a:ext cx="47668" cy="47667"/>
                            </a:xfrm>
                            <a:custGeom>
                              <a:avLst/>
                              <a:gdLst/>
                              <a:ahLst/>
                              <a:cxnLst/>
                              <a:rect l="0" t="0" r="0" b="0"/>
                              <a:pathLst>
                                <a:path w="47668" h="47667">
                                  <a:moveTo>
                                    <a:pt x="23834" y="0"/>
                                  </a:moveTo>
                                  <a:cubicBezTo>
                                    <a:pt x="26994" y="0"/>
                                    <a:pt x="30035" y="601"/>
                                    <a:pt x="32955" y="1801"/>
                                  </a:cubicBezTo>
                                  <a:cubicBezTo>
                                    <a:pt x="35875" y="2993"/>
                                    <a:pt x="38452" y="4709"/>
                                    <a:pt x="40687" y="6960"/>
                                  </a:cubicBezTo>
                                  <a:cubicBezTo>
                                    <a:pt x="42922" y="9181"/>
                                    <a:pt x="44644" y="11764"/>
                                    <a:pt x="45854" y="14691"/>
                                  </a:cubicBezTo>
                                  <a:cubicBezTo>
                                    <a:pt x="47063" y="17618"/>
                                    <a:pt x="47668" y="20668"/>
                                    <a:pt x="47668" y="23833"/>
                                  </a:cubicBezTo>
                                  <a:cubicBezTo>
                                    <a:pt x="47668" y="26980"/>
                                    <a:pt x="47063" y="29992"/>
                                    <a:pt x="45854" y="32919"/>
                                  </a:cubicBezTo>
                                  <a:cubicBezTo>
                                    <a:pt x="44644" y="35846"/>
                                    <a:pt x="42922" y="38410"/>
                                    <a:pt x="40687" y="40669"/>
                                  </a:cubicBezTo>
                                  <a:cubicBezTo>
                                    <a:pt x="38452" y="42900"/>
                                    <a:pt x="35875" y="44616"/>
                                    <a:pt x="32955" y="45828"/>
                                  </a:cubicBezTo>
                                  <a:cubicBezTo>
                                    <a:pt x="30035" y="47038"/>
                                    <a:pt x="26994" y="47648"/>
                                    <a:pt x="23834" y="47667"/>
                                  </a:cubicBezTo>
                                  <a:cubicBezTo>
                                    <a:pt x="20673" y="47648"/>
                                    <a:pt x="17633" y="47038"/>
                                    <a:pt x="14713" y="45828"/>
                                  </a:cubicBezTo>
                                  <a:cubicBezTo>
                                    <a:pt x="11793" y="44616"/>
                                    <a:pt x="9216" y="42900"/>
                                    <a:pt x="6981" y="40669"/>
                                  </a:cubicBezTo>
                                  <a:cubicBezTo>
                                    <a:pt x="4746" y="38410"/>
                                    <a:pt x="3024" y="35846"/>
                                    <a:pt x="1814" y="32919"/>
                                  </a:cubicBezTo>
                                  <a:cubicBezTo>
                                    <a:pt x="605" y="29992"/>
                                    <a:pt x="0" y="26980"/>
                                    <a:pt x="0" y="23833"/>
                                  </a:cubicBezTo>
                                  <a:cubicBezTo>
                                    <a:pt x="0" y="20668"/>
                                    <a:pt x="605" y="17637"/>
                                    <a:pt x="1814" y="14710"/>
                                  </a:cubicBezTo>
                                  <a:cubicBezTo>
                                    <a:pt x="3024" y="11764"/>
                                    <a:pt x="4746" y="9181"/>
                                    <a:pt x="6981" y="6960"/>
                                  </a:cubicBezTo>
                                  <a:cubicBezTo>
                                    <a:pt x="9216" y="4709"/>
                                    <a:pt x="11793" y="2993"/>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27" name="Shape 54527"/>
                          <wps:cNvSpPr/>
                          <wps:spPr>
                            <a:xfrm>
                              <a:off x="0" y="476678"/>
                              <a:ext cx="47668" cy="47668"/>
                            </a:xfrm>
                            <a:custGeom>
                              <a:avLst/>
                              <a:gdLst/>
                              <a:ahLst/>
                              <a:cxnLst/>
                              <a:rect l="0" t="0" r="0" b="0"/>
                              <a:pathLst>
                                <a:path w="47668" h="47668">
                                  <a:moveTo>
                                    <a:pt x="23834" y="0"/>
                                  </a:moveTo>
                                  <a:cubicBezTo>
                                    <a:pt x="26994" y="0"/>
                                    <a:pt x="30035" y="601"/>
                                    <a:pt x="32955" y="1773"/>
                                  </a:cubicBezTo>
                                  <a:cubicBezTo>
                                    <a:pt x="35875" y="2984"/>
                                    <a:pt x="38452" y="4690"/>
                                    <a:pt x="40687" y="6949"/>
                                  </a:cubicBezTo>
                                  <a:cubicBezTo>
                                    <a:pt x="42922" y="9161"/>
                                    <a:pt x="44644" y="11745"/>
                                    <a:pt x="45854" y="14672"/>
                                  </a:cubicBezTo>
                                  <a:cubicBezTo>
                                    <a:pt x="47063" y="17599"/>
                                    <a:pt x="47668" y="20650"/>
                                    <a:pt x="47668" y="23834"/>
                                  </a:cubicBezTo>
                                  <a:cubicBezTo>
                                    <a:pt x="47668" y="26980"/>
                                    <a:pt x="47063" y="29992"/>
                                    <a:pt x="45854" y="32920"/>
                                  </a:cubicBezTo>
                                  <a:cubicBezTo>
                                    <a:pt x="44644" y="35845"/>
                                    <a:pt x="42922" y="38430"/>
                                    <a:pt x="40687" y="40689"/>
                                  </a:cubicBezTo>
                                  <a:cubicBezTo>
                                    <a:pt x="38452" y="42919"/>
                                    <a:pt x="35875" y="44636"/>
                                    <a:pt x="32955" y="45847"/>
                                  </a:cubicBezTo>
                                  <a:cubicBezTo>
                                    <a:pt x="30035" y="47057"/>
                                    <a:pt x="26994" y="47649"/>
                                    <a:pt x="23834" y="47668"/>
                                  </a:cubicBezTo>
                                  <a:cubicBezTo>
                                    <a:pt x="20673" y="47649"/>
                                    <a:pt x="17633" y="47057"/>
                                    <a:pt x="14713" y="45847"/>
                                  </a:cubicBezTo>
                                  <a:cubicBezTo>
                                    <a:pt x="11793" y="44636"/>
                                    <a:pt x="9216" y="42919"/>
                                    <a:pt x="6981" y="40689"/>
                                  </a:cubicBezTo>
                                  <a:cubicBezTo>
                                    <a:pt x="4746" y="38430"/>
                                    <a:pt x="3024" y="35864"/>
                                    <a:pt x="1814" y="32939"/>
                                  </a:cubicBezTo>
                                  <a:cubicBezTo>
                                    <a:pt x="605" y="30011"/>
                                    <a:pt x="0" y="26980"/>
                                    <a:pt x="0" y="23834"/>
                                  </a:cubicBezTo>
                                  <a:cubicBezTo>
                                    <a:pt x="0" y="20650"/>
                                    <a:pt x="605" y="17599"/>
                                    <a:pt x="1814" y="14672"/>
                                  </a:cubicBezTo>
                                  <a:cubicBezTo>
                                    <a:pt x="3024" y="11745"/>
                                    <a:pt x="4746" y="9161"/>
                                    <a:pt x="6981" y="6949"/>
                                  </a:cubicBezTo>
                                  <a:cubicBezTo>
                                    <a:pt x="9216" y="4690"/>
                                    <a:pt x="11793" y="2984"/>
                                    <a:pt x="14713" y="177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9768" style="width:3.75337pt;height:41.2871pt;position:absolute;mso-position-horizontal-relative:text;mso-position-horizontal:absolute;margin-left:17.2655pt;mso-position-vertical-relative:text;margin-top:4.36639pt;" coordsize="476,5243">
                  <v:shape id="Shape 54435" style="position:absolute;width:476;height:476;left:0;top:0;" coordsize="47668,47668" path="m23834,0c26994,0,30035,601,32955,1792c35875,2994,38452,4730,40687,6979c42922,9200,44644,11785,45854,14710c47063,17638,47668,20669,47668,23834c47668,26980,47063,29992,45854,32920c44644,35847,42922,38411,40687,40671c38452,42881,35875,44599,32955,45809c30035,47019,26994,47649,23834,47668c20673,47649,17633,47019,14713,45809c11793,44599,9216,42881,6981,40671c4746,38411,3024,35847,1814,32920c605,29992,0,26980,0,23834c0,20669,605,17638,1814,14710c3024,11785,4746,9200,6981,6979c9216,4730,11793,2994,14713,1792c17633,601,20673,0,23834,0x">
                    <v:stroke weight="0pt" endcap="flat" joinstyle="miter" miterlimit="10" on="false" color="#000000" opacity="0"/>
                    <v:fill on="true" color="#000000"/>
                  </v:shape>
                  <v:shape id="Shape 54473" style="position:absolute;width:476;height:476;left:0;top:2383;" coordsize="47668,47667" path="m23834,0c26994,0,30035,601,32955,1801c35875,2993,38452,4709,40687,6960c42922,9181,44644,11764,45854,14691c47063,17618,47668,20668,47668,23833c47668,26980,47063,29992,45854,32919c44644,35846,42922,38410,40687,40669c38452,42900,35875,44616,32955,45828c30035,47038,26994,47648,23834,47667c20673,47648,17633,47038,14713,45828c11793,44616,9216,42900,6981,40669c4746,38410,3024,35846,1814,32919c605,29992,0,26980,0,23833c0,20668,605,17637,1814,14710c3024,11764,4746,9181,6981,6960c9216,4709,11793,2993,14713,1792c17633,601,20673,0,23834,0x">
                    <v:stroke weight="0pt" endcap="flat" joinstyle="miter" miterlimit="10" on="false" color="#000000" opacity="0"/>
                    <v:fill on="true" color="#000000"/>
                  </v:shape>
                  <v:shape id="Shape 54527" style="position:absolute;width:476;height:476;left:0;top:4766;" coordsize="47668,47668" path="m23834,0c26994,0,30035,601,32955,1773c35875,2984,38452,4690,40687,6949c42922,9161,44644,11745,45854,14672c47063,17599,47668,20650,47668,23834c47668,26980,47063,29992,45854,32920c44644,35845,42922,38430,40687,40689c38452,42919,35875,44636,32955,45847c30035,47057,26994,47649,23834,47668c20673,47649,17633,47057,14713,45847c11793,44636,9216,42919,6981,40689c4746,38430,3024,35864,1814,32939c605,30011,0,26980,0,23834c0,20650,605,17599,1814,14672c3024,11745,4746,9161,6981,6949c9216,4690,11793,2984,14713,1773c17633,601,20673,0,23834,0x">
                    <v:stroke weight="0pt" endcap="flat" joinstyle="miter" miterlimit="10" on="false" color="#000000" opacity="0"/>
                    <v:fill on="true" color="#000000"/>
                  </v:shape>
                  <w10:wrap type="square"/>
                </v:group>
              </w:pict>
            </mc:Fallback>
          </mc:AlternateContent>
        </w:r>
      </w:ins>
      <w:r>
        <w:t xml:space="preserve">Problem to be solved and scope of </w:t>
      </w:r>
      <w:proofErr w:type="gramStart"/>
      <w:r>
        <w:t>work;</w:t>
      </w:r>
      <w:proofErr w:type="gramEnd"/>
    </w:p>
    <w:p w14:paraId="2239A19C" w14:textId="77777777" w:rsidR="001B5840" w:rsidRDefault="00000000">
      <w:pPr>
        <w:spacing w:after="9"/>
        <w:ind w:left="355" w:right="16"/>
      </w:pPr>
      <w:r>
        <w:t>Document(s) affected and/or proposed new document(s</w:t>
      </w:r>
      <w:proofErr w:type="gramStart"/>
      <w:r>
        <w:t>);</w:t>
      </w:r>
      <w:proofErr w:type="gramEnd"/>
    </w:p>
    <w:p w14:paraId="17F99905" w14:textId="77777777" w:rsidR="001B5840" w:rsidRDefault="00000000">
      <w:pPr>
        <w:spacing w:after="0"/>
        <w:ind w:left="355" w:right="16"/>
      </w:pPr>
      <w:r>
        <w:lastRenderedPageBreak/>
        <w:t xml:space="preserve">Nominated Chair and document editor of the work who are, or will become, </w:t>
      </w:r>
      <w:r>
        <w:rPr>
          <w:color w:val="0000ED"/>
          <w:u w:val="single" w:color="0000ED"/>
        </w:rPr>
        <w:t>Technolo</w:t>
      </w:r>
      <w:r>
        <w:rPr>
          <w:color w:val="0000ED"/>
        </w:rPr>
        <w:t>gy</w:t>
      </w:r>
    </w:p>
    <w:p w14:paraId="5D7002E5" w14:textId="77777777" w:rsidR="001B5840" w:rsidRDefault="00000000">
      <w:pPr>
        <w:spacing w:after="32"/>
        <w:ind w:left="611" w:right="16"/>
      </w:pPr>
      <w:r>
        <w:rPr>
          <w:color w:val="0000ED"/>
          <w:u w:val="single" w:color="0000ED"/>
        </w:rPr>
        <w:t>Committee</w:t>
      </w:r>
      <w:r>
        <w:t xml:space="preserve"> Members, and may be the same </w:t>
      </w:r>
      <w:proofErr w:type="gramStart"/>
      <w:r>
        <w:t>individual;</w:t>
      </w:r>
      <w:proofErr w:type="gramEnd"/>
    </w:p>
    <w:p w14:paraId="2D2C003B" w14:textId="77777777" w:rsidR="001B5840" w:rsidRDefault="00000000">
      <w:pPr>
        <w:spacing w:after="27"/>
        <w:ind w:left="600" w:right="16" w:hanging="255"/>
      </w:pPr>
      <w:ins w:id="393" w:author="db" w:date="2022-08-24T13:55:00Z">
        <w:r>
          <w:rPr>
            <w:rFonts w:ascii="Calibri" w:eastAsia="Calibri" w:hAnsi="Calibri" w:cs="Calibri"/>
            <w:noProof/>
            <w:sz w:val="22"/>
          </w:rPr>
          <mc:AlternateContent>
            <mc:Choice Requires="wpg">
              <w:drawing>
                <wp:inline distT="0" distB="0" distL="0" distR="0" wp14:anchorId="06F96F42" wp14:editId="2A2DFACA">
                  <wp:extent cx="47668" cy="47668"/>
                  <wp:effectExtent l="0" t="0" r="0" b="0"/>
                  <wp:docPr id="449769" name="Group 449769"/>
                  <wp:cNvGraphicFramePr/>
                  <a:graphic xmlns:a="http://schemas.openxmlformats.org/drawingml/2006/main">
                    <a:graphicData uri="http://schemas.microsoft.com/office/word/2010/wordprocessingGroup">
                      <wpg:wgp>
                        <wpg:cNvGrpSpPr/>
                        <wpg:grpSpPr>
                          <a:xfrm>
                            <a:off x="0" y="0"/>
                            <a:ext cx="47668" cy="47668"/>
                            <a:chOff x="0" y="0"/>
                            <a:chExt cx="47668" cy="47668"/>
                          </a:xfrm>
                        </wpg:grpSpPr>
                        <wps:wsp>
                          <wps:cNvPr id="54656" name="Shape 54656"/>
                          <wps:cNvSpPr/>
                          <wps:spPr>
                            <a:xfrm>
                              <a:off x="0" y="0"/>
                              <a:ext cx="47668" cy="47668"/>
                            </a:xfrm>
                            <a:custGeom>
                              <a:avLst/>
                              <a:gdLst/>
                              <a:ahLst/>
                              <a:cxnLst/>
                              <a:rect l="0" t="0" r="0" b="0"/>
                              <a:pathLst>
                                <a:path w="47668" h="47668">
                                  <a:moveTo>
                                    <a:pt x="23834" y="0"/>
                                  </a:moveTo>
                                  <a:cubicBezTo>
                                    <a:pt x="26994" y="0"/>
                                    <a:pt x="30035" y="601"/>
                                    <a:pt x="32955" y="1802"/>
                                  </a:cubicBezTo>
                                  <a:cubicBezTo>
                                    <a:pt x="35875" y="2994"/>
                                    <a:pt x="38452" y="4711"/>
                                    <a:pt x="40687" y="6959"/>
                                  </a:cubicBezTo>
                                  <a:cubicBezTo>
                                    <a:pt x="42922" y="9181"/>
                                    <a:pt x="44644" y="11747"/>
                                    <a:pt x="45854" y="14672"/>
                                  </a:cubicBezTo>
                                  <a:cubicBezTo>
                                    <a:pt x="47063" y="17600"/>
                                    <a:pt x="47668" y="20650"/>
                                    <a:pt x="47668" y="23834"/>
                                  </a:cubicBezTo>
                                  <a:cubicBezTo>
                                    <a:pt x="47668" y="26980"/>
                                    <a:pt x="47063" y="30011"/>
                                    <a:pt x="45854" y="32939"/>
                                  </a:cubicBezTo>
                                  <a:cubicBezTo>
                                    <a:pt x="44644" y="35866"/>
                                    <a:pt x="42922" y="38430"/>
                                    <a:pt x="40687" y="40690"/>
                                  </a:cubicBezTo>
                                  <a:cubicBezTo>
                                    <a:pt x="38452" y="42902"/>
                                    <a:pt x="35875" y="44617"/>
                                    <a:pt x="32955" y="45828"/>
                                  </a:cubicBezTo>
                                  <a:cubicBezTo>
                                    <a:pt x="30035" y="47038"/>
                                    <a:pt x="26994" y="47649"/>
                                    <a:pt x="23834" y="47668"/>
                                  </a:cubicBezTo>
                                  <a:cubicBezTo>
                                    <a:pt x="20673" y="47649"/>
                                    <a:pt x="17633" y="47038"/>
                                    <a:pt x="14713" y="45828"/>
                                  </a:cubicBezTo>
                                  <a:cubicBezTo>
                                    <a:pt x="11793" y="44617"/>
                                    <a:pt x="9216" y="42902"/>
                                    <a:pt x="6981" y="40690"/>
                                  </a:cubicBezTo>
                                  <a:cubicBezTo>
                                    <a:pt x="4746" y="38430"/>
                                    <a:pt x="3024" y="35866"/>
                                    <a:pt x="1814" y="32939"/>
                                  </a:cubicBezTo>
                                  <a:cubicBezTo>
                                    <a:pt x="605" y="30011"/>
                                    <a:pt x="0" y="26980"/>
                                    <a:pt x="0" y="23834"/>
                                  </a:cubicBezTo>
                                  <a:cubicBezTo>
                                    <a:pt x="0" y="20650"/>
                                    <a:pt x="605" y="17600"/>
                                    <a:pt x="1814" y="14672"/>
                                  </a:cubicBezTo>
                                  <a:cubicBezTo>
                                    <a:pt x="3024" y="11747"/>
                                    <a:pt x="4746" y="9181"/>
                                    <a:pt x="6981" y="6959"/>
                                  </a:cubicBezTo>
                                  <a:cubicBezTo>
                                    <a:pt x="9216" y="4711"/>
                                    <a:pt x="11793" y="2994"/>
                                    <a:pt x="14713" y="1794"/>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769" style="width:3.75337pt;height:3.75342pt;mso-position-horizontal-relative:char;mso-position-vertical-relative:line" coordsize="476,476">
                  <v:shape id="Shape 54656" style="position:absolute;width:476;height:476;left:0;top:0;" coordsize="47668,47668" path="m23834,0c26994,0,30035,601,32955,1802c35875,2994,38452,4711,40687,6959c42922,9181,44644,11747,45854,14672c47063,17600,47668,20650,47668,23834c47668,26980,47063,30011,45854,32939c44644,35866,42922,38430,40687,40690c38452,42902,35875,44617,32955,45828c30035,47038,26994,47649,23834,47668c20673,47649,17633,47038,14713,45828c11793,44617,9216,42902,6981,40690c4746,38430,3024,35866,1814,32939c605,30011,0,26980,0,23834c0,20650,605,17600,1814,14672c3024,11747,4746,9181,6981,6959c9216,4711,11793,2994,14713,1794c17633,601,20673,0,23834,0x">
                    <v:stroke weight="0pt" endcap="flat" joinstyle="miter" miterlimit="10" on="false" color="#000000" opacity="0"/>
                    <v:fill on="true" color="#000000"/>
                  </v:shape>
                </v:group>
              </w:pict>
            </mc:Fallback>
          </mc:AlternateContent>
        </w:r>
        <w:r>
          <w:t xml:space="preserve"> </w:t>
        </w:r>
      </w:ins>
      <w:r>
        <w:t xml:space="preserve">Except in the case of </w:t>
      </w:r>
      <w:proofErr w:type="gramStart"/>
      <w:r>
        <w:t>an</w:t>
      </w:r>
      <w:proofErr w:type="gramEnd"/>
      <w:r>
        <w:t xml:space="preserve"> </w:t>
      </w:r>
      <w:r>
        <w:rPr>
          <w:color w:val="0000ED"/>
          <w:u w:val="single" w:color="0000ED"/>
        </w:rPr>
        <w:t>Re</w:t>
      </w:r>
      <w:r>
        <w:rPr>
          <w:color w:val="0000ED"/>
        </w:rPr>
        <w:t>g</w:t>
      </w:r>
      <w:r>
        <w:rPr>
          <w:color w:val="0000ED"/>
          <w:u w:val="single" w:color="0000ED"/>
        </w:rPr>
        <w:t>istered Disclosure Document</w:t>
      </w:r>
      <w:r>
        <w:t xml:space="preserve">, each </w:t>
      </w:r>
      <w:r>
        <w:rPr>
          <w:color w:val="0000ED"/>
          <w:u w:val="single" w:color="0000ED"/>
        </w:rPr>
        <w:t>Pro</w:t>
      </w:r>
      <w:r>
        <w:rPr>
          <w:color w:val="0000ED"/>
        </w:rPr>
        <w:t>j</w:t>
      </w:r>
      <w:r>
        <w:rPr>
          <w:color w:val="0000ED"/>
          <w:u w:val="single" w:color="0000ED"/>
        </w:rPr>
        <w:t>ect</w:t>
      </w:r>
      <w:r>
        <w:t xml:space="preserve"> shall be supported by at least two </w:t>
      </w:r>
      <w:r>
        <w:rPr>
          <w:color w:val="0000ED"/>
          <w:u w:val="single" w:color="0000ED"/>
        </w:rPr>
        <w:t>Technolo</w:t>
      </w:r>
      <w:r>
        <w:rPr>
          <w:color w:val="0000ED"/>
        </w:rPr>
        <w:t>gy</w:t>
      </w:r>
      <w:r>
        <w:rPr>
          <w:color w:val="0000ED"/>
          <w:u w:val="single" w:color="0000ED"/>
        </w:rPr>
        <w:t xml:space="preserve"> Committee</w:t>
      </w:r>
      <w:r>
        <w:t xml:space="preserve"> Members representing different organizations; and</w:t>
      </w:r>
    </w:p>
    <w:p w14:paraId="0C11A6A3" w14:textId="77777777" w:rsidR="001B5840" w:rsidRDefault="00000000">
      <w:pPr>
        <w:ind w:left="355" w:right="16"/>
      </w:pPr>
      <w:ins w:id="394" w:author="db" w:date="2022-08-24T13:55:00Z">
        <w:r>
          <w:rPr>
            <w:rFonts w:ascii="Calibri" w:eastAsia="Calibri" w:hAnsi="Calibri" w:cs="Calibri"/>
            <w:noProof/>
            <w:sz w:val="22"/>
          </w:rPr>
          <mc:AlternateContent>
            <mc:Choice Requires="wpg">
              <w:drawing>
                <wp:inline distT="0" distB="0" distL="0" distR="0" wp14:anchorId="40FAD99F" wp14:editId="727B721D">
                  <wp:extent cx="47668" cy="47668"/>
                  <wp:effectExtent l="0" t="0" r="0" b="0"/>
                  <wp:docPr id="449770" name="Group 449770"/>
                  <wp:cNvGraphicFramePr/>
                  <a:graphic xmlns:a="http://schemas.openxmlformats.org/drawingml/2006/main">
                    <a:graphicData uri="http://schemas.microsoft.com/office/word/2010/wordprocessingGroup">
                      <wpg:wgp>
                        <wpg:cNvGrpSpPr/>
                        <wpg:grpSpPr>
                          <a:xfrm>
                            <a:off x="0" y="0"/>
                            <a:ext cx="47668" cy="47668"/>
                            <a:chOff x="0" y="0"/>
                            <a:chExt cx="47668" cy="47668"/>
                          </a:xfrm>
                        </wpg:grpSpPr>
                        <wps:wsp>
                          <wps:cNvPr id="54831" name="Shape 54831"/>
                          <wps:cNvSpPr/>
                          <wps:spPr>
                            <a:xfrm>
                              <a:off x="0" y="0"/>
                              <a:ext cx="47668" cy="47668"/>
                            </a:xfrm>
                            <a:custGeom>
                              <a:avLst/>
                              <a:gdLst/>
                              <a:ahLst/>
                              <a:cxnLst/>
                              <a:rect l="0" t="0" r="0" b="0"/>
                              <a:pathLst>
                                <a:path w="47668" h="47668">
                                  <a:moveTo>
                                    <a:pt x="23834" y="0"/>
                                  </a:moveTo>
                                  <a:cubicBezTo>
                                    <a:pt x="26994" y="0"/>
                                    <a:pt x="30035" y="600"/>
                                    <a:pt x="32955" y="1801"/>
                                  </a:cubicBezTo>
                                  <a:cubicBezTo>
                                    <a:pt x="35875" y="2993"/>
                                    <a:pt x="38452" y="4709"/>
                                    <a:pt x="40687" y="6959"/>
                                  </a:cubicBezTo>
                                  <a:cubicBezTo>
                                    <a:pt x="42922" y="9181"/>
                                    <a:pt x="44644" y="11764"/>
                                    <a:pt x="45854" y="14691"/>
                                  </a:cubicBezTo>
                                  <a:cubicBezTo>
                                    <a:pt x="47063" y="17618"/>
                                    <a:pt x="47668" y="20668"/>
                                    <a:pt x="47668" y="23834"/>
                                  </a:cubicBezTo>
                                  <a:cubicBezTo>
                                    <a:pt x="47668" y="26980"/>
                                    <a:pt x="47063" y="29992"/>
                                    <a:pt x="45854" y="32919"/>
                                  </a:cubicBezTo>
                                  <a:cubicBezTo>
                                    <a:pt x="44644" y="35845"/>
                                    <a:pt x="42922" y="38409"/>
                                    <a:pt x="40687" y="40670"/>
                                  </a:cubicBezTo>
                                  <a:cubicBezTo>
                                    <a:pt x="38452" y="42900"/>
                                    <a:pt x="35875" y="44616"/>
                                    <a:pt x="32955" y="45827"/>
                                  </a:cubicBezTo>
                                  <a:cubicBezTo>
                                    <a:pt x="30035" y="47037"/>
                                    <a:pt x="26994" y="47649"/>
                                    <a:pt x="23834" y="47668"/>
                                  </a:cubicBezTo>
                                  <a:cubicBezTo>
                                    <a:pt x="20673" y="47649"/>
                                    <a:pt x="17633" y="47037"/>
                                    <a:pt x="14713" y="45827"/>
                                  </a:cubicBezTo>
                                  <a:cubicBezTo>
                                    <a:pt x="11793" y="44616"/>
                                    <a:pt x="9216" y="42900"/>
                                    <a:pt x="6981" y="40670"/>
                                  </a:cubicBezTo>
                                  <a:cubicBezTo>
                                    <a:pt x="4746" y="38409"/>
                                    <a:pt x="3024" y="35845"/>
                                    <a:pt x="1814" y="32919"/>
                                  </a:cubicBezTo>
                                  <a:cubicBezTo>
                                    <a:pt x="605" y="29992"/>
                                    <a:pt x="0" y="26980"/>
                                    <a:pt x="0" y="23834"/>
                                  </a:cubicBezTo>
                                  <a:cubicBezTo>
                                    <a:pt x="0" y="20668"/>
                                    <a:pt x="605" y="17636"/>
                                    <a:pt x="1814" y="14710"/>
                                  </a:cubicBezTo>
                                  <a:cubicBezTo>
                                    <a:pt x="3024" y="11764"/>
                                    <a:pt x="4746" y="9181"/>
                                    <a:pt x="6981" y="6959"/>
                                  </a:cubicBezTo>
                                  <a:cubicBezTo>
                                    <a:pt x="9216" y="4709"/>
                                    <a:pt x="11793" y="2993"/>
                                    <a:pt x="14713" y="1791"/>
                                  </a:cubicBezTo>
                                  <a:cubicBezTo>
                                    <a:pt x="17633" y="600"/>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9770" style="width:3.75337pt;height:3.75336pt;mso-position-horizontal-relative:char;mso-position-vertical-relative:line" coordsize="476,476">
                  <v:shape id="Shape 54831" style="position:absolute;width:476;height:476;left:0;top:0;" coordsize="47668,47668" path="m23834,0c26994,0,30035,600,32955,1801c35875,2993,38452,4709,40687,6959c42922,9181,44644,11764,45854,14691c47063,17618,47668,20668,47668,23834c47668,26980,47063,29992,45854,32919c44644,35845,42922,38409,40687,40670c38452,42900,35875,44616,32955,45827c30035,47037,26994,47649,23834,47668c20673,47649,17633,47037,14713,45827c11793,44616,9216,42900,6981,40670c4746,38409,3024,35845,1814,32919c605,29992,0,26980,0,23834c0,20668,605,17636,1814,14710c3024,11764,4746,9181,6981,6959c9216,4709,11793,2993,14713,1791c17633,600,20673,0,23834,0x">
                    <v:stroke weight="0pt" endcap="flat" joinstyle="miter" miterlimit="10" on="false" color="#000000" opacity="0"/>
                    <v:fill on="true" color="#000000"/>
                  </v:shape>
                </v:group>
              </w:pict>
            </mc:Fallback>
          </mc:AlternateContent>
        </w:r>
        <w:r>
          <w:t xml:space="preserve"> </w:t>
        </w:r>
      </w:ins>
      <w:r>
        <w:t>Estimated Completion Date.</w:t>
      </w:r>
    </w:p>
    <w:p w14:paraId="1C326E78" w14:textId="77777777" w:rsidR="001B5840" w:rsidRDefault="00000000">
      <w:pPr>
        <w:ind w:left="-5" w:right="16"/>
      </w:pPr>
      <w:r>
        <w:t xml:space="preserve">The proposal shall be submitted to the </w:t>
      </w:r>
      <w:r>
        <w:rPr>
          <w:color w:val="0000ED"/>
          <w:u w:val="single" w:color="0000ED"/>
        </w:rPr>
        <w:t>Technolo</w:t>
      </w:r>
      <w:r>
        <w:rPr>
          <w:color w:val="0000ED"/>
        </w:rPr>
        <w:t>gy</w:t>
      </w:r>
      <w:r>
        <w:rPr>
          <w:color w:val="0000ED"/>
          <w:u w:val="single" w:color="0000ED"/>
        </w:rPr>
        <w:t xml:space="preserve"> Committee</w:t>
      </w:r>
      <w:r>
        <w:t xml:space="preserve"> and to the </w:t>
      </w:r>
      <w:r>
        <w:rPr>
          <w:color w:val="0000ED"/>
          <w:u w:val="single" w:color="0000ED"/>
        </w:rPr>
        <w:t>Standards Committee</w:t>
      </w:r>
      <w:r>
        <w:t xml:space="preserve"> for a 2-week </w:t>
      </w:r>
      <w:r>
        <w:rPr>
          <w:color w:val="0000ED"/>
          <w:u w:val="single" w:color="0000ED"/>
        </w:rPr>
        <w:t>pro</w:t>
      </w:r>
      <w:r>
        <w:rPr>
          <w:color w:val="0000ED"/>
        </w:rPr>
        <w:t>j</w:t>
      </w:r>
      <w:r>
        <w:rPr>
          <w:color w:val="0000ED"/>
          <w:u w:val="single" w:color="0000ED"/>
        </w:rPr>
        <w:t>ect</w:t>
      </w:r>
      <w:r>
        <w:t xml:space="preserve"> approval review.</w:t>
      </w:r>
    </w:p>
    <w:p w14:paraId="55C4AE5C" w14:textId="77777777" w:rsidR="001B5840" w:rsidRDefault="00000000">
      <w:pPr>
        <w:spacing w:after="0"/>
        <w:ind w:left="-5" w:right="16"/>
      </w:pPr>
      <w:r>
        <w:rPr>
          <w:color w:val="0000ED"/>
          <w:u w:val="single" w:color="0000ED"/>
        </w:rPr>
        <w:t>Technolo</w:t>
      </w:r>
      <w:r>
        <w:rPr>
          <w:color w:val="0000ED"/>
        </w:rPr>
        <w:t>gy</w:t>
      </w:r>
      <w:r>
        <w:rPr>
          <w:color w:val="0000ED"/>
          <w:u w:val="single" w:color="0000ED"/>
        </w:rPr>
        <w:t xml:space="preserve"> Committee</w:t>
      </w:r>
      <w:r>
        <w:t xml:space="preserve"> and </w:t>
      </w:r>
      <w:r>
        <w:rPr>
          <w:color w:val="0000ED"/>
          <w:u w:val="single" w:color="0000ED"/>
        </w:rPr>
        <w:t>Standards Committee</w:t>
      </w:r>
      <w:r>
        <w:t xml:space="preserve"> Members who object to approval of the</w:t>
      </w:r>
    </w:p>
    <w:p w14:paraId="7561E52C" w14:textId="77777777" w:rsidR="001B5840" w:rsidRDefault="00000000">
      <w:pPr>
        <w:ind w:left="-5" w:right="16"/>
      </w:pPr>
      <w:r>
        <w:rPr>
          <w:color w:val="0000ED"/>
          <w:u w:val="single" w:color="0000ED"/>
        </w:rPr>
        <w:t>Pro</w:t>
      </w:r>
      <w:r>
        <w:rPr>
          <w:color w:val="0000ED"/>
        </w:rPr>
        <w:t>j</w:t>
      </w:r>
      <w:r>
        <w:rPr>
          <w:color w:val="0000ED"/>
          <w:u w:val="single" w:color="0000ED"/>
        </w:rPr>
        <w:t>ect</w:t>
      </w:r>
      <w:r>
        <w:t xml:space="preserve"> shall so advise the </w:t>
      </w:r>
      <w:r>
        <w:rPr>
          <w:color w:val="0000ED"/>
          <w:u w:val="single" w:color="0000ED"/>
        </w:rPr>
        <w:t>Director of En</w:t>
      </w:r>
      <w:r>
        <w:rPr>
          <w:color w:val="0000ED"/>
        </w:rPr>
        <w:t>g</w:t>
      </w:r>
      <w:r>
        <w:rPr>
          <w:color w:val="0000ED"/>
          <w:u w:val="single" w:color="0000ED"/>
        </w:rPr>
        <w:t>ineerin</w:t>
      </w:r>
      <w:r>
        <w:rPr>
          <w:color w:val="0000ED"/>
        </w:rPr>
        <w:t>g</w:t>
      </w:r>
      <w:r>
        <w:t xml:space="preserve">, the </w:t>
      </w:r>
      <w:r>
        <w:rPr>
          <w:color w:val="541A8B"/>
          <w:u w:val="single" w:color="541A8B"/>
        </w:rPr>
        <w:t>Standards Vice President</w:t>
      </w:r>
      <w:r>
        <w:t xml:space="preserve">, </w:t>
      </w:r>
      <w:r>
        <w:rPr>
          <w:color w:val="0000ED"/>
          <w:u w:val="single" w:color="0000ED"/>
        </w:rPr>
        <w:t>Technolo</w:t>
      </w:r>
      <w:r>
        <w:rPr>
          <w:color w:val="0000ED"/>
        </w:rPr>
        <w:t xml:space="preserve">gy </w:t>
      </w:r>
      <w:r>
        <w:rPr>
          <w:color w:val="0000ED"/>
          <w:u w:val="single" w:color="0000ED"/>
        </w:rPr>
        <w:t>Committee</w:t>
      </w:r>
      <w:r>
        <w:t xml:space="preserve"> Chair(s) and the </w:t>
      </w:r>
      <w:r>
        <w:rPr>
          <w:color w:val="0000ED"/>
          <w:u w:val="single" w:color="0000ED"/>
        </w:rPr>
        <w:t>Proponents</w:t>
      </w:r>
      <w:r>
        <w:t xml:space="preserve"> stating the grounds for objection. The permissible grounds for such objection are:</w:t>
      </w:r>
    </w:p>
    <w:p w14:paraId="47A1BC73" w14:textId="77777777" w:rsidR="001B5840" w:rsidRDefault="00000000">
      <w:pPr>
        <w:spacing w:after="17"/>
        <w:ind w:left="355" w:right="16"/>
      </w:pPr>
      <w:ins w:id="395" w:author="db" w:date="2022-08-24T13:55:00Z">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4D5BC13" wp14:editId="169CC9FF">
                  <wp:simplePos x="0" y="0"/>
                  <wp:positionH relativeFrom="column">
                    <wp:posOffset>219272</wp:posOffset>
                  </wp:positionH>
                  <wp:positionV relativeFrom="paragraph">
                    <wp:posOffset>55432</wp:posOffset>
                  </wp:positionV>
                  <wp:extent cx="47668" cy="286007"/>
                  <wp:effectExtent l="0" t="0" r="0" b="0"/>
                  <wp:wrapSquare wrapText="bothSides"/>
                  <wp:docPr id="446527" name="Group 446527"/>
                  <wp:cNvGraphicFramePr/>
                  <a:graphic xmlns:a="http://schemas.openxmlformats.org/drawingml/2006/main">
                    <a:graphicData uri="http://schemas.microsoft.com/office/word/2010/wordprocessingGroup">
                      <wpg:wgp>
                        <wpg:cNvGrpSpPr/>
                        <wpg:grpSpPr>
                          <a:xfrm>
                            <a:off x="0" y="0"/>
                            <a:ext cx="47668" cy="286007"/>
                            <a:chOff x="0" y="0"/>
                            <a:chExt cx="47668" cy="286007"/>
                          </a:xfrm>
                        </wpg:grpSpPr>
                        <wps:wsp>
                          <wps:cNvPr id="55291" name="Shape 55291"/>
                          <wps:cNvSpPr/>
                          <wps:spPr>
                            <a:xfrm>
                              <a:off x="0" y="0"/>
                              <a:ext cx="47668" cy="47668"/>
                            </a:xfrm>
                            <a:custGeom>
                              <a:avLst/>
                              <a:gdLst/>
                              <a:ahLst/>
                              <a:cxnLst/>
                              <a:rect l="0" t="0" r="0" b="0"/>
                              <a:pathLst>
                                <a:path w="47668" h="47668">
                                  <a:moveTo>
                                    <a:pt x="23834" y="0"/>
                                  </a:moveTo>
                                  <a:cubicBezTo>
                                    <a:pt x="26994" y="0"/>
                                    <a:pt x="30035" y="601"/>
                                    <a:pt x="32955" y="1801"/>
                                  </a:cubicBezTo>
                                  <a:cubicBezTo>
                                    <a:pt x="35875" y="2994"/>
                                    <a:pt x="38452" y="4710"/>
                                    <a:pt x="40687" y="6960"/>
                                  </a:cubicBezTo>
                                  <a:cubicBezTo>
                                    <a:pt x="42922" y="9181"/>
                                    <a:pt x="44644" y="11764"/>
                                    <a:pt x="45854" y="14691"/>
                                  </a:cubicBezTo>
                                  <a:cubicBezTo>
                                    <a:pt x="47063" y="17618"/>
                                    <a:pt x="47668" y="20669"/>
                                    <a:pt x="47668" y="23834"/>
                                  </a:cubicBezTo>
                                  <a:cubicBezTo>
                                    <a:pt x="47668" y="26981"/>
                                    <a:pt x="47063" y="30012"/>
                                    <a:pt x="45854" y="32938"/>
                                  </a:cubicBezTo>
                                  <a:cubicBezTo>
                                    <a:pt x="44644" y="35865"/>
                                    <a:pt x="42922" y="38429"/>
                                    <a:pt x="40687" y="40689"/>
                                  </a:cubicBezTo>
                                  <a:cubicBezTo>
                                    <a:pt x="38452" y="42901"/>
                                    <a:pt x="35875" y="44617"/>
                                    <a:pt x="32955" y="45828"/>
                                  </a:cubicBezTo>
                                  <a:cubicBezTo>
                                    <a:pt x="30035" y="47039"/>
                                    <a:pt x="26994" y="47648"/>
                                    <a:pt x="23834" y="47668"/>
                                  </a:cubicBezTo>
                                  <a:cubicBezTo>
                                    <a:pt x="20673" y="47648"/>
                                    <a:pt x="17633" y="47039"/>
                                    <a:pt x="14713" y="45828"/>
                                  </a:cubicBezTo>
                                  <a:cubicBezTo>
                                    <a:pt x="11793" y="44617"/>
                                    <a:pt x="9216" y="42901"/>
                                    <a:pt x="6981" y="40689"/>
                                  </a:cubicBezTo>
                                  <a:cubicBezTo>
                                    <a:pt x="4746" y="38429"/>
                                    <a:pt x="3024" y="35865"/>
                                    <a:pt x="1814" y="32938"/>
                                  </a:cubicBezTo>
                                  <a:cubicBezTo>
                                    <a:pt x="605" y="30012"/>
                                    <a:pt x="0" y="26981"/>
                                    <a:pt x="0" y="23834"/>
                                  </a:cubicBezTo>
                                  <a:cubicBezTo>
                                    <a:pt x="0" y="20669"/>
                                    <a:pt x="605" y="17637"/>
                                    <a:pt x="1814" y="14711"/>
                                  </a:cubicBezTo>
                                  <a:cubicBezTo>
                                    <a:pt x="3024" y="11764"/>
                                    <a:pt x="4746" y="9181"/>
                                    <a:pt x="6981" y="6960"/>
                                  </a:cubicBezTo>
                                  <a:cubicBezTo>
                                    <a:pt x="9216" y="4710"/>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34" name="Shape 55334"/>
                          <wps:cNvSpPr/>
                          <wps:spPr>
                            <a:xfrm>
                              <a:off x="0" y="238339"/>
                              <a:ext cx="47668" cy="47668"/>
                            </a:xfrm>
                            <a:custGeom>
                              <a:avLst/>
                              <a:gdLst/>
                              <a:ahLst/>
                              <a:cxnLst/>
                              <a:rect l="0" t="0" r="0" b="0"/>
                              <a:pathLst>
                                <a:path w="47668" h="47668">
                                  <a:moveTo>
                                    <a:pt x="23834" y="0"/>
                                  </a:moveTo>
                                  <a:cubicBezTo>
                                    <a:pt x="26994" y="0"/>
                                    <a:pt x="30035" y="601"/>
                                    <a:pt x="32955" y="1802"/>
                                  </a:cubicBezTo>
                                  <a:cubicBezTo>
                                    <a:pt x="35875" y="2993"/>
                                    <a:pt x="38452" y="4709"/>
                                    <a:pt x="40687" y="6959"/>
                                  </a:cubicBezTo>
                                  <a:cubicBezTo>
                                    <a:pt x="42922" y="9181"/>
                                    <a:pt x="44644" y="11764"/>
                                    <a:pt x="45854" y="14691"/>
                                  </a:cubicBezTo>
                                  <a:cubicBezTo>
                                    <a:pt x="47063" y="17618"/>
                                    <a:pt x="47668" y="20650"/>
                                    <a:pt x="47668" y="23834"/>
                                  </a:cubicBezTo>
                                  <a:cubicBezTo>
                                    <a:pt x="47668" y="26980"/>
                                    <a:pt x="47063" y="29992"/>
                                    <a:pt x="45854" y="32920"/>
                                  </a:cubicBezTo>
                                  <a:cubicBezTo>
                                    <a:pt x="44644" y="35846"/>
                                    <a:pt x="42922" y="38411"/>
                                    <a:pt x="40687" y="40670"/>
                                  </a:cubicBezTo>
                                  <a:cubicBezTo>
                                    <a:pt x="38452" y="42881"/>
                                    <a:pt x="35875" y="44617"/>
                                    <a:pt x="32955" y="45827"/>
                                  </a:cubicBezTo>
                                  <a:cubicBezTo>
                                    <a:pt x="30035" y="47038"/>
                                    <a:pt x="26994" y="47649"/>
                                    <a:pt x="23834" y="47668"/>
                                  </a:cubicBezTo>
                                  <a:cubicBezTo>
                                    <a:pt x="20673" y="47649"/>
                                    <a:pt x="17633" y="47038"/>
                                    <a:pt x="14713" y="45827"/>
                                  </a:cubicBezTo>
                                  <a:cubicBezTo>
                                    <a:pt x="11793" y="44617"/>
                                    <a:pt x="9216" y="42881"/>
                                    <a:pt x="6981" y="40670"/>
                                  </a:cubicBezTo>
                                  <a:cubicBezTo>
                                    <a:pt x="4746" y="38411"/>
                                    <a:pt x="3024" y="35846"/>
                                    <a:pt x="1814" y="32920"/>
                                  </a:cubicBezTo>
                                  <a:cubicBezTo>
                                    <a:pt x="605" y="29992"/>
                                    <a:pt x="0" y="26980"/>
                                    <a:pt x="0" y="23834"/>
                                  </a:cubicBezTo>
                                  <a:cubicBezTo>
                                    <a:pt x="0" y="20650"/>
                                    <a:pt x="605" y="17618"/>
                                    <a:pt x="1814" y="14691"/>
                                  </a:cubicBezTo>
                                  <a:cubicBezTo>
                                    <a:pt x="3024" y="11764"/>
                                    <a:pt x="4746" y="9181"/>
                                    <a:pt x="6981" y="6959"/>
                                  </a:cubicBezTo>
                                  <a:cubicBezTo>
                                    <a:pt x="9216" y="4709"/>
                                    <a:pt x="11793" y="2993"/>
                                    <a:pt x="14713" y="180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6527" style="width:3.75337pt;height:22.5202pt;position:absolute;mso-position-horizontal-relative:text;mso-position-horizontal:absolute;margin-left:17.2655pt;mso-position-vertical-relative:text;margin-top:4.36475pt;" coordsize="476,2860">
                  <v:shape id="Shape 55291" style="position:absolute;width:476;height:476;left:0;top:0;" coordsize="47668,47668" path="m23834,0c26994,0,30035,601,32955,1801c35875,2994,38452,4710,40687,6960c42922,9181,44644,11764,45854,14691c47063,17618,47668,20669,47668,23834c47668,26981,47063,30012,45854,32938c44644,35865,42922,38429,40687,40689c38452,42901,35875,44617,32955,45828c30035,47039,26994,47648,23834,47668c20673,47648,17633,47039,14713,45828c11793,44617,9216,42901,6981,40689c4746,38429,3024,35865,1814,32938c605,30012,0,26981,0,23834c0,20669,605,17637,1814,14711c3024,11764,4746,9181,6981,6960c9216,4710,11793,2994,14713,1792c17633,601,20673,0,23834,0x">
                    <v:stroke weight="0pt" endcap="flat" joinstyle="miter" miterlimit="10" on="false" color="#000000" opacity="0"/>
                    <v:fill on="true" color="#000000"/>
                  </v:shape>
                  <v:shape id="Shape 55334" style="position:absolute;width:476;height:476;left:0;top:2383;" coordsize="47668,47668" path="m23834,0c26994,0,30035,601,32955,1802c35875,2993,38452,4709,40687,6959c42922,9181,44644,11764,45854,14691c47063,17618,47668,20650,47668,23834c47668,26980,47063,29992,45854,32920c44644,35846,42922,38411,40687,40670c38452,42881,35875,44617,32955,45827c30035,47038,26994,47649,23834,47668c20673,47649,17633,47038,14713,45827c11793,44617,9216,42881,6981,40670c4746,38411,3024,35846,1814,32920c605,29992,0,26980,0,23834c0,20650,605,17618,1814,14691c3024,11764,4746,9181,6981,6959c9216,4709,11793,2993,14713,1802c17633,601,20673,0,23834,0x">
                    <v:stroke weight="0pt" endcap="flat" joinstyle="miter" miterlimit="10" on="false" color="#000000" opacity="0"/>
                    <v:fill on="true" color="#000000"/>
                  </v:shape>
                  <w10:wrap type="square"/>
                </v:group>
              </w:pict>
            </mc:Fallback>
          </mc:AlternateContent>
        </w:r>
      </w:ins>
      <w:r>
        <w:t>That the proposal is missing required information</w:t>
      </w:r>
    </w:p>
    <w:p w14:paraId="22C75E2C" w14:textId="77777777" w:rsidR="001B5840" w:rsidRDefault="00000000">
      <w:pPr>
        <w:spacing w:after="27"/>
        <w:ind w:left="355" w:right="16"/>
      </w:pPr>
      <w:r>
        <w:t xml:space="preserve">That the </w:t>
      </w:r>
      <w:r>
        <w:rPr>
          <w:color w:val="0000ED"/>
          <w:u w:val="single" w:color="0000ED"/>
        </w:rPr>
        <w:t>Pro</w:t>
      </w:r>
      <w:r>
        <w:rPr>
          <w:color w:val="0000ED"/>
        </w:rPr>
        <w:t>j</w:t>
      </w:r>
      <w:r>
        <w:rPr>
          <w:color w:val="0000ED"/>
          <w:u w:val="single" w:color="0000ED"/>
        </w:rPr>
        <w:t>ect</w:t>
      </w:r>
      <w:r>
        <w:t xml:space="preserve"> as proposed cannot result in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that meets the Criteria for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or in a </w:t>
      </w:r>
      <w:r>
        <w:rPr>
          <w:color w:val="0000ED"/>
          <w:u w:val="single" w:color="0000ED"/>
        </w:rPr>
        <w:t>Re</w:t>
      </w:r>
      <w:r>
        <w:rPr>
          <w:color w:val="0000ED"/>
        </w:rPr>
        <w:t>g</w:t>
      </w:r>
      <w:r>
        <w:rPr>
          <w:color w:val="0000ED"/>
          <w:u w:val="single" w:color="0000ED"/>
        </w:rPr>
        <w:t>istered Disclosure Document</w:t>
      </w:r>
      <w:r>
        <w:t xml:space="preserve"> that meets the requirements defined in section </w:t>
      </w:r>
      <w:r>
        <w:rPr>
          <w:color w:val="0000ED"/>
          <w:u w:val="single" w:color="0000ED"/>
        </w:rPr>
        <w:t>7</w:t>
      </w:r>
      <w:r>
        <w:t>.</w:t>
      </w:r>
    </w:p>
    <w:p w14:paraId="55748205" w14:textId="77777777" w:rsidR="001B5840" w:rsidRDefault="00000000">
      <w:pPr>
        <w:ind w:left="355" w:right="16"/>
      </w:pPr>
      <w:ins w:id="396" w:author="db" w:date="2022-08-24T13:55:00Z">
        <w:r>
          <w:rPr>
            <w:rFonts w:ascii="Calibri" w:eastAsia="Calibri" w:hAnsi="Calibri" w:cs="Calibri"/>
            <w:noProof/>
            <w:sz w:val="22"/>
          </w:rPr>
          <mc:AlternateContent>
            <mc:Choice Requires="wpg">
              <w:drawing>
                <wp:inline distT="0" distB="0" distL="0" distR="0" wp14:anchorId="17FDEBBE" wp14:editId="0349A308">
                  <wp:extent cx="47668" cy="47667"/>
                  <wp:effectExtent l="0" t="0" r="0" b="0"/>
                  <wp:docPr id="446528" name="Group 446528"/>
                  <wp:cNvGraphicFramePr/>
                  <a:graphic xmlns:a="http://schemas.openxmlformats.org/drawingml/2006/main">
                    <a:graphicData uri="http://schemas.microsoft.com/office/word/2010/wordprocessingGroup">
                      <wpg:wgp>
                        <wpg:cNvGrpSpPr/>
                        <wpg:grpSpPr>
                          <a:xfrm>
                            <a:off x="0" y="0"/>
                            <a:ext cx="47668" cy="47667"/>
                            <a:chOff x="0" y="0"/>
                            <a:chExt cx="47668" cy="47667"/>
                          </a:xfrm>
                        </wpg:grpSpPr>
                        <wps:wsp>
                          <wps:cNvPr id="55550" name="Shape 55550"/>
                          <wps:cNvSpPr/>
                          <wps:spPr>
                            <a:xfrm>
                              <a:off x="0" y="0"/>
                              <a:ext cx="47668" cy="47667"/>
                            </a:xfrm>
                            <a:custGeom>
                              <a:avLst/>
                              <a:gdLst/>
                              <a:ahLst/>
                              <a:cxnLst/>
                              <a:rect l="0" t="0" r="0" b="0"/>
                              <a:pathLst>
                                <a:path w="47668" h="47667">
                                  <a:moveTo>
                                    <a:pt x="23834" y="0"/>
                                  </a:moveTo>
                                  <a:cubicBezTo>
                                    <a:pt x="26994" y="0"/>
                                    <a:pt x="30035" y="601"/>
                                    <a:pt x="32955" y="1802"/>
                                  </a:cubicBezTo>
                                  <a:cubicBezTo>
                                    <a:pt x="35875" y="2994"/>
                                    <a:pt x="38452" y="4709"/>
                                    <a:pt x="40687" y="6960"/>
                                  </a:cubicBezTo>
                                  <a:cubicBezTo>
                                    <a:pt x="42922" y="9181"/>
                                    <a:pt x="44644" y="11764"/>
                                    <a:pt x="45854" y="14691"/>
                                  </a:cubicBezTo>
                                  <a:cubicBezTo>
                                    <a:pt x="47063" y="17618"/>
                                    <a:pt x="47668" y="20649"/>
                                    <a:pt x="47668" y="23834"/>
                                  </a:cubicBezTo>
                                  <a:cubicBezTo>
                                    <a:pt x="47668" y="26980"/>
                                    <a:pt x="47063" y="29993"/>
                                    <a:pt x="45854" y="32920"/>
                                  </a:cubicBezTo>
                                  <a:cubicBezTo>
                                    <a:pt x="44644" y="35846"/>
                                    <a:pt x="42922" y="38410"/>
                                    <a:pt x="40687" y="40670"/>
                                  </a:cubicBezTo>
                                  <a:cubicBezTo>
                                    <a:pt x="38452" y="42882"/>
                                    <a:pt x="35875" y="44617"/>
                                    <a:pt x="32955" y="45828"/>
                                  </a:cubicBezTo>
                                  <a:cubicBezTo>
                                    <a:pt x="30035" y="47038"/>
                                    <a:pt x="26994" y="47648"/>
                                    <a:pt x="23834" y="47667"/>
                                  </a:cubicBezTo>
                                  <a:cubicBezTo>
                                    <a:pt x="20673" y="47648"/>
                                    <a:pt x="17633" y="47038"/>
                                    <a:pt x="14713" y="45828"/>
                                  </a:cubicBezTo>
                                  <a:cubicBezTo>
                                    <a:pt x="11793" y="44617"/>
                                    <a:pt x="9216" y="42882"/>
                                    <a:pt x="6981" y="40670"/>
                                  </a:cubicBezTo>
                                  <a:cubicBezTo>
                                    <a:pt x="4746" y="38410"/>
                                    <a:pt x="3024" y="35846"/>
                                    <a:pt x="1814" y="32920"/>
                                  </a:cubicBezTo>
                                  <a:cubicBezTo>
                                    <a:pt x="605" y="29993"/>
                                    <a:pt x="0" y="26980"/>
                                    <a:pt x="0" y="23834"/>
                                  </a:cubicBezTo>
                                  <a:cubicBezTo>
                                    <a:pt x="0" y="20649"/>
                                    <a:pt x="605" y="17618"/>
                                    <a:pt x="1814" y="14691"/>
                                  </a:cubicBezTo>
                                  <a:cubicBezTo>
                                    <a:pt x="3024" y="11764"/>
                                    <a:pt x="4746" y="9181"/>
                                    <a:pt x="6981" y="6960"/>
                                  </a:cubicBezTo>
                                  <a:cubicBezTo>
                                    <a:pt x="9216" y="4709"/>
                                    <a:pt x="11793" y="2994"/>
                                    <a:pt x="14713" y="180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6528" style="width:3.75337pt;height:3.7533pt;mso-position-horizontal-relative:char;mso-position-vertical-relative:line" coordsize="476,476">
                  <v:shape id="Shape 55550" style="position:absolute;width:476;height:476;left:0;top:0;" coordsize="47668,47667" path="m23834,0c26994,0,30035,601,32955,1802c35875,2994,38452,4709,40687,6960c42922,9181,44644,11764,45854,14691c47063,17618,47668,20649,47668,23834c47668,26980,47063,29993,45854,32920c44644,35846,42922,38410,40687,40670c38452,42882,35875,44617,32955,45828c30035,47038,26994,47648,23834,47667c20673,47648,17633,47038,14713,45828c11793,44617,9216,42882,6981,40670c4746,38410,3024,35846,1814,32920c605,29993,0,26980,0,23834c0,20649,605,17618,1814,14691c3024,11764,4746,9181,6981,6960c9216,4709,11793,2994,14713,1802c17633,601,20673,0,23834,0x">
                    <v:stroke weight="0pt" endcap="flat" joinstyle="miter" miterlimit="10" on="false" color="#000000" opacity="0"/>
                    <v:fill on="true" color="#000000"/>
                  </v:shape>
                </v:group>
              </w:pict>
            </mc:Fallback>
          </mc:AlternateContent>
        </w:r>
        <w:r>
          <w:t xml:space="preserve"> </w:t>
        </w:r>
      </w:ins>
      <w:r>
        <w:t xml:space="preserve">That the </w:t>
      </w:r>
      <w:r>
        <w:rPr>
          <w:color w:val="0000ED"/>
          <w:u w:val="single" w:color="0000ED"/>
        </w:rPr>
        <w:t>Pro</w:t>
      </w:r>
      <w:r>
        <w:rPr>
          <w:color w:val="0000ED"/>
        </w:rPr>
        <w:t>j</w:t>
      </w:r>
      <w:r>
        <w:rPr>
          <w:color w:val="0000ED"/>
          <w:u w:val="single" w:color="0000ED"/>
        </w:rPr>
        <w:t>ect</w:t>
      </w:r>
      <w:r>
        <w:t xml:space="preserve"> is assigned to the wrong </w:t>
      </w:r>
      <w:r>
        <w:rPr>
          <w:color w:val="0000ED"/>
          <w:u w:val="single" w:color="0000ED"/>
        </w:rPr>
        <w:t>Technolo</w:t>
      </w:r>
      <w:r>
        <w:rPr>
          <w:color w:val="0000ED"/>
        </w:rPr>
        <w:t>gy</w:t>
      </w:r>
      <w:r>
        <w:rPr>
          <w:color w:val="0000ED"/>
          <w:u w:val="single" w:color="0000ED"/>
        </w:rPr>
        <w:t xml:space="preserve"> Committee</w:t>
      </w:r>
    </w:p>
    <w:p w14:paraId="71ACD0F5" w14:textId="77777777" w:rsidR="001B5840" w:rsidRDefault="00000000">
      <w:pPr>
        <w:ind w:left="-5" w:right="16"/>
      </w:pPr>
      <w:r>
        <w:t xml:space="preserve">Disposition of such objections shall be determined promptly by </w:t>
      </w:r>
      <w:r>
        <w:rPr>
          <w:color w:val="0000ED"/>
          <w:u w:val="single" w:color="0000ED"/>
        </w:rPr>
        <w:t>Administrative Vote</w:t>
      </w:r>
      <w:r>
        <w:t xml:space="preserve"> of the </w:t>
      </w:r>
      <w:r>
        <w:rPr>
          <w:color w:val="0000ED"/>
          <w:u w:val="single" w:color="0000ED"/>
        </w:rPr>
        <w:t>Standards Committee</w:t>
      </w:r>
      <w:r>
        <w:t>.</w:t>
      </w:r>
    </w:p>
    <w:p w14:paraId="0DD92A5D"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and </w:t>
      </w:r>
      <w:r>
        <w:rPr>
          <w:color w:val="0000ED"/>
          <w:u w:val="single" w:color="0000ED"/>
        </w:rPr>
        <w:t>Standards Committee</w:t>
      </w:r>
      <w:r>
        <w:t xml:space="preserve"> Members are encouraged to offer suggestions for improvement of the Proposal; such suggestions are advisory. At the conclusion of the </w:t>
      </w:r>
      <w:r>
        <w:rPr>
          <w:color w:val="0000ED"/>
          <w:u w:val="single" w:color="0000ED"/>
        </w:rPr>
        <w:t>pro</w:t>
      </w:r>
      <w:r>
        <w:rPr>
          <w:color w:val="0000ED"/>
        </w:rPr>
        <w:t>j</w:t>
      </w:r>
      <w:r>
        <w:rPr>
          <w:color w:val="0000ED"/>
          <w:u w:val="single" w:color="0000ED"/>
        </w:rPr>
        <w:t>ect</w:t>
      </w:r>
      <w:r>
        <w:t xml:space="preserve"> approval review period, the </w:t>
      </w:r>
      <w:r>
        <w:rPr>
          <w:color w:val="0000ED"/>
          <w:u w:val="single" w:color="0000ED"/>
        </w:rPr>
        <w:t>Pro</w:t>
      </w:r>
      <w:r>
        <w:rPr>
          <w:color w:val="0000ED"/>
        </w:rPr>
        <w:t>j</w:t>
      </w:r>
      <w:r>
        <w:rPr>
          <w:color w:val="0000ED"/>
          <w:u w:val="single" w:color="0000ED"/>
        </w:rPr>
        <w:t>ect</w:t>
      </w:r>
      <w:r>
        <w:t xml:space="preserve"> </w:t>
      </w:r>
      <w:r>
        <w:rPr>
          <w:color w:val="0000ED"/>
          <w:u w:val="single" w:color="0000ED"/>
        </w:rPr>
        <w:t>Proponent</w:t>
      </w:r>
      <w:r>
        <w:t xml:space="preserve">(s) optionally may amend the </w:t>
      </w:r>
      <w:r>
        <w:rPr>
          <w:color w:val="0000ED"/>
          <w:u w:val="single" w:color="0000ED"/>
        </w:rPr>
        <w:t>Pro</w:t>
      </w:r>
      <w:r>
        <w:rPr>
          <w:color w:val="0000ED"/>
        </w:rPr>
        <w:t>j</w:t>
      </w:r>
      <w:r>
        <w:rPr>
          <w:color w:val="0000ED"/>
          <w:u w:val="single" w:color="0000ED"/>
        </w:rPr>
        <w:t>ect Summar</w:t>
      </w:r>
      <w:r>
        <w:rPr>
          <w:color w:val="0000ED"/>
        </w:rPr>
        <w:t>y</w:t>
      </w:r>
      <w:r>
        <w:t xml:space="preserve"> in the light of suggestions received. The amended </w:t>
      </w:r>
      <w:r>
        <w:rPr>
          <w:color w:val="0000ED"/>
          <w:u w:val="single" w:color="0000ED"/>
        </w:rPr>
        <w:t>Pro</w:t>
      </w:r>
      <w:r>
        <w:rPr>
          <w:color w:val="0000ED"/>
        </w:rPr>
        <w:t>j</w:t>
      </w:r>
      <w:r>
        <w:rPr>
          <w:color w:val="0000ED"/>
          <w:u w:val="single" w:color="0000ED"/>
        </w:rPr>
        <w:t>ect Summar</w:t>
      </w:r>
      <w:r>
        <w:rPr>
          <w:color w:val="0000ED"/>
        </w:rPr>
        <w:t>y</w:t>
      </w:r>
      <w:r>
        <w:t xml:space="preserve"> shall be published within one week of the close of the review period.</w:t>
      </w:r>
    </w:p>
    <w:p w14:paraId="5F3ADFDD" w14:textId="77777777" w:rsidR="001B5840" w:rsidRDefault="00000000">
      <w:pPr>
        <w:ind w:left="-5" w:right="16"/>
      </w:pPr>
      <w:r>
        <w:t xml:space="preserve">If a </w:t>
      </w:r>
      <w:r>
        <w:rPr>
          <w:color w:val="0000ED"/>
          <w:u w:val="single" w:color="0000ED"/>
        </w:rPr>
        <w:t>Technolo</w:t>
      </w:r>
      <w:r>
        <w:rPr>
          <w:color w:val="0000ED"/>
        </w:rPr>
        <w:t>gy</w:t>
      </w:r>
      <w:r>
        <w:rPr>
          <w:color w:val="0000ED"/>
          <w:u w:val="single" w:color="0000ED"/>
        </w:rPr>
        <w:t xml:space="preserve"> Committee</w:t>
      </w:r>
      <w:r>
        <w:t xml:space="preserve"> or </w:t>
      </w:r>
      <w:r>
        <w:rPr>
          <w:color w:val="0000ED"/>
          <w:u w:val="single" w:color="0000ED"/>
        </w:rPr>
        <w:t>Standards Committee</w:t>
      </w:r>
      <w:r>
        <w:t xml:space="preserve"> Member believes that substantive changes are required to the Scope of the </w:t>
      </w:r>
      <w:r>
        <w:rPr>
          <w:color w:val="0000ED"/>
          <w:u w:val="single" w:color="0000ED"/>
        </w:rPr>
        <w:t>Pro</w:t>
      </w:r>
      <w:r>
        <w:rPr>
          <w:color w:val="0000ED"/>
        </w:rPr>
        <w:t>j</w:t>
      </w:r>
      <w:r>
        <w:rPr>
          <w:color w:val="0000ED"/>
          <w:u w:val="single" w:color="0000ED"/>
        </w:rPr>
        <w:t>ect</w:t>
      </w:r>
      <w:r>
        <w:t xml:space="preserve">, the Member shall advise the </w:t>
      </w:r>
      <w:r>
        <w:rPr>
          <w:color w:val="0000ED"/>
          <w:u w:val="single" w:color="0000ED"/>
        </w:rPr>
        <w:t>Pro</w:t>
      </w:r>
      <w:r>
        <w:rPr>
          <w:color w:val="0000ED"/>
        </w:rPr>
        <w:t>j</w:t>
      </w:r>
      <w:r>
        <w:rPr>
          <w:color w:val="0000ED"/>
          <w:u w:val="single" w:color="0000ED"/>
        </w:rPr>
        <w:t>ect Proponent</w:t>
      </w:r>
      <w:r>
        <w:t xml:space="preserve">(s) and the </w:t>
      </w:r>
      <w:r>
        <w:rPr>
          <w:color w:val="0000ED"/>
          <w:u w:val="single" w:color="0000ED"/>
        </w:rPr>
        <w:t>Technolo</w:t>
      </w:r>
      <w:r>
        <w:rPr>
          <w:color w:val="0000ED"/>
        </w:rPr>
        <w:t>gy</w:t>
      </w:r>
      <w:r>
        <w:rPr>
          <w:color w:val="0000ED"/>
          <w:u w:val="single" w:color="0000ED"/>
        </w:rPr>
        <w:t xml:space="preserve"> Committee</w:t>
      </w:r>
      <w:r>
        <w:t xml:space="preserve"> Chair(s) in writing within two weeks of the start of the </w:t>
      </w:r>
      <w:r>
        <w:rPr>
          <w:color w:val="0000ED"/>
          <w:u w:val="single" w:color="0000ED"/>
        </w:rPr>
        <w:t>pro</w:t>
      </w:r>
      <w:r>
        <w:rPr>
          <w:color w:val="0000ED"/>
        </w:rPr>
        <w:t>j</w:t>
      </w:r>
      <w:r>
        <w:rPr>
          <w:color w:val="0000ED"/>
          <w:u w:val="single" w:color="0000ED"/>
        </w:rPr>
        <w:t>ect</w:t>
      </w:r>
      <w:r>
        <w:t xml:space="preserve"> approval review, stating precisely the changes proposed. Absent such notification, the </w:t>
      </w:r>
      <w:r>
        <w:rPr>
          <w:color w:val="0000ED"/>
          <w:u w:val="single" w:color="0000ED"/>
        </w:rPr>
        <w:t>Pro</w:t>
      </w:r>
      <w:r>
        <w:rPr>
          <w:color w:val="0000ED"/>
        </w:rPr>
        <w:t>j</w:t>
      </w:r>
      <w:r>
        <w:rPr>
          <w:color w:val="0000ED"/>
          <w:u w:val="single" w:color="0000ED"/>
        </w:rPr>
        <w:t>ect</w:t>
      </w:r>
      <w:r>
        <w:t xml:space="preserve"> is approved, and work may commence.</w:t>
      </w:r>
    </w:p>
    <w:p w14:paraId="70AB1652" w14:textId="6757290D" w:rsidR="001B5840" w:rsidRDefault="00000000">
      <w:pPr>
        <w:spacing w:after="4"/>
        <w:ind w:left="-5" w:right="16"/>
      </w:pPr>
      <w:r>
        <w:t xml:space="preserve">If changes are proposed, work may continue, but proposed changes to the scope shall be placed on the </w:t>
      </w:r>
      <w:proofErr w:type="gramStart"/>
      <w:r>
        <w:t>Agenda</w:t>
      </w:r>
      <w:proofErr w:type="gramEnd"/>
      <w:r>
        <w:t xml:space="preserve"> for the next meeting of the </w:t>
      </w:r>
      <w:r>
        <w:rPr>
          <w:color w:val="0000ED"/>
          <w:u w:val="single" w:color="0000ED"/>
        </w:rPr>
        <w:t>Technolo</w:t>
      </w:r>
      <w:r>
        <w:rPr>
          <w:color w:val="0000ED"/>
        </w:rPr>
        <w:t>gy</w:t>
      </w:r>
      <w:r>
        <w:rPr>
          <w:color w:val="0000ED"/>
          <w:u w:val="single" w:color="0000ED"/>
        </w:rPr>
        <w:t xml:space="preserve"> Committee</w:t>
      </w:r>
      <w:r>
        <w:t xml:space="preserve">. Modification of the Scope or cancelation of the </w:t>
      </w:r>
      <w:r>
        <w:rPr>
          <w:color w:val="0000ED"/>
          <w:u w:val="single" w:color="0000ED"/>
        </w:rPr>
        <w:t>Pro</w:t>
      </w:r>
      <w:r>
        <w:rPr>
          <w:color w:val="0000ED"/>
        </w:rPr>
        <w:t>j</w:t>
      </w:r>
      <w:r>
        <w:rPr>
          <w:color w:val="0000ED"/>
          <w:u w:val="single" w:color="0000ED"/>
        </w:rPr>
        <w:t>ect</w:t>
      </w:r>
      <w:r>
        <w:t xml:space="preserve"> shall require </w:t>
      </w:r>
      <w:r>
        <w:rPr>
          <w:color w:val="0000ED"/>
          <w:u w:val="single" w:color="0000ED"/>
        </w:rPr>
        <w:t>Consensus</w:t>
      </w:r>
      <w:r>
        <w:t xml:space="preserve"> of the </w:t>
      </w:r>
      <w:r>
        <w:rPr>
          <w:color w:val="0000ED"/>
          <w:u w:val="single" w:color="0000ED"/>
        </w:rPr>
        <w:t>Technolo</w:t>
      </w:r>
      <w:r>
        <w:rPr>
          <w:color w:val="0000ED"/>
        </w:rPr>
        <w:t>gy</w:t>
      </w:r>
      <w:r>
        <w:rPr>
          <w:color w:val="0000ED"/>
          <w:u w:val="single" w:color="0000ED"/>
        </w:rPr>
        <w:t xml:space="preserve"> Committee</w:t>
      </w:r>
      <w:r>
        <w:t>.</w:t>
      </w:r>
      <w:moveFromRangeStart w:id="397" w:author="db" w:date="2022-08-24T13:55:00Z" w:name="move112241734"/>
      <w:moveFrom w:id="398" w:author="db" w:date="2022-08-24T13:55:00Z">
        <w:r>
          <w:t xml:space="preserve">Absent such </w:t>
        </w:r>
        <w:r>
          <w:rPr>
            <w:color w:val="0000ED"/>
            <w:u w:val="single" w:color="0000ED"/>
          </w:rPr>
          <w:t>Consensus</w:t>
        </w:r>
        <w:r>
          <w:t xml:space="preserve">, the </w:t>
        </w:r>
        <w:r>
          <w:rPr>
            <w:color w:val="0000ED"/>
            <w:u w:val="single" w:color="0000ED"/>
          </w:rPr>
          <w:t>Pro</w:t>
        </w:r>
        <w:r>
          <w:rPr>
            <w:color w:val="0000ED"/>
          </w:rPr>
          <w:t>j</w:t>
        </w:r>
        <w:r>
          <w:rPr>
            <w:color w:val="0000ED"/>
            <w:u w:val="single" w:color="0000ED"/>
          </w:rPr>
          <w:t>ect</w:t>
        </w:r>
        <w:r>
          <w:t xml:space="preserve"> shall continue as initially proposed.</w:t>
        </w:r>
      </w:moveFrom>
      <w:moveFromRangeEnd w:id="397"/>
    </w:p>
    <w:p w14:paraId="6E843D59" w14:textId="77777777" w:rsidR="001B5840" w:rsidRDefault="00000000">
      <w:pPr>
        <w:ind w:left="-5" w:right="16"/>
      </w:pPr>
      <w:moveToRangeStart w:id="399" w:author="db" w:date="2022-08-24T13:55:00Z" w:name="move112241734"/>
      <w:moveTo w:id="400" w:author="db" w:date="2022-08-24T13:55:00Z">
        <w:r>
          <w:t xml:space="preserve">Absent such </w:t>
        </w:r>
        <w:r>
          <w:rPr>
            <w:color w:val="0000ED"/>
            <w:u w:val="single" w:color="0000ED"/>
          </w:rPr>
          <w:t>Consensus</w:t>
        </w:r>
        <w:r>
          <w:t xml:space="preserve">, the </w:t>
        </w:r>
        <w:r>
          <w:rPr>
            <w:color w:val="0000ED"/>
            <w:u w:val="single" w:color="0000ED"/>
          </w:rPr>
          <w:t>Pro</w:t>
        </w:r>
        <w:r>
          <w:rPr>
            <w:color w:val="0000ED"/>
          </w:rPr>
          <w:t>j</w:t>
        </w:r>
        <w:r>
          <w:rPr>
            <w:color w:val="0000ED"/>
            <w:u w:val="single" w:color="0000ED"/>
          </w:rPr>
          <w:t>ect</w:t>
        </w:r>
        <w:r>
          <w:t xml:space="preserve"> shall continue as initially proposed.</w:t>
        </w:r>
      </w:moveTo>
      <w:moveToRangeEnd w:id="399"/>
    </w:p>
    <w:p w14:paraId="62327F62" w14:textId="6246D85C" w:rsidR="001B5840" w:rsidRDefault="00000000">
      <w:pPr>
        <w:spacing w:after="3"/>
        <w:ind w:left="-5" w:right="16"/>
      </w:pPr>
      <w:r>
        <w:lastRenderedPageBreak/>
        <w:t xml:space="preserve">The Technical Committee Chair, in consultation with the Committee, shall assign the </w:t>
      </w:r>
      <w:r>
        <w:rPr>
          <w:color w:val="0000ED"/>
          <w:u w:val="single" w:color="0000ED"/>
        </w:rPr>
        <w:t>Pro</w:t>
      </w:r>
      <w:r>
        <w:rPr>
          <w:color w:val="0000ED"/>
        </w:rPr>
        <w:t>j</w:t>
      </w:r>
      <w:r>
        <w:rPr>
          <w:color w:val="0000ED"/>
          <w:u w:val="single" w:color="0000ED"/>
        </w:rPr>
        <w:t xml:space="preserve">ect </w:t>
      </w:r>
      <w:r>
        <w:t xml:space="preserve">to a </w:t>
      </w:r>
      <w:proofErr w:type="gramStart"/>
      <w:r>
        <w:rPr>
          <w:color w:val="0000ED"/>
          <w:u w:val="single" w:color="0000ED"/>
        </w:rPr>
        <w:t>Sub Group</w:t>
      </w:r>
      <w:proofErr w:type="gramEnd"/>
      <w:r>
        <w:t xml:space="preserve">, which may be henceforth referred to as the </w:t>
      </w:r>
      <w:r>
        <w:rPr>
          <w:color w:val="0000ED"/>
          <w:u w:val="single" w:color="0000ED"/>
        </w:rPr>
        <w:t>Pro</w:t>
      </w:r>
      <w:r>
        <w:rPr>
          <w:color w:val="0000ED"/>
        </w:rPr>
        <w:t>j</w:t>
      </w:r>
      <w:r>
        <w:rPr>
          <w:color w:val="0000ED"/>
          <w:u w:val="single" w:color="0000ED"/>
        </w:rPr>
        <w:t>ect</w:t>
      </w:r>
      <w:r>
        <w:t xml:space="preserve"> Group. </w:t>
      </w:r>
      <w:del w:id="401" w:author="db" w:date="2022-08-24T13:55:00Z">
        <w:r>
          <w:delText xml:space="preserve"> If a new Sub </w:delText>
        </w:r>
      </w:del>
      <w:ins w:id="402" w:author="db" w:date="2022-08-24T13:55:00Z">
        <w:r>
          <w:t xml:space="preserve">If a new </w:t>
        </w:r>
        <w:r>
          <w:rPr>
            <w:color w:val="0000ED"/>
            <w:u w:val="single" w:color="0000ED"/>
          </w:rPr>
          <w:t>Sub</w:t>
        </w:r>
      </w:ins>
      <w:moveFromRangeStart w:id="403" w:author="db" w:date="2022-08-24T13:55:00Z" w:name="move112241735"/>
      <w:moveFrom w:id="404" w:author="db" w:date="2022-08-24T13:55:00Z">
        <w:r>
          <w:rPr>
            <w:color w:val="0000ED"/>
            <w:u w:val="single" w:color="0000ED"/>
          </w:rPr>
          <w:t>Group</w:t>
        </w:r>
        <w:r>
          <w:t xml:space="preserve"> is required to accomplish the work, as determined by the </w:t>
        </w:r>
        <w:r>
          <w:rPr>
            <w:color w:val="0000ED"/>
            <w:u w:val="single" w:color="0000ED"/>
          </w:rPr>
          <w:t>Technolo</w:t>
        </w:r>
        <w:r>
          <w:rPr>
            <w:color w:val="0000ED"/>
          </w:rPr>
          <w:t>gy</w:t>
        </w:r>
        <w:r>
          <w:rPr>
            <w:color w:val="0000ED"/>
            <w:u w:val="single" w:color="0000ED"/>
          </w:rPr>
          <w:t xml:space="preserve"> Committee</w:t>
        </w:r>
        <w:moveFromRangeStart w:id="405" w:author="db" w:date="2022-08-24T13:55:00Z" w:name="move112241736"/>
        <w:moveFromRangeEnd w:id="403"/>
        <w:r>
          <w:t xml:space="preserve">Chair, then the </w:t>
        </w:r>
        <w:r>
          <w:rPr>
            <w:color w:val="0000ED"/>
            <w:u w:val="single" w:color="0000ED"/>
          </w:rPr>
          <w:t>Technolo</w:t>
        </w:r>
        <w:r>
          <w:rPr>
            <w:color w:val="0000ED"/>
          </w:rPr>
          <w:t>gy</w:t>
        </w:r>
        <w:r>
          <w:rPr>
            <w:color w:val="0000ED"/>
            <w:u w:val="single" w:color="0000ED"/>
          </w:rPr>
          <w:t xml:space="preserve"> Committee</w:t>
        </w:r>
        <w:r>
          <w:t xml:space="preserve"> Chair shall so inform the </w:t>
        </w:r>
        <w:r>
          <w:rPr>
            <w:color w:val="0000ED"/>
            <w:u w:val="single" w:color="0000ED"/>
          </w:rPr>
          <w:t>Director of En</w:t>
        </w:r>
        <w:r>
          <w:rPr>
            <w:color w:val="0000ED"/>
          </w:rPr>
          <w:t>g</w:t>
        </w:r>
        <w:r>
          <w:rPr>
            <w:color w:val="0000ED"/>
            <w:u w:val="single" w:color="0000ED"/>
          </w:rPr>
          <w:t>ineerin</w:t>
        </w:r>
        <w:r>
          <w:rPr>
            <w:color w:val="0000ED"/>
          </w:rPr>
          <w:t>g</w:t>
        </w:r>
        <w:r>
          <w:t>.</w:t>
        </w:r>
      </w:moveFrom>
      <w:moveFromRangeEnd w:id="405"/>
    </w:p>
    <w:p w14:paraId="464DBCC6" w14:textId="77777777" w:rsidR="001B5840" w:rsidRDefault="00000000">
      <w:pPr>
        <w:spacing w:after="9"/>
        <w:ind w:left="-5" w:right="16"/>
      </w:pPr>
      <w:moveToRangeStart w:id="406" w:author="db" w:date="2022-08-24T13:55:00Z" w:name="move112241735"/>
      <w:moveTo w:id="407" w:author="db" w:date="2022-08-24T13:55:00Z">
        <w:r>
          <w:rPr>
            <w:color w:val="0000ED"/>
            <w:u w:val="single" w:color="0000ED"/>
          </w:rPr>
          <w:t>Group</w:t>
        </w:r>
        <w:r>
          <w:t xml:space="preserve"> is required to accomplish the work, as determined by the </w:t>
        </w:r>
        <w:r>
          <w:rPr>
            <w:color w:val="0000ED"/>
            <w:u w:val="single" w:color="0000ED"/>
          </w:rPr>
          <w:t>Technolo</w:t>
        </w:r>
        <w:r>
          <w:rPr>
            <w:color w:val="0000ED"/>
          </w:rPr>
          <w:t>gy</w:t>
        </w:r>
        <w:r>
          <w:rPr>
            <w:color w:val="0000ED"/>
            <w:u w:val="single" w:color="0000ED"/>
          </w:rPr>
          <w:t xml:space="preserve"> Committee</w:t>
        </w:r>
      </w:moveTo>
      <w:moveToRangeEnd w:id="406"/>
    </w:p>
    <w:p w14:paraId="2F4FE088" w14:textId="77777777" w:rsidR="001B5840" w:rsidRDefault="00000000">
      <w:pPr>
        <w:ind w:left="-5" w:right="16"/>
      </w:pPr>
      <w:moveToRangeStart w:id="408" w:author="db" w:date="2022-08-24T13:55:00Z" w:name="move112241736"/>
      <w:moveTo w:id="409" w:author="db" w:date="2022-08-24T13:55:00Z">
        <w:r>
          <w:t xml:space="preserve">Chair, then the </w:t>
        </w:r>
        <w:r>
          <w:rPr>
            <w:color w:val="0000ED"/>
            <w:u w:val="single" w:color="0000ED"/>
          </w:rPr>
          <w:t>Technolo</w:t>
        </w:r>
        <w:r>
          <w:rPr>
            <w:color w:val="0000ED"/>
          </w:rPr>
          <w:t>gy</w:t>
        </w:r>
        <w:r>
          <w:rPr>
            <w:color w:val="0000ED"/>
            <w:u w:val="single" w:color="0000ED"/>
          </w:rPr>
          <w:t xml:space="preserve"> Committee</w:t>
        </w:r>
        <w:r>
          <w:t xml:space="preserve"> Chair shall so inform the </w:t>
        </w:r>
        <w:r>
          <w:rPr>
            <w:color w:val="0000ED"/>
            <w:u w:val="single" w:color="0000ED"/>
          </w:rPr>
          <w:t>Director of En</w:t>
        </w:r>
        <w:r>
          <w:rPr>
            <w:color w:val="0000ED"/>
          </w:rPr>
          <w:t>g</w:t>
        </w:r>
        <w:r>
          <w:rPr>
            <w:color w:val="0000ED"/>
            <w:u w:val="single" w:color="0000ED"/>
          </w:rPr>
          <w:t>ineerin</w:t>
        </w:r>
        <w:r>
          <w:rPr>
            <w:color w:val="0000ED"/>
          </w:rPr>
          <w:t>g</w:t>
        </w:r>
        <w:r>
          <w:t>.</w:t>
        </w:r>
      </w:moveTo>
      <w:moveToRangeEnd w:id="408"/>
    </w:p>
    <w:p w14:paraId="26658AC3" w14:textId="77777777" w:rsidR="001B5840" w:rsidRDefault="00000000">
      <w:pPr>
        <w:spacing w:after="649"/>
        <w:ind w:left="-5" w:right="16"/>
      </w:pPr>
      <w:proofErr w:type="gramStart"/>
      <w:r>
        <w:t>All of</w:t>
      </w:r>
      <w:proofErr w:type="gramEnd"/>
      <w:r>
        <w:t xml:space="preserve"> the steps in processing a </w:t>
      </w:r>
      <w:r>
        <w:rPr>
          <w:color w:val="0000ED"/>
          <w:u w:val="single" w:color="0000ED"/>
        </w:rPr>
        <w:t>Pro</w:t>
      </w:r>
      <w:r>
        <w:rPr>
          <w:color w:val="0000ED"/>
        </w:rPr>
        <w:t>j</w:t>
      </w:r>
      <w:r>
        <w:rPr>
          <w:color w:val="0000ED"/>
          <w:u w:val="single" w:color="0000ED"/>
        </w:rPr>
        <w:t>ect</w:t>
      </w:r>
      <w:r>
        <w:t xml:space="preserve"> submission may be conducted either by email or in a meeting of the </w:t>
      </w:r>
      <w:r>
        <w:rPr>
          <w:color w:val="0000ED"/>
          <w:u w:val="single" w:color="0000ED"/>
        </w:rPr>
        <w:t>Technolo</w:t>
      </w:r>
      <w:r>
        <w:rPr>
          <w:color w:val="0000ED"/>
        </w:rPr>
        <w:t>gy</w:t>
      </w:r>
      <w:r>
        <w:rPr>
          <w:color w:val="0000ED"/>
          <w:u w:val="single" w:color="0000ED"/>
        </w:rPr>
        <w:t xml:space="preserve"> Committee</w:t>
      </w:r>
      <w:r>
        <w:t xml:space="preserve">, at the discretion of the </w:t>
      </w:r>
      <w:r>
        <w:rPr>
          <w:color w:val="0000ED"/>
          <w:u w:val="single" w:color="0000ED"/>
        </w:rPr>
        <w:t>Technolo</w:t>
      </w:r>
      <w:r>
        <w:rPr>
          <w:color w:val="0000ED"/>
        </w:rPr>
        <w:t>gy</w:t>
      </w:r>
      <w:r>
        <w:rPr>
          <w:color w:val="0000ED"/>
          <w:u w:val="single" w:color="0000ED"/>
        </w:rPr>
        <w:t xml:space="preserve"> Committee</w:t>
      </w:r>
      <w:r>
        <w:t xml:space="preserve"> Chair.</w:t>
      </w:r>
    </w:p>
    <w:p w14:paraId="20892E03" w14:textId="77777777" w:rsidR="001B5840" w:rsidRDefault="00000000">
      <w:pPr>
        <w:pStyle w:val="Heading2"/>
        <w:spacing w:after="261" w:line="259" w:lineRule="auto"/>
        <w:ind w:left="-5"/>
      </w:pPr>
      <w:ins w:id="410" w:author="db" w:date="2022-08-24T13:55:00Z">
        <w:r>
          <w:rPr>
            <w:sz w:val="37"/>
          </w:rPr>
          <w:t xml:space="preserve">6.4 </w:t>
        </w:r>
      </w:ins>
      <w:bookmarkStart w:id="411" w:name="_Toc67428"/>
      <w:r>
        <w:rPr>
          <w:i/>
          <w:sz w:val="37"/>
        </w:rPr>
        <w:t>Working Draft (WD)</w:t>
      </w:r>
      <w:r>
        <w:rPr>
          <w:sz w:val="37"/>
        </w:rPr>
        <w:t xml:space="preserve"> Development</w:t>
      </w:r>
    </w:p>
    <w:bookmarkEnd w:id="411"/>
    <w:p w14:paraId="49B6F464" w14:textId="77777777" w:rsidR="001B5840" w:rsidRDefault="00000000">
      <w:pPr>
        <w:ind w:left="-5" w:right="16"/>
      </w:pPr>
      <w:r>
        <w:t xml:space="preserve">Most Projects will create some type of a </w:t>
      </w:r>
      <w:r>
        <w:rPr>
          <w:color w:val="0000ED"/>
          <w:u w:val="single" w:color="0000ED"/>
        </w:rPr>
        <w:t>Workin</w:t>
      </w:r>
      <w:r>
        <w:rPr>
          <w:color w:val="0000ED"/>
        </w:rPr>
        <w:t>g</w:t>
      </w:r>
      <w:r>
        <w:rPr>
          <w:color w:val="0000ED"/>
          <w:u w:val="single" w:color="0000ED"/>
        </w:rPr>
        <w:t xml:space="preserve"> Draft</w:t>
      </w:r>
      <w:r>
        <w:t xml:space="preserve">, which is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w:t>
      </w:r>
      <w:r>
        <w:t xml:space="preserve">before it is presented to a </w:t>
      </w:r>
      <w:r>
        <w:rPr>
          <w:color w:val="0000ED"/>
          <w:u w:val="single" w:color="0000ED"/>
        </w:rPr>
        <w:t>Technolo</w:t>
      </w:r>
      <w:r>
        <w:rPr>
          <w:color w:val="0000ED"/>
        </w:rPr>
        <w:t>gy</w:t>
      </w:r>
      <w:r>
        <w:rPr>
          <w:color w:val="0000ED"/>
          <w:u w:val="single" w:color="0000ED"/>
        </w:rPr>
        <w:t xml:space="preserve"> Committee</w:t>
      </w:r>
      <w:r>
        <w:t xml:space="preserve">. A </w:t>
      </w:r>
      <w:r>
        <w:rPr>
          <w:color w:val="0000ED"/>
          <w:u w:val="single" w:color="0000ED"/>
        </w:rPr>
        <w:t>Workin</w:t>
      </w:r>
      <w:r>
        <w:rPr>
          <w:color w:val="0000ED"/>
        </w:rPr>
        <w:t>g</w:t>
      </w:r>
      <w:r>
        <w:rPr>
          <w:color w:val="0000ED"/>
          <w:u w:val="single" w:color="0000ED"/>
        </w:rPr>
        <w:t xml:space="preserve"> Draft</w:t>
      </w:r>
      <w:r>
        <w:t xml:space="preserve"> is developed through </w:t>
      </w:r>
      <w:r>
        <w:rPr>
          <w:color w:val="0000ED"/>
          <w:u w:val="single" w:color="0000ED"/>
        </w:rPr>
        <w:t>Consensus</w:t>
      </w:r>
      <w:r>
        <w:t xml:space="preserve"> of its </w:t>
      </w:r>
      <w:r>
        <w:rPr>
          <w:color w:val="0000ED"/>
          <w:u w:val="single" w:color="0000ED"/>
        </w:rPr>
        <w:t>Pro</w:t>
      </w:r>
      <w:r>
        <w:rPr>
          <w:color w:val="0000ED"/>
        </w:rPr>
        <w:t>j</w:t>
      </w:r>
      <w:r>
        <w:rPr>
          <w:color w:val="0000ED"/>
          <w:u w:val="single" w:color="0000ED"/>
        </w:rPr>
        <w:t>ect</w:t>
      </w:r>
      <w:r>
        <w:t xml:space="preserve"> Group. </w:t>
      </w:r>
      <w:r>
        <w:rPr>
          <w:color w:val="0000ED"/>
          <w:u w:val="single" w:color="0000ED"/>
        </w:rPr>
        <w:t>Workin</w:t>
      </w:r>
      <w:r>
        <w:rPr>
          <w:color w:val="0000ED"/>
        </w:rPr>
        <w:t>g</w:t>
      </w:r>
      <w:r>
        <w:rPr>
          <w:color w:val="0000ED"/>
          <w:u w:val="single" w:color="0000ED"/>
        </w:rPr>
        <w:t xml:space="preserve"> Drafts</w:t>
      </w:r>
      <w:r>
        <w:t xml:space="preserve"> can be revised as necessary by the </w:t>
      </w:r>
      <w:r>
        <w:rPr>
          <w:color w:val="0000ED"/>
          <w:u w:val="single" w:color="0000ED"/>
        </w:rPr>
        <w:t>Pro</w:t>
      </w:r>
      <w:r>
        <w:rPr>
          <w:color w:val="0000ED"/>
        </w:rPr>
        <w:t>j</w:t>
      </w:r>
      <w:r>
        <w:rPr>
          <w:color w:val="0000ED"/>
          <w:u w:val="single" w:color="0000ED"/>
        </w:rPr>
        <w:t xml:space="preserve">ect </w:t>
      </w:r>
      <w:r>
        <w:t>Group.</w:t>
      </w:r>
    </w:p>
    <w:p w14:paraId="0ACA8F3A" w14:textId="77777777" w:rsidR="001B5840" w:rsidRDefault="00000000">
      <w:pPr>
        <w:spacing w:after="364"/>
        <w:ind w:left="-5" w:right="16"/>
      </w:pPr>
      <w:r>
        <w:t xml:space="preserve">When the Chair of the </w:t>
      </w:r>
      <w:r>
        <w:rPr>
          <w:color w:val="0000ED"/>
          <w:u w:val="single" w:color="0000ED"/>
        </w:rPr>
        <w:t>Pro</w:t>
      </w:r>
      <w:r>
        <w:rPr>
          <w:color w:val="0000ED"/>
        </w:rPr>
        <w:t>j</w:t>
      </w:r>
      <w:r>
        <w:rPr>
          <w:color w:val="0000ED"/>
          <w:u w:val="single" w:color="0000ED"/>
        </w:rPr>
        <w:t>ect</w:t>
      </w:r>
      <w:r>
        <w:t xml:space="preserve"> Group determines, by </w:t>
      </w:r>
      <w:r>
        <w:rPr>
          <w:color w:val="0000ED"/>
          <w:u w:val="single" w:color="0000ED"/>
        </w:rPr>
        <w:t>Consensus</w:t>
      </w:r>
      <w:r>
        <w:t xml:space="preserve">, that the WD is complete and ready for consideration by the </w:t>
      </w:r>
      <w:r>
        <w:rPr>
          <w:color w:val="0000ED"/>
          <w:u w:val="single" w:color="0000ED"/>
        </w:rPr>
        <w:t>Technolo</w:t>
      </w:r>
      <w:r>
        <w:rPr>
          <w:color w:val="0000ED"/>
        </w:rPr>
        <w:t>gy</w:t>
      </w:r>
      <w:r>
        <w:rPr>
          <w:color w:val="0000ED"/>
          <w:u w:val="single" w:color="0000ED"/>
        </w:rPr>
        <w:t xml:space="preserve"> Committee</w:t>
      </w:r>
      <w:r>
        <w:t xml:space="preserve">, then it is submitted to the Chair of the </w:t>
      </w:r>
      <w:r>
        <w:rPr>
          <w:color w:val="0000ED"/>
          <w:u w:val="single" w:color="0000ED"/>
        </w:rPr>
        <w:t>Technolo</w:t>
      </w:r>
      <w:r>
        <w:rPr>
          <w:color w:val="0000ED"/>
        </w:rPr>
        <w:t>gy</w:t>
      </w:r>
      <w:r>
        <w:rPr>
          <w:color w:val="0000ED"/>
          <w:u w:val="single" w:color="0000ED"/>
        </w:rPr>
        <w:t xml:space="preserve"> Committee</w:t>
      </w:r>
      <w:r>
        <w:t>, together with all IP disclosures received. Supporting material such as comments and responses may be submitted for information, but do not form part of the formal record.</w:t>
      </w:r>
    </w:p>
    <w:p w14:paraId="17E550F5" w14:textId="77777777" w:rsidR="001B5840" w:rsidRDefault="00000000">
      <w:pPr>
        <w:pStyle w:val="Heading3"/>
        <w:ind w:left="-5"/>
      </w:pPr>
      <w:ins w:id="412" w:author="db" w:date="2022-08-24T13:55:00Z">
        <w:r>
          <w:t xml:space="preserve">6.5 </w:t>
        </w:r>
      </w:ins>
      <w:bookmarkStart w:id="413" w:name="_Toc67429"/>
      <w:r>
        <w:rPr>
          <w:i/>
        </w:rPr>
        <w:t>Committee Draft (CD)</w:t>
      </w:r>
      <w:r>
        <w:t xml:space="preserve"> Development</w:t>
      </w:r>
    </w:p>
    <w:bookmarkEnd w:id="413"/>
    <w:p w14:paraId="535F72E9" w14:textId="77777777" w:rsidR="001B5840" w:rsidRDefault="00000000">
      <w:pPr>
        <w:ind w:left="-5" w:right="16"/>
      </w:pPr>
      <w:r>
        <w:t xml:space="preserve">Upon receipt by a </w:t>
      </w:r>
      <w:r>
        <w:rPr>
          <w:color w:val="0000ED"/>
          <w:u w:val="single" w:color="0000ED"/>
        </w:rPr>
        <w:t>Technolo</w:t>
      </w:r>
      <w:r>
        <w:rPr>
          <w:color w:val="0000ED"/>
        </w:rPr>
        <w:t>gy</w:t>
      </w:r>
      <w:r>
        <w:rPr>
          <w:color w:val="0000ED"/>
          <w:u w:val="single" w:color="0000ED"/>
        </w:rPr>
        <w:t xml:space="preserve"> Committee</w:t>
      </w:r>
      <w:r>
        <w:t xml:space="preserve"> Chair of a WD from a </w:t>
      </w:r>
      <w:r>
        <w:rPr>
          <w:color w:val="0000ED"/>
          <w:u w:val="single" w:color="0000ED"/>
        </w:rPr>
        <w:t>Pro</w:t>
      </w:r>
      <w:r>
        <w:rPr>
          <w:color w:val="0000ED"/>
        </w:rPr>
        <w:t>j</w:t>
      </w:r>
      <w:r>
        <w:rPr>
          <w:color w:val="0000ED"/>
          <w:u w:val="single" w:color="0000ED"/>
        </w:rPr>
        <w:t>ect</w:t>
      </w:r>
      <w:r>
        <w:t xml:space="preserve"> Group, it shall be distributed promptly by the </w:t>
      </w:r>
      <w:r>
        <w:rPr>
          <w:color w:val="0000ED"/>
          <w:u w:val="single" w:color="0000ED"/>
        </w:rPr>
        <w:t>Technolo</w:t>
      </w:r>
      <w:r>
        <w:rPr>
          <w:color w:val="0000ED"/>
        </w:rPr>
        <w:t>gy</w:t>
      </w:r>
      <w:r>
        <w:rPr>
          <w:color w:val="0000ED"/>
          <w:u w:val="single" w:color="0000ED"/>
        </w:rPr>
        <w:t xml:space="preserve"> Committee</w:t>
      </w:r>
      <w:r>
        <w:t xml:space="preserve"> Chair to the </w:t>
      </w:r>
      <w:r>
        <w:rPr>
          <w:color w:val="0000ED"/>
          <w:u w:val="single" w:color="0000ED"/>
        </w:rPr>
        <w:t>Technolo</w:t>
      </w:r>
      <w:r>
        <w:rPr>
          <w:color w:val="0000ED"/>
        </w:rPr>
        <w:t>gy</w:t>
      </w:r>
      <w:r>
        <w:rPr>
          <w:color w:val="0000ED"/>
          <w:u w:val="single" w:color="0000ED"/>
        </w:rPr>
        <w:t xml:space="preserve"> Committee</w:t>
      </w:r>
      <w:r>
        <w:t xml:space="preserve">, for a period of 2 weeks, to seek Comments that may improve the document prior to </w:t>
      </w:r>
      <w:r>
        <w:rPr>
          <w:color w:val="0000ED"/>
          <w:u w:val="single" w:color="0000ED"/>
        </w:rPr>
        <w:t>Ballot</w:t>
      </w:r>
      <w:r>
        <w:t>.</w:t>
      </w:r>
    </w:p>
    <w:p w14:paraId="0FC83F6C" w14:textId="77777777" w:rsidR="001B5840" w:rsidRDefault="00000000">
      <w:pPr>
        <w:ind w:left="-5" w:right="16"/>
      </w:pPr>
      <w:r>
        <w:t xml:space="preserve">The </w:t>
      </w:r>
      <w:proofErr w:type="gramStart"/>
      <w:r>
        <w:t>2 week</w:t>
      </w:r>
      <w:proofErr w:type="gramEnd"/>
      <w:r>
        <w:t xml:space="preserve"> pre-</w:t>
      </w:r>
      <w:r>
        <w:rPr>
          <w:color w:val="0000ED"/>
          <w:u w:val="single" w:color="0000ED"/>
        </w:rPr>
        <w:t>Ballot</w:t>
      </w:r>
      <w:r>
        <w:t xml:space="preserve"> Comment period requirement may be waived by </w:t>
      </w:r>
      <w:r>
        <w:rPr>
          <w:color w:val="0000ED"/>
          <w:u w:val="single" w:color="0000ED"/>
        </w:rPr>
        <w:t>Consensus Vote</w:t>
      </w:r>
      <w:r>
        <w:t xml:space="preserve"> at a meeting of the </w:t>
      </w:r>
      <w:r>
        <w:rPr>
          <w:color w:val="0000ED"/>
          <w:u w:val="single" w:color="0000ED"/>
        </w:rPr>
        <w:t>Technolo</w:t>
      </w:r>
      <w:r>
        <w:rPr>
          <w:color w:val="0000ED"/>
        </w:rPr>
        <w:t>gy</w:t>
      </w:r>
      <w:r>
        <w:rPr>
          <w:color w:val="0000ED"/>
          <w:u w:val="single" w:color="0000ED"/>
        </w:rPr>
        <w:t xml:space="preserve"> Committee</w:t>
      </w:r>
      <w:r>
        <w:t>.</w:t>
      </w:r>
    </w:p>
    <w:p w14:paraId="1035BF7F" w14:textId="77777777" w:rsidR="001B5840" w:rsidRDefault="00000000">
      <w:pPr>
        <w:ind w:left="-5" w:right="16"/>
      </w:pPr>
      <w:r>
        <w:t xml:space="preserve">At the conclusion of the </w:t>
      </w:r>
      <w:proofErr w:type="gramStart"/>
      <w:r>
        <w:t>2 week</w:t>
      </w:r>
      <w:proofErr w:type="gramEnd"/>
      <w:r>
        <w:t xml:space="preserve"> period, the </w:t>
      </w:r>
      <w:r>
        <w:rPr>
          <w:color w:val="0000ED"/>
          <w:u w:val="single" w:color="0000ED"/>
        </w:rPr>
        <w:t>Pro</w:t>
      </w:r>
      <w:r>
        <w:rPr>
          <w:color w:val="0000ED"/>
        </w:rPr>
        <w:t>j</w:t>
      </w:r>
      <w:r>
        <w:rPr>
          <w:color w:val="0000ED"/>
          <w:u w:val="single" w:color="0000ED"/>
        </w:rPr>
        <w:t>ect</w:t>
      </w:r>
      <w:r>
        <w:t xml:space="preserve"> Group shall address all Comments received. Full Comment Resolution is encouraged but not required. Once the </w:t>
      </w:r>
      <w:r>
        <w:rPr>
          <w:color w:val="0000ED"/>
          <w:u w:val="single" w:color="0000ED"/>
        </w:rPr>
        <w:t>Pro</w:t>
      </w:r>
      <w:r>
        <w:rPr>
          <w:color w:val="0000ED"/>
        </w:rPr>
        <w:t>j</w:t>
      </w:r>
      <w:r>
        <w:rPr>
          <w:color w:val="0000ED"/>
          <w:u w:val="single" w:color="0000ED"/>
        </w:rPr>
        <w:t>ect</w:t>
      </w:r>
      <w:r>
        <w:t xml:space="preserve"> Group concludes by </w:t>
      </w:r>
      <w:r>
        <w:rPr>
          <w:color w:val="0000ED"/>
          <w:u w:val="single" w:color="0000ED"/>
        </w:rPr>
        <w:t>Consensus</w:t>
      </w:r>
      <w:r>
        <w:t xml:space="preserve"> that the Comments have been addressed, the document shall be revised as necessary and returned to the </w:t>
      </w:r>
      <w:r>
        <w:rPr>
          <w:color w:val="0000ED"/>
          <w:u w:val="single" w:color="0000ED"/>
        </w:rPr>
        <w:t>Technolo</w:t>
      </w:r>
      <w:r>
        <w:rPr>
          <w:color w:val="0000ED"/>
        </w:rPr>
        <w:t>gy</w:t>
      </w:r>
      <w:r>
        <w:rPr>
          <w:color w:val="0000ED"/>
          <w:u w:val="single" w:color="0000ED"/>
        </w:rPr>
        <w:t xml:space="preserve"> Committee</w:t>
      </w:r>
      <w:r>
        <w:t xml:space="preserve"> Chair.</w:t>
      </w:r>
    </w:p>
    <w:p w14:paraId="79001385" w14:textId="77777777" w:rsidR="001B5840" w:rsidRDefault="00000000">
      <w:pPr>
        <w:spacing w:after="384"/>
        <w:ind w:left="-5" w:right="16"/>
      </w:pPr>
      <w:r>
        <w:t xml:space="preserve">The document then is considered a </w:t>
      </w:r>
      <w:r>
        <w:rPr>
          <w:color w:val="0000ED"/>
          <w:u w:val="single" w:color="0000ED"/>
        </w:rPr>
        <w:t>Committee Draft</w:t>
      </w:r>
      <w:r>
        <w:t>.</w:t>
      </w:r>
    </w:p>
    <w:p w14:paraId="12F9D1DA" w14:textId="77777777" w:rsidR="001B5840" w:rsidRDefault="00000000">
      <w:pPr>
        <w:pStyle w:val="Heading3"/>
        <w:ind w:left="-5"/>
      </w:pPr>
      <w:ins w:id="414" w:author="db" w:date="2022-08-24T13:55:00Z">
        <w:r>
          <w:lastRenderedPageBreak/>
          <w:t xml:space="preserve">6.6 </w:t>
        </w:r>
      </w:ins>
      <w:bookmarkStart w:id="415" w:name="_Toc67430"/>
      <w:r>
        <w:rPr>
          <w:i/>
        </w:rPr>
        <w:t>Final Committee Draft (FCD)</w:t>
      </w:r>
      <w:r>
        <w:t xml:space="preserve"> Development</w:t>
      </w:r>
    </w:p>
    <w:bookmarkEnd w:id="415"/>
    <w:p w14:paraId="14F4477A" w14:textId="77777777" w:rsidR="001B5840" w:rsidRDefault="00000000">
      <w:pPr>
        <w:ind w:left="-5" w:right="16"/>
      </w:pPr>
      <w:r>
        <w:t xml:space="preserve">When a document achieves </w:t>
      </w:r>
      <w:r>
        <w:rPr>
          <w:color w:val="0000ED"/>
          <w:u w:val="single" w:color="0000ED"/>
        </w:rPr>
        <w:t>Committee Draft</w:t>
      </w:r>
      <w:r>
        <w:t xml:space="preserve"> status, the </w:t>
      </w:r>
      <w:r>
        <w:rPr>
          <w:color w:val="0000ED"/>
          <w:u w:val="single" w:color="0000ED"/>
        </w:rPr>
        <w:t>Technolo</w:t>
      </w:r>
      <w:r>
        <w:rPr>
          <w:color w:val="0000ED"/>
        </w:rPr>
        <w:t>gy</w:t>
      </w:r>
      <w:r>
        <w:rPr>
          <w:color w:val="0000ED"/>
          <w:u w:val="single" w:color="0000ED"/>
        </w:rPr>
        <w:t xml:space="preserve"> Committee</w:t>
      </w:r>
      <w:r>
        <w:t xml:space="preserve"> Chair shall conduct a </w:t>
      </w:r>
      <w:r>
        <w:rPr>
          <w:color w:val="0000ED"/>
          <w:u w:val="single" w:color="0000ED"/>
        </w:rPr>
        <w:t>Ballot</w:t>
      </w:r>
      <w:r>
        <w:t xml:space="preserve"> (FCD </w:t>
      </w:r>
      <w:r>
        <w:rPr>
          <w:color w:val="0000ED"/>
          <w:u w:val="single" w:color="0000ED"/>
        </w:rPr>
        <w:t>Ballot</w:t>
      </w:r>
      <w:r>
        <w:t xml:space="preserve">) asking the question: “Should this CD be made a </w:t>
      </w:r>
      <w:r>
        <w:rPr>
          <w:color w:val="0000ED"/>
          <w:u w:val="single" w:color="0000ED"/>
        </w:rPr>
        <w:t>Final Committee Draft</w:t>
      </w:r>
      <w:r>
        <w:t xml:space="preserve">?” </w:t>
      </w:r>
      <w:r>
        <w:rPr>
          <w:color w:val="0000ED"/>
          <w:u w:val="single" w:color="0000ED"/>
        </w:rPr>
        <w:t>Participant Members</w:t>
      </w:r>
      <w:r>
        <w:t xml:space="preserve"> should be encouraged to Comment, regardless of their votes, with the understanding that their Comments shall be Resolved before advancing the work. </w:t>
      </w:r>
      <w:r>
        <w:rPr>
          <w:color w:val="0000ED"/>
          <w:u w:val="single" w:color="0000ED"/>
        </w:rPr>
        <w:t>Observer Members</w:t>
      </w:r>
      <w:r>
        <w:t xml:space="preserve"> also should be encouraged to Comment.</w:t>
      </w:r>
    </w:p>
    <w:p w14:paraId="7A66DE65" w14:textId="77777777" w:rsidR="001B5840" w:rsidRDefault="00000000">
      <w:pPr>
        <w:ind w:left="-5" w:right="16"/>
      </w:pPr>
      <w:r>
        <w:t xml:space="preserve">If the FCD </w:t>
      </w:r>
      <w:r>
        <w:rPr>
          <w:color w:val="0000ED"/>
          <w:u w:val="single" w:color="0000ED"/>
        </w:rPr>
        <w:t>Ballot</w:t>
      </w:r>
      <w:r>
        <w:t xml:space="preserve"> fails, the </w:t>
      </w:r>
      <w:r>
        <w:rPr>
          <w:color w:val="0000ED"/>
          <w:u w:val="single" w:color="0000ED"/>
        </w:rPr>
        <w:t>Pro</w:t>
      </w:r>
      <w:r>
        <w:rPr>
          <w:color w:val="0000ED"/>
        </w:rPr>
        <w:t>j</w:t>
      </w:r>
      <w:r>
        <w:rPr>
          <w:color w:val="0000ED"/>
          <w:u w:val="single" w:color="0000ED"/>
        </w:rPr>
        <w:t>ect</w:t>
      </w:r>
      <w:r>
        <w:t xml:space="preserve"> Group shall address all comments and attempt to resolve the comments according to the Comment Resolution Procedure described in section </w:t>
      </w:r>
      <w:r>
        <w:rPr>
          <w:color w:val="0000ED"/>
          <w:u w:val="single" w:color="0000ED"/>
        </w:rPr>
        <w:t>6.7</w:t>
      </w:r>
      <w:r>
        <w:t xml:space="preserve">. If required, full comment resolution can be achieved by a </w:t>
      </w:r>
      <w:r>
        <w:rPr>
          <w:color w:val="0000ED"/>
          <w:u w:val="single" w:color="0000ED"/>
        </w:rPr>
        <w:t>Disposition Vote</w:t>
      </w:r>
      <w:r>
        <w:t xml:space="preserve"> (see section </w:t>
      </w:r>
      <w:r>
        <w:rPr>
          <w:color w:val="0000ED"/>
          <w:u w:val="single" w:color="0000ED"/>
        </w:rPr>
        <w:t>6.8</w:t>
      </w:r>
      <w:r>
        <w:t xml:space="preserve">). The </w:t>
      </w:r>
      <w:r>
        <w:rPr>
          <w:color w:val="0000ED"/>
          <w:u w:val="single" w:color="0000ED"/>
        </w:rPr>
        <w:t>Pro</w:t>
      </w:r>
      <w:r>
        <w:rPr>
          <w:color w:val="0000ED"/>
        </w:rPr>
        <w:t>j</w:t>
      </w:r>
      <w:r>
        <w:rPr>
          <w:color w:val="0000ED"/>
          <w:u w:val="single" w:color="0000ED"/>
        </w:rPr>
        <w:t>ect</w:t>
      </w:r>
      <w:r>
        <w:t xml:space="preserve"> Group shall submit the revised document to the </w:t>
      </w:r>
      <w:r>
        <w:rPr>
          <w:color w:val="0000ED"/>
          <w:u w:val="single" w:color="0000ED"/>
        </w:rPr>
        <w:t>Technolo</w:t>
      </w:r>
      <w:r>
        <w:rPr>
          <w:color w:val="0000ED"/>
        </w:rPr>
        <w:t>gy</w:t>
      </w:r>
      <w:r>
        <w:rPr>
          <w:color w:val="0000ED"/>
          <w:u w:val="single" w:color="0000ED"/>
        </w:rPr>
        <w:t xml:space="preserve"> Committee</w:t>
      </w:r>
      <w:r>
        <w:t xml:space="preserve"> for another FCD </w:t>
      </w:r>
      <w:r>
        <w:rPr>
          <w:color w:val="0000ED"/>
          <w:u w:val="single" w:color="0000ED"/>
        </w:rPr>
        <w:t>Ballot</w:t>
      </w:r>
      <w:r>
        <w:t>.</w:t>
      </w:r>
    </w:p>
    <w:p w14:paraId="576EC90B" w14:textId="52E73ABB" w:rsidR="001B5840" w:rsidRDefault="00000000">
      <w:pPr>
        <w:spacing w:after="4"/>
        <w:ind w:left="-5" w:right="16"/>
      </w:pPr>
      <w:r>
        <w:t xml:space="preserve">If the FCD </w:t>
      </w:r>
      <w:r>
        <w:rPr>
          <w:color w:val="0000ED"/>
          <w:u w:val="single" w:color="0000ED"/>
        </w:rPr>
        <w:t>Ballot</w:t>
      </w:r>
      <w:r>
        <w:t xml:space="preserve"> passes without Comment, the document shall be designated a </w:t>
      </w:r>
      <w:r>
        <w:rPr>
          <w:color w:val="0000ED"/>
          <w:u w:val="single" w:color="0000ED"/>
        </w:rPr>
        <w:t>Draft Publication</w:t>
      </w:r>
      <w:r>
        <w:t xml:space="preserve"> (DP), and the </w:t>
      </w:r>
      <w:r>
        <w:rPr>
          <w:color w:val="0000ED"/>
          <w:u w:val="single" w:color="0000ED"/>
        </w:rPr>
        <w:t>Technolo</w:t>
      </w:r>
      <w:r>
        <w:rPr>
          <w:color w:val="0000ED"/>
        </w:rPr>
        <w:t>gy</w:t>
      </w:r>
      <w:r>
        <w:rPr>
          <w:color w:val="0000ED"/>
          <w:u w:val="single" w:color="0000ED"/>
        </w:rPr>
        <w:t xml:space="preserve"> Committee</w:t>
      </w:r>
      <w:r>
        <w:t xml:space="preserve"> Chair shall forward the work to the </w:t>
      </w:r>
      <w:r>
        <w:rPr>
          <w:color w:val="0000ED"/>
          <w:u w:val="single" w:color="0000ED"/>
        </w:rPr>
        <w:t>Director of En</w:t>
      </w:r>
      <w:r>
        <w:rPr>
          <w:color w:val="0000ED"/>
        </w:rPr>
        <w:t>g</w:t>
      </w:r>
      <w:r>
        <w:rPr>
          <w:color w:val="0000ED"/>
          <w:u w:val="single" w:color="0000ED"/>
        </w:rPr>
        <w:t>ineerin</w:t>
      </w:r>
      <w:r>
        <w:rPr>
          <w:color w:val="0000ED"/>
        </w:rPr>
        <w:t>g</w:t>
      </w:r>
      <w:r>
        <w:t xml:space="preserve"> for </w:t>
      </w:r>
      <w:r>
        <w:rPr>
          <w:color w:val="0000ED"/>
          <w:u w:val="single" w:color="0000ED"/>
        </w:rPr>
        <w:t>Standards Committee</w:t>
      </w:r>
      <w:r>
        <w:t xml:space="preserve"> Audit and preparation for publication. (See section</w:t>
      </w:r>
      <w:del w:id="416" w:author="db" w:date="2022-08-24T13:55:00Z">
        <w:r>
          <w:delText xml:space="preserve"> 6.10) </w:delText>
        </w:r>
      </w:del>
    </w:p>
    <w:p w14:paraId="50238AAE" w14:textId="77777777" w:rsidR="001B5840" w:rsidRDefault="00000000">
      <w:pPr>
        <w:spacing w:after="38" w:line="265" w:lineRule="auto"/>
        <w:ind w:left="-5" w:right="33"/>
        <w:rPr>
          <w:ins w:id="417" w:author="db" w:date="2022-08-24T13:55:00Z"/>
        </w:rPr>
      </w:pPr>
      <w:ins w:id="418" w:author="db" w:date="2022-08-24T13:55:00Z">
        <w:r>
          <w:rPr>
            <w:color w:val="0000ED"/>
            <w:u w:val="single" w:color="0000ED"/>
          </w:rPr>
          <w:t>6.10</w:t>
        </w:r>
        <w:r>
          <w:t>)</w:t>
        </w:r>
      </w:ins>
    </w:p>
    <w:p w14:paraId="7E8C0D53" w14:textId="77777777" w:rsidR="001B5840" w:rsidRDefault="00000000">
      <w:pPr>
        <w:spacing w:after="379"/>
        <w:ind w:left="-5" w:right="16"/>
      </w:pPr>
      <w:r>
        <w:t xml:space="preserve">If the FCD </w:t>
      </w:r>
      <w:r>
        <w:rPr>
          <w:color w:val="0000ED"/>
          <w:u w:val="single" w:color="0000ED"/>
        </w:rPr>
        <w:t>Ballot</w:t>
      </w:r>
      <w:r>
        <w:t xml:space="preserve"> passes with Comments, the </w:t>
      </w:r>
      <w:r>
        <w:rPr>
          <w:color w:val="0000ED"/>
          <w:u w:val="single" w:color="0000ED"/>
        </w:rPr>
        <w:t>Pro</w:t>
      </w:r>
      <w:r>
        <w:rPr>
          <w:color w:val="0000ED"/>
        </w:rPr>
        <w:t>j</w:t>
      </w:r>
      <w:r>
        <w:rPr>
          <w:color w:val="0000ED"/>
          <w:u w:val="single" w:color="0000ED"/>
        </w:rPr>
        <w:t>ect</w:t>
      </w:r>
      <w:r>
        <w:t xml:space="preserve"> Group shall address all comments and attempt to resolve all Comments, using the Comment Resolution Procedure described in section </w:t>
      </w:r>
      <w:r>
        <w:rPr>
          <w:color w:val="0000ED"/>
          <w:u w:val="single" w:color="0000ED"/>
        </w:rPr>
        <w:t>6.7</w:t>
      </w:r>
      <w:r>
        <w:t xml:space="preserve"> (including one or more </w:t>
      </w:r>
      <w:r>
        <w:rPr>
          <w:color w:val="0000ED"/>
          <w:u w:val="single" w:color="0000ED"/>
        </w:rPr>
        <w:t>Disposition Votes</w:t>
      </w:r>
      <w:r>
        <w:t xml:space="preserve">, if necessary). If the document has been revised to a substantial degree, the </w:t>
      </w:r>
      <w:r>
        <w:rPr>
          <w:color w:val="0000ED"/>
          <w:u w:val="single" w:color="0000ED"/>
        </w:rPr>
        <w:t>Pro</w:t>
      </w:r>
      <w:r>
        <w:rPr>
          <w:color w:val="0000ED"/>
        </w:rPr>
        <w:t>j</w:t>
      </w:r>
      <w:r>
        <w:rPr>
          <w:color w:val="0000ED"/>
          <w:u w:val="single" w:color="0000ED"/>
        </w:rPr>
        <w:t>ect</w:t>
      </w:r>
      <w:r>
        <w:t xml:space="preserve"> Group may recommend another FCD </w:t>
      </w:r>
      <w:r>
        <w:rPr>
          <w:color w:val="0000ED"/>
          <w:u w:val="single" w:color="0000ED"/>
        </w:rPr>
        <w:t>ballot</w:t>
      </w:r>
      <w:r>
        <w:t>. Consideration should be given to the impact on compliant systems when deciding if the document’s changes are substantial.</w:t>
      </w:r>
    </w:p>
    <w:p w14:paraId="5DE81A5E" w14:textId="77777777" w:rsidR="001B5840" w:rsidRDefault="00000000">
      <w:pPr>
        <w:pStyle w:val="Heading3"/>
        <w:spacing w:after="370"/>
        <w:ind w:left="-5"/>
      </w:pPr>
      <w:ins w:id="419" w:author="db" w:date="2022-08-24T13:55:00Z">
        <w:r>
          <w:t xml:space="preserve">6.7 </w:t>
        </w:r>
      </w:ins>
      <w:bookmarkStart w:id="420" w:name="_Toc67431"/>
      <w:r>
        <w:t>Comment Resolution Process</w:t>
      </w:r>
    </w:p>
    <w:bookmarkEnd w:id="420"/>
    <w:p w14:paraId="2C4873AC" w14:textId="77777777" w:rsidR="001B5840" w:rsidRDefault="00000000">
      <w:pPr>
        <w:pStyle w:val="Heading4"/>
        <w:ind w:left="-5"/>
      </w:pPr>
      <w:ins w:id="421" w:author="db" w:date="2022-08-24T13:55:00Z">
        <w:r>
          <w:t xml:space="preserve">6.7.1 </w:t>
        </w:r>
      </w:ins>
      <w:bookmarkStart w:id="422" w:name="_Toc67432"/>
      <w:r>
        <w:t>Comment Resolution - Overview</w:t>
      </w:r>
    </w:p>
    <w:bookmarkEnd w:id="422"/>
    <w:p w14:paraId="728A5A0F" w14:textId="77777777" w:rsidR="001B5840" w:rsidRDefault="00000000">
      <w:pPr>
        <w:ind w:left="-5" w:right="16"/>
      </w:pPr>
      <w:r>
        <w:t xml:space="preserve">To maintain the integrity and efficiency of the document development process, it is essential that there be a complete record of all Comment Resolutions made in response to a </w:t>
      </w:r>
      <w:r>
        <w:rPr>
          <w:color w:val="0000ED"/>
          <w:u w:val="single" w:color="0000ED"/>
        </w:rPr>
        <w:t>Ballot</w:t>
      </w:r>
      <w:r>
        <w:t xml:space="preserve">. After every </w:t>
      </w:r>
      <w:r>
        <w:rPr>
          <w:color w:val="0000ED"/>
          <w:u w:val="single" w:color="0000ED"/>
        </w:rPr>
        <w:t>Ballot</w:t>
      </w:r>
      <w:r>
        <w:t xml:space="preserve"> and prior to further consideration by the </w:t>
      </w:r>
      <w:r>
        <w:rPr>
          <w:color w:val="0000ED"/>
          <w:u w:val="single" w:color="0000ED"/>
        </w:rPr>
        <w:t>Technolo</w:t>
      </w:r>
      <w:r>
        <w:rPr>
          <w:color w:val="0000ED"/>
        </w:rPr>
        <w:t>gy</w:t>
      </w:r>
      <w:r>
        <w:rPr>
          <w:color w:val="0000ED"/>
          <w:u w:val="single" w:color="0000ED"/>
        </w:rPr>
        <w:t xml:space="preserve"> Committee</w:t>
      </w:r>
      <w:r>
        <w:t xml:space="preserve">, the </w:t>
      </w:r>
      <w:r>
        <w:rPr>
          <w:color w:val="0000ED"/>
          <w:u w:val="single" w:color="0000ED"/>
        </w:rPr>
        <w:t>Pro</w:t>
      </w:r>
      <w:r>
        <w:rPr>
          <w:color w:val="0000ED"/>
        </w:rPr>
        <w:t>j</w:t>
      </w:r>
      <w:r>
        <w:rPr>
          <w:color w:val="0000ED"/>
          <w:u w:val="single" w:color="0000ED"/>
        </w:rPr>
        <w:t xml:space="preserve">ect </w:t>
      </w:r>
      <w:r>
        <w:t>Group responsible for a document shall prepare three items:</w:t>
      </w:r>
    </w:p>
    <w:p w14:paraId="40ADE3B7" w14:textId="1DEC258F" w:rsidR="001B5840" w:rsidRDefault="00000000">
      <w:pPr>
        <w:spacing w:after="7"/>
        <w:ind w:left="600" w:right="16" w:hanging="255"/>
      </w:pPr>
      <w:del w:id="423" w:author="db" w:date="2022-08-24T13:55:00Z">
        <w:r>
          <w:rPr>
            <w:rFonts w:ascii="Segoe UI Symbol" w:eastAsia="Segoe UI Symbol" w:hAnsi="Segoe UI Symbol" w:cs="Segoe UI Symbol"/>
          </w:rPr>
          <w:delText></w:delText>
        </w:r>
      </w:del>
      <w:ins w:id="424" w:author="db" w:date="2022-08-24T13:55:00Z">
        <w:r>
          <w:rPr>
            <w:rFonts w:ascii="Calibri" w:eastAsia="Calibri" w:hAnsi="Calibri" w:cs="Calibri"/>
            <w:noProof/>
            <w:sz w:val="22"/>
          </w:rPr>
          <mc:AlternateContent>
            <mc:Choice Requires="wpg">
              <w:drawing>
                <wp:inline distT="0" distB="0" distL="0" distR="0" wp14:anchorId="3B001690" wp14:editId="0D6E760C">
                  <wp:extent cx="47668" cy="47667"/>
                  <wp:effectExtent l="0" t="0" r="0" b="0"/>
                  <wp:docPr id="447491" name="Group 447491"/>
                  <wp:cNvGraphicFramePr/>
                  <a:graphic xmlns:a="http://schemas.openxmlformats.org/drawingml/2006/main">
                    <a:graphicData uri="http://schemas.microsoft.com/office/word/2010/wordprocessingGroup">
                      <wpg:wgp>
                        <wpg:cNvGrpSpPr/>
                        <wpg:grpSpPr>
                          <a:xfrm>
                            <a:off x="0" y="0"/>
                            <a:ext cx="47668" cy="47667"/>
                            <a:chOff x="0" y="0"/>
                            <a:chExt cx="47668" cy="47667"/>
                          </a:xfrm>
                        </wpg:grpSpPr>
                        <wps:wsp>
                          <wps:cNvPr id="60746" name="Shape 60746"/>
                          <wps:cNvSpPr/>
                          <wps:spPr>
                            <a:xfrm>
                              <a:off x="0" y="0"/>
                              <a:ext cx="47668" cy="47667"/>
                            </a:xfrm>
                            <a:custGeom>
                              <a:avLst/>
                              <a:gdLst/>
                              <a:ahLst/>
                              <a:cxnLst/>
                              <a:rect l="0" t="0" r="0" b="0"/>
                              <a:pathLst>
                                <a:path w="47668" h="47667">
                                  <a:moveTo>
                                    <a:pt x="23834" y="0"/>
                                  </a:moveTo>
                                  <a:cubicBezTo>
                                    <a:pt x="26994" y="0"/>
                                    <a:pt x="30035" y="601"/>
                                    <a:pt x="32955" y="1792"/>
                                  </a:cubicBezTo>
                                  <a:cubicBezTo>
                                    <a:pt x="35875" y="2994"/>
                                    <a:pt x="38452" y="4728"/>
                                    <a:pt x="40687" y="6960"/>
                                  </a:cubicBezTo>
                                  <a:cubicBezTo>
                                    <a:pt x="42922" y="9200"/>
                                    <a:pt x="44644" y="11764"/>
                                    <a:pt x="45854" y="14691"/>
                                  </a:cubicBezTo>
                                  <a:cubicBezTo>
                                    <a:pt x="47063" y="17618"/>
                                    <a:pt x="47668" y="20649"/>
                                    <a:pt x="47668" y="23834"/>
                                  </a:cubicBezTo>
                                  <a:cubicBezTo>
                                    <a:pt x="47668" y="26980"/>
                                    <a:pt x="47063" y="29992"/>
                                    <a:pt x="45854" y="32920"/>
                                  </a:cubicBezTo>
                                  <a:cubicBezTo>
                                    <a:pt x="44644" y="35827"/>
                                    <a:pt x="42922" y="38391"/>
                                    <a:pt x="40687" y="40650"/>
                                  </a:cubicBezTo>
                                  <a:cubicBezTo>
                                    <a:pt x="38452" y="42881"/>
                                    <a:pt x="35875" y="44597"/>
                                    <a:pt x="32955" y="45809"/>
                                  </a:cubicBezTo>
                                  <a:cubicBezTo>
                                    <a:pt x="30035" y="47019"/>
                                    <a:pt x="26994" y="47648"/>
                                    <a:pt x="23834" y="47667"/>
                                  </a:cubicBezTo>
                                  <a:cubicBezTo>
                                    <a:pt x="20673" y="47648"/>
                                    <a:pt x="17633" y="47019"/>
                                    <a:pt x="14713" y="45809"/>
                                  </a:cubicBezTo>
                                  <a:cubicBezTo>
                                    <a:pt x="11793" y="44597"/>
                                    <a:pt x="9216" y="42881"/>
                                    <a:pt x="6981" y="40650"/>
                                  </a:cubicBezTo>
                                  <a:cubicBezTo>
                                    <a:pt x="4746" y="38391"/>
                                    <a:pt x="3024" y="35827"/>
                                    <a:pt x="1814" y="32901"/>
                                  </a:cubicBezTo>
                                  <a:cubicBezTo>
                                    <a:pt x="605" y="29992"/>
                                    <a:pt x="0" y="26980"/>
                                    <a:pt x="0" y="23834"/>
                                  </a:cubicBezTo>
                                  <a:cubicBezTo>
                                    <a:pt x="0" y="20649"/>
                                    <a:pt x="605" y="17618"/>
                                    <a:pt x="1814" y="14691"/>
                                  </a:cubicBezTo>
                                  <a:cubicBezTo>
                                    <a:pt x="3024" y="11764"/>
                                    <a:pt x="4746" y="9200"/>
                                    <a:pt x="6981" y="6960"/>
                                  </a:cubicBezTo>
                                  <a:cubicBezTo>
                                    <a:pt x="9216" y="4728"/>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7491" style="width:3.75337pt;height:3.7533pt;mso-position-horizontal-relative:char;mso-position-vertical-relative:line" coordsize="476,476">
                  <v:shape id="Shape 60746" style="position:absolute;width:476;height:476;left:0;top:0;" coordsize="47668,47667" path="m23834,0c26994,0,30035,601,32955,1792c35875,2994,38452,4728,40687,6960c42922,9200,44644,11764,45854,14691c47063,17618,47668,20649,47668,23834c47668,26980,47063,29992,45854,32920c44644,35827,42922,38391,40687,40650c38452,42881,35875,44597,32955,45809c30035,47019,26994,47648,23834,47667c20673,47648,17633,47019,14713,45809c11793,44597,9216,42881,6981,40650c4746,38391,3024,35827,1814,32901c605,29992,0,26980,0,23834c0,20649,605,17618,1814,14691c3024,11764,4746,9200,6981,6960c9216,4728,11793,2994,14713,1792c17633,601,20673,0,23834,0x">
                    <v:stroke weight="0pt" endcap="flat" joinstyle="miter" miterlimit="10" on="false" color="#000000" opacity="0"/>
                    <v:fill on="true" color="#000000"/>
                  </v:shape>
                </v:group>
              </w:pict>
            </mc:Fallback>
          </mc:AlternateContent>
        </w:r>
      </w:ins>
      <w:r>
        <w:t xml:space="preserve"> a version of the document clearly showing all the changes, relative to the document that was </w:t>
      </w:r>
      <w:r>
        <w:rPr>
          <w:color w:val="0000ED"/>
          <w:u w:val="single" w:color="0000ED"/>
        </w:rPr>
        <w:t>Ballot</w:t>
      </w:r>
      <w:r>
        <w:t xml:space="preserve">ed, proposed in response to the </w:t>
      </w:r>
      <w:r>
        <w:rPr>
          <w:color w:val="0000ED"/>
          <w:u w:val="single" w:color="0000ED"/>
        </w:rPr>
        <w:t>Ballot</w:t>
      </w:r>
      <w:r>
        <w:t xml:space="preserve"> Comments. The format of this document should be redline/strikeout;</w:t>
      </w:r>
      <w:del w:id="425" w:author="db" w:date="2022-08-24T13:55:00Z">
        <w:r>
          <w:delText xml:space="preserve"> </w:delText>
        </w:r>
        <w:r>
          <w:rPr>
            <w:rFonts w:ascii="Segoe UI Symbol" w:eastAsia="Segoe UI Symbol" w:hAnsi="Segoe UI Symbol" w:cs="Segoe UI Symbol"/>
          </w:rPr>
          <w:delText></w:delText>
        </w:r>
        <w:r>
          <w:delText xml:space="preserve"> a clean version (no redlines) of the document; and </w:delText>
        </w:r>
        <w:r>
          <w:rPr>
            <w:rFonts w:ascii="Segoe UI Symbol" w:eastAsia="Segoe UI Symbol" w:hAnsi="Segoe UI Symbol" w:cs="Segoe UI Symbol"/>
          </w:rPr>
          <w:delText></w:delText>
        </w:r>
        <w:r>
          <w:delText xml:space="preserve"> a Comment Resolution Record. </w:delText>
        </w:r>
      </w:del>
    </w:p>
    <w:p w14:paraId="6A05BD78" w14:textId="77777777" w:rsidR="001B5840" w:rsidRDefault="00000000">
      <w:pPr>
        <w:ind w:left="355" w:right="4276"/>
        <w:rPr>
          <w:ins w:id="426" w:author="db" w:date="2022-08-24T13:55:00Z"/>
        </w:rPr>
      </w:pPr>
      <w:ins w:id="427" w:author="db" w:date="2022-08-24T13:55:00Z">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B36BC5" wp14:editId="3B3A545C">
                  <wp:simplePos x="0" y="0"/>
                  <wp:positionH relativeFrom="column">
                    <wp:posOffset>219272</wp:posOffset>
                  </wp:positionH>
                  <wp:positionV relativeFrom="paragraph">
                    <wp:posOffset>55427</wp:posOffset>
                  </wp:positionV>
                  <wp:extent cx="47668" cy="286007"/>
                  <wp:effectExtent l="0" t="0" r="0" b="0"/>
                  <wp:wrapSquare wrapText="bothSides"/>
                  <wp:docPr id="447492" name="Group 447492"/>
                  <wp:cNvGraphicFramePr/>
                  <a:graphic xmlns:a="http://schemas.openxmlformats.org/drawingml/2006/main">
                    <a:graphicData uri="http://schemas.microsoft.com/office/word/2010/wordprocessingGroup">
                      <wpg:wgp>
                        <wpg:cNvGrpSpPr/>
                        <wpg:grpSpPr>
                          <a:xfrm>
                            <a:off x="0" y="0"/>
                            <a:ext cx="47668" cy="286007"/>
                            <a:chOff x="0" y="0"/>
                            <a:chExt cx="47668" cy="286007"/>
                          </a:xfrm>
                        </wpg:grpSpPr>
                        <wps:wsp>
                          <wps:cNvPr id="60933" name="Shape 60933"/>
                          <wps:cNvSpPr/>
                          <wps:spPr>
                            <a:xfrm>
                              <a:off x="0" y="0"/>
                              <a:ext cx="47668" cy="47668"/>
                            </a:xfrm>
                            <a:custGeom>
                              <a:avLst/>
                              <a:gdLst/>
                              <a:ahLst/>
                              <a:cxnLst/>
                              <a:rect l="0" t="0" r="0" b="0"/>
                              <a:pathLst>
                                <a:path w="47668" h="47668">
                                  <a:moveTo>
                                    <a:pt x="23834" y="0"/>
                                  </a:moveTo>
                                  <a:cubicBezTo>
                                    <a:pt x="26994" y="0"/>
                                    <a:pt x="30035" y="601"/>
                                    <a:pt x="32955" y="1793"/>
                                  </a:cubicBezTo>
                                  <a:cubicBezTo>
                                    <a:pt x="35875" y="2993"/>
                                    <a:pt x="38452" y="4711"/>
                                    <a:pt x="40687" y="6960"/>
                                  </a:cubicBezTo>
                                  <a:cubicBezTo>
                                    <a:pt x="42922" y="9181"/>
                                    <a:pt x="44644" y="11765"/>
                                    <a:pt x="45854" y="14691"/>
                                  </a:cubicBezTo>
                                  <a:cubicBezTo>
                                    <a:pt x="47063" y="17619"/>
                                    <a:pt x="47668" y="20650"/>
                                    <a:pt x="47668" y="23834"/>
                                  </a:cubicBezTo>
                                  <a:cubicBezTo>
                                    <a:pt x="47668" y="26980"/>
                                    <a:pt x="47063" y="29994"/>
                                    <a:pt x="45854" y="32920"/>
                                  </a:cubicBezTo>
                                  <a:cubicBezTo>
                                    <a:pt x="44644" y="35847"/>
                                    <a:pt x="42922" y="38411"/>
                                    <a:pt x="40687" y="40670"/>
                                  </a:cubicBezTo>
                                  <a:cubicBezTo>
                                    <a:pt x="38452" y="42883"/>
                                    <a:pt x="35875" y="44598"/>
                                    <a:pt x="32955" y="45809"/>
                                  </a:cubicBezTo>
                                  <a:cubicBezTo>
                                    <a:pt x="30035" y="47020"/>
                                    <a:pt x="26994" y="47649"/>
                                    <a:pt x="23834" y="47668"/>
                                  </a:cubicBezTo>
                                  <a:cubicBezTo>
                                    <a:pt x="20673" y="47649"/>
                                    <a:pt x="17633" y="47020"/>
                                    <a:pt x="14713" y="45809"/>
                                  </a:cubicBezTo>
                                  <a:cubicBezTo>
                                    <a:pt x="11793" y="44598"/>
                                    <a:pt x="9216" y="42883"/>
                                    <a:pt x="6981" y="40670"/>
                                  </a:cubicBezTo>
                                  <a:cubicBezTo>
                                    <a:pt x="4746" y="38411"/>
                                    <a:pt x="3024" y="35847"/>
                                    <a:pt x="1814" y="32920"/>
                                  </a:cubicBezTo>
                                  <a:cubicBezTo>
                                    <a:pt x="605" y="29994"/>
                                    <a:pt x="0" y="26980"/>
                                    <a:pt x="0" y="23834"/>
                                  </a:cubicBezTo>
                                  <a:cubicBezTo>
                                    <a:pt x="0" y="20650"/>
                                    <a:pt x="605" y="17619"/>
                                    <a:pt x="1814" y="14691"/>
                                  </a:cubicBezTo>
                                  <a:cubicBezTo>
                                    <a:pt x="3024" y="11765"/>
                                    <a:pt x="4746" y="9181"/>
                                    <a:pt x="6981" y="6960"/>
                                  </a:cubicBezTo>
                                  <a:cubicBezTo>
                                    <a:pt x="9216" y="4711"/>
                                    <a:pt x="11793" y="2993"/>
                                    <a:pt x="14713" y="179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80" name="Shape 60980"/>
                          <wps:cNvSpPr/>
                          <wps:spPr>
                            <a:xfrm>
                              <a:off x="0" y="238340"/>
                              <a:ext cx="47668" cy="47667"/>
                            </a:xfrm>
                            <a:custGeom>
                              <a:avLst/>
                              <a:gdLst/>
                              <a:ahLst/>
                              <a:cxnLst/>
                              <a:rect l="0" t="0" r="0" b="0"/>
                              <a:pathLst>
                                <a:path w="47668" h="47667">
                                  <a:moveTo>
                                    <a:pt x="23834" y="0"/>
                                  </a:moveTo>
                                  <a:cubicBezTo>
                                    <a:pt x="26994" y="0"/>
                                    <a:pt x="30035" y="601"/>
                                    <a:pt x="32955" y="1792"/>
                                  </a:cubicBezTo>
                                  <a:cubicBezTo>
                                    <a:pt x="35875" y="2993"/>
                                    <a:pt x="38452" y="4709"/>
                                    <a:pt x="40687" y="6949"/>
                                  </a:cubicBezTo>
                                  <a:cubicBezTo>
                                    <a:pt x="42922" y="9162"/>
                                    <a:pt x="44644" y="11745"/>
                                    <a:pt x="45854" y="14672"/>
                                  </a:cubicBezTo>
                                  <a:cubicBezTo>
                                    <a:pt x="47063" y="17598"/>
                                    <a:pt x="47668" y="20649"/>
                                    <a:pt x="47668" y="23834"/>
                                  </a:cubicBezTo>
                                  <a:cubicBezTo>
                                    <a:pt x="47668" y="26980"/>
                                    <a:pt x="47063" y="29992"/>
                                    <a:pt x="45854" y="32920"/>
                                  </a:cubicBezTo>
                                  <a:cubicBezTo>
                                    <a:pt x="44644" y="35845"/>
                                    <a:pt x="42922" y="38410"/>
                                    <a:pt x="40687" y="40670"/>
                                  </a:cubicBezTo>
                                  <a:cubicBezTo>
                                    <a:pt x="38452" y="42881"/>
                                    <a:pt x="35875" y="44616"/>
                                    <a:pt x="32955" y="45828"/>
                                  </a:cubicBezTo>
                                  <a:cubicBezTo>
                                    <a:pt x="30035" y="47038"/>
                                    <a:pt x="26994" y="47648"/>
                                    <a:pt x="23834" y="47667"/>
                                  </a:cubicBezTo>
                                  <a:cubicBezTo>
                                    <a:pt x="20673" y="47648"/>
                                    <a:pt x="17633" y="47038"/>
                                    <a:pt x="14713" y="45828"/>
                                  </a:cubicBezTo>
                                  <a:cubicBezTo>
                                    <a:pt x="11793" y="44616"/>
                                    <a:pt x="9216" y="42881"/>
                                    <a:pt x="6981" y="40670"/>
                                  </a:cubicBezTo>
                                  <a:cubicBezTo>
                                    <a:pt x="4746" y="38410"/>
                                    <a:pt x="3024" y="35845"/>
                                    <a:pt x="1814" y="32920"/>
                                  </a:cubicBezTo>
                                  <a:cubicBezTo>
                                    <a:pt x="605" y="29992"/>
                                    <a:pt x="0" y="26980"/>
                                    <a:pt x="0" y="23834"/>
                                  </a:cubicBezTo>
                                  <a:cubicBezTo>
                                    <a:pt x="0" y="20649"/>
                                    <a:pt x="605" y="17579"/>
                                    <a:pt x="1814" y="14653"/>
                                  </a:cubicBezTo>
                                  <a:cubicBezTo>
                                    <a:pt x="3024" y="11726"/>
                                    <a:pt x="4746" y="9162"/>
                                    <a:pt x="6981" y="6949"/>
                                  </a:cubicBezTo>
                                  <a:cubicBezTo>
                                    <a:pt x="9216" y="4709"/>
                                    <a:pt x="11793" y="2993"/>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7492" style="width:3.75337pt;height:22.5202pt;position:absolute;mso-position-horizontal-relative:text;mso-position-horizontal:absolute;margin-left:17.2655pt;mso-position-vertical-relative:text;margin-top:4.36435pt;" coordsize="476,2860">
                  <v:shape id="Shape 60933" style="position:absolute;width:476;height:476;left:0;top:0;" coordsize="47668,47668" path="m23834,0c26994,0,30035,601,32955,1793c35875,2993,38452,4711,40687,6960c42922,9181,44644,11765,45854,14691c47063,17619,47668,20650,47668,23834c47668,26980,47063,29994,45854,32920c44644,35847,42922,38411,40687,40670c38452,42883,35875,44598,32955,45809c30035,47020,26994,47649,23834,47668c20673,47649,17633,47020,14713,45809c11793,44598,9216,42883,6981,40670c4746,38411,3024,35847,1814,32920c605,29994,0,26980,0,23834c0,20650,605,17619,1814,14691c3024,11765,4746,9181,6981,6960c9216,4711,11793,2993,14713,1793c17633,601,20673,0,23834,0x">
                    <v:stroke weight="0pt" endcap="flat" joinstyle="miter" miterlimit="10" on="false" color="#000000" opacity="0"/>
                    <v:fill on="true" color="#000000"/>
                  </v:shape>
                  <v:shape id="Shape 60980" style="position:absolute;width:476;height:476;left:0;top:2383;" coordsize="47668,47667" path="m23834,0c26994,0,30035,601,32955,1792c35875,2993,38452,4709,40687,6949c42922,9162,44644,11745,45854,14672c47063,17598,47668,20649,47668,23834c47668,26980,47063,29992,45854,32920c44644,35845,42922,38410,40687,40670c38452,42881,35875,44616,32955,45828c30035,47038,26994,47648,23834,47667c20673,47648,17633,47038,14713,45828c11793,44616,9216,42881,6981,40670c4746,38410,3024,35845,1814,32920c605,29992,0,26980,0,23834c0,20649,605,17579,1814,14653c3024,11726,4746,9162,6981,6949c9216,4709,11793,2993,14713,1792c17633,601,20673,0,23834,0x">
                    <v:stroke weight="0pt" endcap="flat" joinstyle="miter" miterlimit="10" on="false" color="#000000" opacity="0"/>
                    <v:fill on="true" color="#000000"/>
                  </v:shape>
                  <w10:wrap type="square"/>
                </v:group>
              </w:pict>
            </mc:Fallback>
          </mc:AlternateContent>
        </w:r>
        <w:r>
          <w:t xml:space="preserve">a clean version (no redlines) of the </w:t>
        </w:r>
        <w:proofErr w:type="gramStart"/>
        <w:r>
          <w:t>document;</w:t>
        </w:r>
        <w:proofErr w:type="gramEnd"/>
        <w:r>
          <w:t xml:space="preserve"> and a </w:t>
        </w:r>
        <w:r>
          <w:rPr>
            <w:color w:val="0000ED"/>
            <w:u w:val="single" w:color="0000ED"/>
          </w:rPr>
          <w:t>Comment Resolution Record</w:t>
        </w:r>
        <w:r>
          <w:t>.</w:t>
        </w:r>
      </w:ins>
    </w:p>
    <w:p w14:paraId="79428433" w14:textId="77777777" w:rsidR="001B5840" w:rsidRDefault="00000000">
      <w:pPr>
        <w:spacing w:after="379"/>
        <w:ind w:left="-5" w:right="16"/>
      </w:pPr>
      <w:r>
        <w:lastRenderedPageBreak/>
        <w:t xml:space="preserve">These items shall be made available to the </w:t>
      </w:r>
      <w:r>
        <w:rPr>
          <w:color w:val="0000ED"/>
          <w:u w:val="single" w:color="0000ED"/>
        </w:rPr>
        <w:t>Technolo</w:t>
      </w:r>
      <w:r>
        <w:rPr>
          <w:color w:val="0000ED"/>
        </w:rPr>
        <w:t>gy</w:t>
      </w:r>
      <w:r>
        <w:rPr>
          <w:color w:val="0000ED"/>
          <w:u w:val="single" w:color="0000ED"/>
        </w:rPr>
        <w:t xml:space="preserve"> Committee</w:t>
      </w:r>
      <w:r>
        <w:t xml:space="preserve"> and notice sent by email. The responsible </w:t>
      </w:r>
      <w:r>
        <w:rPr>
          <w:color w:val="0000ED"/>
          <w:u w:val="single" w:color="0000ED"/>
        </w:rPr>
        <w:t>Pro</w:t>
      </w:r>
      <w:r>
        <w:rPr>
          <w:color w:val="0000ED"/>
        </w:rPr>
        <w:t>j</w:t>
      </w:r>
      <w:r>
        <w:rPr>
          <w:color w:val="0000ED"/>
          <w:u w:val="single" w:color="0000ED"/>
        </w:rPr>
        <w:t>ect</w:t>
      </w:r>
      <w:r>
        <w:t xml:space="preserve"> Group shall consider the proposed resolution; </w:t>
      </w:r>
      <w:proofErr w:type="gramStart"/>
      <w:r>
        <w:t>however</w:t>
      </w:r>
      <w:proofErr w:type="gramEnd"/>
      <w:r>
        <w:t xml:space="preserve"> it is under no obligation to accept the proposed resolution.</w:t>
      </w:r>
    </w:p>
    <w:p w14:paraId="07D6900B" w14:textId="77777777" w:rsidR="001B5840" w:rsidRDefault="00000000">
      <w:pPr>
        <w:pStyle w:val="Heading4"/>
        <w:ind w:left="-5"/>
      </w:pPr>
      <w:ins w:id="428" w:author="db" w:date="2022-08-24T13:55:00Z">
        <w:r>
          <w:t xml:space="preserve">6.7.2 </w:t>
        </w:r>
      </w:ins>
      <w:bookmarkStart w:id="429" w:name="_Toc67433"/>
      <w:r>
        <w:rPr>
          <w:i/>
        </w:rPr>
        <w:t>Comment Resolution Record</w:t>
      </w:r>
    </w:p>
    <w:bookmarkEnd w:id="429"/>
    <w:p w14:paraId="4D609EAF" w14:textId="77777777" w:rsidR="001B5840" w:rsidRDefault="00000000">
      <w:pPr>
        <w:spacing w:after="379"/>
        <w:ind w:left="-5" w:right="16"/>
      </w:pPr>
      <w:r>
        <w:t xml:space="preserve">A </w:t>
      </w:r>
      <w:r>
        <w:rPr>
          <w:color w:val="0000ED"/>
          <w:u w:val="single" w:color="0000ED"/>
        </w:rPr>
        <w:t>Comment Resolution Record</w:t>
      </w:r>
      <w:r>
        <w:t xml:space="preserve"> shall show </w:t>
      </w:r>
      <w:proofErr w:type="gramStart"/>
      <w:r>
        <w:t>each and every</w:t>
      </w:r>
      <w:proofErr w:type="gramEnd"/>
      <w:r>
        <w:t xml:space="preserve"> </w:t>
      </w:r>
      <w:r>
        <w:rPr>
          <w:color w:val="0000ED"/>
          <w:u w:val="single" w:color="0000ED"/>
        </w:rPr>
        <w:t>Ballot</w:t>
      </w:r>
      <w:r>
        <w:t xml:space="preserve"> Comment and its proposed resolution. The </w:t>
      </w:r>
      <w:r>
        <w:rPr>
          <w:color w:val="0000ED"/>
          <w:u w:val="single" w:color="0000ED"/>
        </w:rPr>
        <w:t>Societ</w:t>
      </w:r>
      <w:r>
        <w:rPr>
          <w:color w:val="0000ED"/>
        </w:rPr>
        <w:t>y</w:t>
      </w:r>
      <w:r>
        <w:t xml:space="preserve">’s electronic </w:t>
      </w:r>
      <w:r>
        <w:rPr>
          <w:color w:val="0000ED"/>
          <w:u w:val="single" w:color="0000ED"/>
        </w:rPr>
        <w:t>Comment Resolution Record</w:t>
      </w:r>
      <w:r>
        <w:t xml:space="preserve">, as defined by the </w:t>
      </w:r>
      <w:r>
        <w:rPr>
          <w:color w:val="0000ED"/>
          <w:u w:val="single" w:color="0000ED"/>
        </w:rPr>
        <w:t>Director of En</w:t>
      </w:r>
      <w:r>
        <w:rPr>
          <w:color w:val="0000ED"/>
        </w:rPr>
        <w:t>g</w:t>
      </w:r>
      <w:r>
        <w:rPr>
          <w:color w:val="0000ED"/>
          <w:u w:val="single" w:color="0000ED"/>
        </w:rPr>
        <w:t>ineerin</w:t>
      </w:r>
      <w:r>
        <w:rPr>
          <w:color w:val="0000ED"/>
        </w:rPr>
        <w:t>g</w:t>
      </w:r>
      <w:r>
        <w:t xml:space="preserve">, shall be used as the </w:t>
      </w:r>
      <w:r>
        <w:rPr>
          <w:color w:val="0000ED"/>
          <w:u w:val="single" w:color="0000ED"/>
        </w:rPr>
        <w:t>Comment Resolution Record</w:t>
      </w:r>
      <w:r>
        <w:t xml:space="preserve">. The </w:t>
      </w:r>
      <w:r>
        <w:rPr>
          <w:color w:val="0000ED"/>
          <w:u w:val="single" w:color="0000ED"/>
        </w:rPr>
        <w:t>Comment Resolution Record</w:t>
      </w:r>
      <w:r>
        <w:t xml:space="preserve"> shall contain, at a minimum for every </w:t>
      </w:r>
      <w:r>
        <w:rPr>
          <w:color w:val="0000ED"/>
          <w:u w:val="single" w:color="0000ED"/>
        </w:rPr>
        <w:t>Ballot</w:t>
      </w:r>
      <w:r>
        <w:t xml:space="preserve"> Comment: </w:t>
      </w:r>
      <w:proofErr w:type="gramStart"/>
      <w:r>
        <w:t>the</w:t>
      </w:r>
      <w:proofErr w:type="gramEnd"/>
      <w:r>
        <w:t xml:space="preserve"> Comment text verbatim, a response indicating generally what was done to address the Comment, and whether or not the Comment was Resolved to the satisfaction of the commenter. A Comment shall be Resolved if the Commenter has indicated that he/she is satisfied with the </w:t>
      </w:r>
      <w:proofErr w:type="gramStart"/>
      <w:r>
        <w:t>response</w:t>
      </w:r>
      <w:proofErr w:type="gramEnd"/>
      <w:r>
        <w:t xml:space="preserve"> or the </w:t>
      </w:r>
      <w:r>
        <w:rPr>
          <w:color w:val="0000ED"/>
          <w:u w:val="single" w:color="0000ED"/>
        </w:rPr>
        <w:t>Technolo</w:t>
      </w:r>
      <w:r>
        <w:rPr>
          <w:color w:val="0000ED"/>
        </w:rPr>
        <w:t>gy</w:t>
      </w:r>
      <w:r>
        <w:rPr>
          <w:color w:val="0000ED"/>
          <w:u w:val="single" w:color="0000ED"/>
        </w:rPr>
        <w:t xml:space="preserve"> Committee</w:t>
      </w:r>
      <w:r>
        <w:t xml:space="preserve"> has reached disposition by </w:t>
      </w:r>
      <w:r>
        <w:rPr>
          <w:color w:val="0000ED"/>
          <w:u w:val="single" w:color="0000ED"/>
        </w:rPr>
        <w:t>Consensus Vote</w:t>
      </w:r>
      <w:r>
        <w:t>.</w:t>
      </w:r>
    </w:p>
    <w:p w14:paraId="0EB46B41" w14:textId="77777777" w:rsidR="001B5840" w:rsidRDefault="00000000">
      <w:pPr>
        <w:pStyle w:val="Heading4"/>
        <w:ind w:left="-5"/>
      </w:pPr>
      <w:ins w:id="430" w:author="db" w:date="2022-08-24T13:55:00Z">
        <w:r>
          <w:t xml:space="preserve">6.7.3 </w:t>
        </w:r>
      </w:ins>
      <w:bookmarkStart w:id="431" w:name="_Toc67434"/>
      <w:r>
        <w:t>Comment Resolution</w:t>
      </w:r>
    </w:p>
    <w:bookmarkEnd w:id="431"/>
    <w:p w14:paraId="3A83619F" w14:textId="77777777" w:rsidR="001B5840" w:rsidRDefault="00000000">
      <w:pPr>
        <w:ind w:left="-5" w:right="16"/>
      </w:pPr>
      <w:r>
        <w:t>Comments may be resolved as individual comments, several comments at a time or all comments in a single Comment Resolution Review period using the process described below.</w:t>
      </w:r>
    </w:p>
    <w:p w14:paraId="5D44F5C3" w14:textId="77777777" w:rsidR="001B5840" w:rsidRDefault="00000000">
      <w:pPr>
        <w:spacing w:after="4"/>
        <w:ind w:left="-5" w:right="16"/>
      </w:pPr>
      <w:r>
        <w:t xml:space="preserve">Following distribution of a revised document and the associated </w:t>
      </w:r>
      <w:r>
        <w:rPr>
          <w:color w:val="0000ED"/>
          <w:u w:val="single" w:color="0000ED"/>
        </w:rPr>
        <w:t xml:space="preserve">Comment Resolution Record </w:t>
      </w:r>
      <w:r>
        <w:t xml:space="preserve">by the </w:t>
      </w:r>
      <w:r>
        <w:rPr>
          <w:color w:val="0000ED"/>
          <w:u w:val="single" w:color="0000ED"/>
        </w:rPr>
        <w:t>Pro</w:t>
      </w:r>
      <w:r>
        <w:rPr>
          <w:color w:val="0000ED"/>
        </w:rPr>
        <w:t>j</w:t>
      </w:r>
      <w:r>
        <w:rPr>
          <w:color w:val="0000ED"/>
          <w:u w:val="single" w:color="0000ED"/>
        </w:rPr>
        <w:t>ect</w:t>
      </w:r>
      <w:r>
        <w:t xml:space="preserve"> Group to the commenter(s), the commenter(s) shall have a </w:t>
      </w:r>
      <w:proofErr w:type="gramStart"/>
      <w:r>
        <w:t>2 week</w:t>
      </w:r>
      <w:proofErr w:type="gramEnd"/>
      <w:r>
        <w:t xml:space="preserve"> period in which to consider the response(s) and the changes to the revised document and to indicate whether their Comment(s) have been Resolved. If a commenter does not accept the proposed resolution, the commenter shall indicate what specifically should be changed to resolve the Comment(s). During the initial </w:t>
      </w:r>
      <w:proofErr w:type="gramStart"/>
      <w:r>
        <w:t>2 week</w:t>
      </w:r>
      <w:proofErr w:type="gramEnd"/>
      <w:r>
        <w:t xml:space="preserve"> period, a commenter may request an extension period of an additional 2 weeks, which shall not be unreasonably denied. Failure of a commenter to respond in any manner within 2 weeks or failure of the commenter to indicate specifically why the Comment is not Resolved shall be deemed non-responsive, and the Comment shall be considered Resolved with the agreement of the </w:t>
      </w:r>
      <w:r>
        <w:rPr>
          <w:color w:val="0000ED"/>
          <w:u w:val="single" w:color="0000ED"/>
        </w:rPr>
        <w:t>Technolo</w:t>
      </w:r>
      <w:r>
        <w:rPr>
          <w:color w:val="0000ED"/>
        </w:rPr>
        <w:t>gy</w:t>
      </w:r>
    </w:p>
    <w:p w14:paraId="39953459" w14:textId="77777777" w:rsidR="001B5840" w:rsidRDefault="00000000">
      <w:pPr>
        <w:ind w:left="-5" w:right="16"/>
      </w:pPr>
      <w:r>
        <w:rPr>
          <w:color w:val="0000ED"/>
          <w:u w:val="single" w:color="0000ED"/>
        </w:rPr>
        <w:t>Committee</w:t>
      </w:r>
      <w:r>
        <w:t xml:space="preserve"> Chair. If any Comments remain Unresolved, then the </w:t>
      </w:r>
      <w:r>
        <w:rPr>
          <w:color w:val="0000ED"/>
          <w:u w:val="single" w:color="0000ED"/>
        </w:rPr>
        <w:t>Technolo</w:t>
      </w:r>
      <w:r>
        <w:rPr>
          <w:color w:val="0000ED"/>
        </w:rPr>
        <w:t>gy</w:t>
      </w:r>
      <w:r>
        <w:rPr>
          <w:color w:val="0000ED"/>
          <w:u w:val="single" w:color="0000ED"/>
        </w:rPr>
        <w:t xml:space="preserve"> Committee</w:t>
      </w:r>
      <w:r>
        <w:t xml:space="preserve"> shall undertake a </w:t>
      </w:r>
      <w:r>
        <w:rPr>
          <w:color w:val="0000ED"/>
          <w:u w:val="single" w:color="0000ED"/>
        </w:rPr>
        <w:t>Disposition Vote</w:t>
      </w:r>
      <w:r>
        <w:t xml:space="preserve"> as described below.</w:t>
      </w:r>
    </w:p>
    <w:p w14:paraId="2C061380" w14:textId="77777777" w:rsidR="001B5840" w:rsidRDefault="00000000">
      <w:pPr>
        <w:spacing w:after="379"/>
        <w:ind w:left="-5" w:right="16"/>
      </w:pPr>
      <w:r>
        <w:t xml:space="preserve">When all comments are Resolved, documented as resolved and the </w:t>
      </w:r>
      <w:r>
        <w:rPr>
          <w:color w:val="0000ED"/>
          <w:u w:val="single" w:color="0000ED"/>
        </w:rPr>
        <w:t>Pro</w:t>
      </w:r>
      <w:r>
        <w:rPr>
          <w:color w:val="0000ED"/>
        </w:rPr>
        <w:t>j</w:t>
      </w:r>
      <w:r>
        <w:rPr>
          <w:color w:val="0000ED"/>
          <w:u w:val="single" w:color="0000ED"/>
        </w:rPr>
        <w:t>ect</w:t>
      </w:r>
      <w:r>
        <w:t xml:space="preserve"> Group agrees by </w:t>
      </w:r>
      <w:r>
        <w:rPr>
          <w:color w:val="0000ED"/>
          <w:u w:val="single" w:color="0000ED"/>
        </w:rPr>
        <w:t>Consensus</w:t>
      </w:r>
      <w:r>
        <w:t xml:space="preserve"> the document is ready for a </w:t>
      </w:r>
      <w:r>
        <w:rPr>
          <w:color w:val="0000ED"/>
          <w:u w:val="single" w:color="0000ED"/>
        </w:rPr>
        <w:t>Technolo</w:t>
      </w:r>
      <w:r>
        <w:rPr>
          <w:color w:val="0000ED"/>
        </w:rPr>
        <w:t>gy</w:t>
      </w:r>
      <w:r>
        <w:rPr>
          <w:color w:val="0000ED"/>
          <w:u w:val="single" w:color="0000ED"/>
        </w:rPr>
        <w:t xml:space="preserve"> Committee</w:t>
      </w:r>
      <w:r>
        <w:t xml:space="preserve"> Pre-DP Review, the required documents shall be forwarded to the </w:t>
      </w:r>
      <w:r>
        <w:rPr>
          <w:color w:val="0000ED"/>
          <w:u w:val="single" w:color="0000ED"/>
        </w:rPr>
        <w:t>Technolo</w:t>
      </w:r>
      <w:r>
        <w:rPr>
          <w:color w:val="0000ED"/>
        </w:rPr>
        <w:t>gy</w:t>
      </w:r>
      <w:r>
        <w:rPr>
          <w:color w:val="0000ED"/>
          <w:u w:val="single" w:color="0000ED"/>
        </w:rPr>
        <w:t xml:space="preserve"> Committee</w:t>
      </w:r>
      <w:r>
        <w:t xml:space="preserve"> Chair(s).</w:t>
      </w:r>
    </w:p>
    <w:p w14:paraId="0026CED3" w14:textId="77777777" w:rsidR="001B5840" w:rsidRDefault="00000000">
      <w:pPr>
        <w:pStyle w:val="Heading4"/>
        <w:ind w:left="-5"/>
      </w:pPr>
      <w:ins w:id="432" w:author="db" w:date="2022-08-24T13:55:00Z">
        <w:r>
          <w:lastRenderedPageBreak/>
          <w:t xml:space="preserve">6.7.4 </w:t>
        </w:r>
      </w:ins>
      <w:bookmarkStart w:id="433" w:name="_Toc67435"/>
      <w:r>
        <w:t>Records</w:t>
      </w:r>
    </w:p>
    <w:bookmarkEnd w:id="433"/>
    <w:p w14:paraId="6BD92667" w14:textId="77777777" w:rsidR="001B5840" w:rsidRDefault="00000000">
      <w:pPr>
        <w:spacing w:after="378"/>
        <w:ind w:left="-5" w:right="16"/>
      </w:pPr>
      <w:r>
        <w:t xml:space="preserve">All revised documents and the </w:t>
      </w:r>
      <w:r>
        <w:rPr>
          <w:color w:val="0000ED"/>
          <w:u w:val="single" w:color="0000ED"/>
        </w:rPr>
        <w:t>Comment Resolution Record</w:t>
      </w:r>
      <w:r>
        <w:t xml:space="preserve"> for every </w:t>
      </w:r>
      <w:r>
        <w:rPr>
          <w:color w:val="0000ED"/>
          <w:u w:val="single" w:color="0000ED"/>
        </w:rPr>
        <w:t>Ballot</w:t>
      </w:r>
      <w:r>
        <w:t xml:space="preserve"> shall be maintained in an archive accessible to the </w:t>
      </w:r>
      <w:r>
        <w:rPr>
          <w:color w:val="0000ED"/>
          <w:u w:val="single" w:color="0000ED"/>
        </w:rPr>
        <w:t>Technolo</w:t>
      </w:r>
      <w:r>
        <w:rPr>
          <w:color w:val="0000ED"/>
        </w:rPr>
        <w:t>gy</w:t>
      </w:r>
      <w:r>
        <w:rPr>
          <w:color w:val="0000ED"/>
          <w:u w:val="single" w:color="0000ED"/>
        </w:rPr>
        <w:t xml:space="preserve"> Committee</w:t>
      </w:r>
      <w:r>
        <w:t>.</w:t>
      </w:r>
    </w:p>
    <w:p w14:paraId="04A32EA4" w14:textId="77777777" w:rsidR="001B5840" w:rsidRDefault="00000000">
      <w:pPr>
        <w:pStyle w:val="Heading4"/>
        <w:ind w:left="-5"/>
      </w:pPr>
      <w:ins w:id="434" w:author="db" w:date="2022-08-24T13:55:00Z">
        <w:r>
          <w:t xml:space="preserve">6.7.5 </w:t>
        </w:r>
      </w:ins>
      <w:bookmarkStart w:id="435" w:name="_Toc67436"/>
      <w:r>
        <w:t>Late Comments</w:t>
      </w:r>
    </w:p>
    <w:bookmarkEnd w:id="435"/>
    <w:p w14:paraId="0340F6C4" w14:textId="77777777" w:rsidR="001B5840" w:rsidRDefault="00000000">
      <w:pPr>
        <w:spacing w:after="379"/>
        <w:ind w:left="-5" w:right="16"/>
      </w:pPr>
      <w:r>
        <w:t xml:space="preserve">Comments may be submitted at any time after a </w:t>
      </w:r>
      <w:r>
        <w:rPr>
          <w:color w:val="0000ED"/>
          <w:u w:val="single" w:color="0000ED"/>
        </w:rPr>
        <w:t>Ballot</w:t>
      </w:r>
      <w:r>
        <w:t xml:space="preserve"> and prior to publication. These are “Late Comments.” Groups are encouraged to address all Late Comments but are under no obligation to do so. All Comments not addressed should be retained until the next </w:t>
      </w:r>
      <w:r>
        <w:rPr>
          <w:color w:val="0000ED"/>
          <w:u w:val="single" w:color="0000ED"/>
        </w:rPr>
        <w:t>Revision</w:t>
      </w:r>
      <w:r>
        <w:t xml:space="preserve"> of the document.</w:t>
      </w:r>
    </w:p>
    <w:p w14:paraId="6E475E9E" w14:textId="77777777" w:rsidR="001B5840" w:rsidRDefault="00000000">
      <w:pPr>
        <w:pStyle w:val="Heading3"/>
        <w:ind w:left="-5"/>
      </w:pPr>
      <w:ins w:id="436" w:author="db" w:date="2022-08-24T13:55:00Z">
        <w:r>
          <w:t xml:space="preserve">6.8 </w:t>
        </w:r>
      </w:ins>
      <w:bookmarkStart w:id="437" w:name="_Toc67437"/>
      <w:r>
        <w:rPr>
          <w:i/>
        </w:rPr>
        <w:t>Disposition Vote</w:t>
      </w:r>
    </w:p>
    <w:bookmarkEnd w:id="437"/>
    <w:p w14:paraId="4305D40E" w14:textId="77777777" w:rsidR="001B5840" w:rsidRDefault="00000000">
      <w:pPr>
        <w:spacing w:after="47"/>
        <w:ind w:left="-5" w:right="16"/>
      </w:pPr>
      <w:proofErr w:type="gramStart"/>
      <w:r>
        <w:t>In the event that</w:t>
      </w:r>
      <w:proofErr w:type="gramEnd"/>
      <w:r>
        <w:t xml:space="preserve"> a </w:t>
      </w:r>
      <w:r>
        <w:rPr>
          <w:color w:val="0000ED"/>
          <w:u w:val="single" w:color="0000ED"/>
        </w:rPr>
        <w:t>Pro</w:t>
      </w:r>
      <w:r>
        <w:rPr>
          <w:color w:val="0000ED"/>
        </w:rPr>
        <w:t>j</w:t>
      </w:r>
      <w:r>
        <w:rPr>
          <w:color w:val="0000ED"/>
          <w:u w:val="single" w:color="0000ED"/>
        </w:rPr>
        <w:t>ect</w:t>
      </w:r>
      <w:r>
        <w:t xml:space="preserve"> Group is unable to resolve all the Comments from a </w:t>
      </w:r>
      <w:r>
        <w:rPr>
          <w:color w:val="0000ED"/>
          <w:u w:val="single" w:color="0000ED"/>
        </w:rPr>
        <w:t>Ballot</w:t>
      </w:r>
      <w:r>
        <w:t xml:space="preserve">, it shall develop Consensus recommendations to the </w:t>
      </w:r>
      <w:r>
        <w:rPr>
          <w:color w:val="0000ED"/>
          <w:u w:val="single" w:color="0000ED"/>
        </w:rPr>
        <w:t>Technolo</w:t>
      </w:r>
      <w:r>
        <w:rPr>
          <w:color w:val="0000ED"/>
        </w:rPr>
        <w:t>gy</w:t>
      </w:r>
      <w:r>
        <w:rPr>
          <w:color w:val="0000ED"/>
          <w:u w:val="single" w:color="0000ED"/>
        </w:rPr>
        <w:t xml:space="preserve"> Committee</w:t>
      </w:r>
      <w:r>
        <w:t xml:space="preserve"> for the disposition of all Comments not Resolved and for each Comment shall include the proposed change(s) from the commenter. The Chair of the </w:t>
      </w:r>
      <w:r>
        <w:rPr>
          <w:color w:val="0000ED"/>
          <w:u w:val="single" w:color="0000ED"/>
        </w:rPr>
        <w:t>Technolo</w:t>
      </w:r>
      <w:r>
        <w:rPr>
          <w:color w:val="0000ED"/>
        </w:rPr>
        <w:t>gy</w:t>
      </w:r>
      <w:r>
        <w:rPr>
          <w:color w:val="0000ED"/>
          <w:u w:val="single" w:color="0000ED"/>
        </w:rPr>
        <w:t xml:space="preserve"> Committee</w:t>
      </w:r>
      <w:r>
        <w:t xml:space="preserve"> then shall conduct a </w:t>
      </w:r>
      <w:r>
        <w:rPr>
          <w:color w:val="0000ED"/>
          <w:u w:val="single" w:color="0000ED"/>
        </w:rPr>
        <w:t>Consensus Vote</w:t>
      </w:r>
      <w:r>
        <w:t xml:space="preserve"> on the recommendations for the Comments not Resolved (the </w:t>
      </w:r>
      <w:r>
        <w:rPr>
          <w:color w:val="0000ED"/>
          <w:u w:val="single" w:color="0000ED"/>
        </w:rPr>
        <w:t>Disposition Vote</w:t>
      </w:r>
      <w:r>
        <w:t xml:space="preserve">). A </w:t>
      </w:r>
      <w:r>
        <w:rPr>
          <w:color w:val="0000ED"/>
          <w:u w:val="single" w:color="0000ED"/>
        </w:rPr>
        <w:t>Disposition Vote</w:t>
      </w:r>
      <w:r>
        <w:t xml:space="preserve"> shall include the revised document and an abbreviated </w:t>
      </w:r>
      <w:r>
        <w:rPr>
          <w:color w:val="0000ED"/>
          <w:u w:val="single" w:color="0000ED"/>
        </w:rPr>
        <w:t>Comment Resolution</w:t>
      </w:r>
    </w:p>
    <w:p w14:paraId="51A4E2D8" w14:textId="77777777" w:rsidR="001B5840" w:rsidRDefault="00000000">
      <w:pPr>
        <w:ind w:left="-5" w:right="16"/>
      </w:pPr>
      <w:r>
        <w:rPr>
          <w:color w:val="0000ED"/>
          <w:u w:val="single" w:color="0000ED"/>
        </w:rPr>
        <w:t>Record</w:t>
      </w:r>
      <w:r>
        <w:t xml:space="preserve"> containing only those Comments that remain not Resolved. The Chair of the </w:t>
      </w:r>
      <w:r>
        <w:rPr>
          <w:color w:val="0000ED"/>
          <w:u w:val="single" w:color="0000ED"/>
        </w:rPr>
        <w:t>Technolo</w:t>
      </w:r>
      <w:r>
        <w:rPr>
          <w:color w:val="0000ED"/>
        </w:rPr>
        <w:t>gy</w:t>
      </w:r>
      <w:r>
        <w:rPr>
          <w:color w:val="0000ED"/>
          <w:u w:val="single" w:color="0000ED"/>
        </w:rPr>
        <w:t xml:space="preserve"> Committee</w:t>
      </w:r>
      <w:r>
        <w:t xml:space="preserve"> may break the Comments and their proposed resolutions into separate, or even "line item," </w:t>
      </w:r>
      <w:r>
        <w:rPr>
          <w:color w:val="0000ED"/>
          <w:u w:val="single" w:color="0000ED"/>
        </w:rPr>
        <w:t>Disposition Votes</w:t>
      </w:r>
      <w:r>
        <w:t xml:space="preserve"> in order to help advance the work.</w:t>
      </w:r>
    </w:p>
    <w:p w14:paraId="3D9F566E" w14:textId="77777777" w:rsidR="001B5840" w:rsidRDefault="00000000">
      <w:pPr>
        <w:spacing w:after="363"/>
        <w:ind w:left="-5" w:right="16"/>
      </w:pPr>
      <w:r>
        <w:t xml:space="preserve">The </w:t>
      </w:r>
      <w:r>
        <w:rPr>
          <w:color w:val="0000ED"/>
          <w:u w:val="single" w:color="0000ED"/>
        </w:rPr>
        <w:t>Pro</w:t>
      </w:r>
      <w:r>
        <w:rPr>
          <w:color w:val="0000ED"/>
        </w:rPr>
        <w:t>j</w:t>
      </w:r>
      <w:r>
        <w:rPr>
          <w:color w:val="0000ED"/>
          <w:u w:val="single" w:color="0000ED"/>
        </w:rPr>
        <w:t>ect</w:t>
      </w:r>
      <w:r>
        <w:t xml:space="preserve"> or </w:t>
      </w:r>
      <w:r>
        <w:rPr>
          <w:color w:val="0000ED"/>
          <w:u w:val="single" w:color="0000ED"/>
        </w:rPr>
        <w:t>Ballot</w:t>
      </w:r>
      <w:r>
        <w:t xml:space="preserve"> appearing on the </w:t>
      </w:r>
      <w:r>
        <w:rPr>
          <w:color w:val="0000ED"/>
          <w:u w:val="single" w:color="0000ED"/>
        </w:rPr>
        <w:t>Technolo</w:t>
      </w:r>
      <w:r>
        <w:rPr>
          <w:color w:val="0000ED"/>
        </w:rPr>
        <w:t>gy</w:t>
      </w:r>
      <w:r>
        <w:rPr>
          <w:color w:val="0000ED"/>
          <w:u w:val="single" w:color="0000ED"/>
        </w:rPr>
        <w:t xml:space="preserve"> Committee</w:t>
      </w:r>
      <w:r>
        <w:t xml:space="preserve"> agenda shall be deemed adequate notice of intent to discuss Comments relative to any work in process.</w:t>
      </w:r>
    </w:p>
    <w:p w14:paraId="24C38B43" w14:textId="77777777" w:rsidR="001B5840" w:rsidRDefault="00000000">
      <w:pPr>
        <w:pStyle w:val="Heading3"/>
        <w:ind w:left="-5"/>
      </w:pPr>
      <w:ins w:id="438" w:author="db" w:date="2022-08-24T13:55:00Z">
        <w:r>
          <w:t xml:space="preserve">6.9 </w:t>
        </w:r>
      </w:ins>
      <w:bookmarkStart w:id="439" w:name="_Toc67438"/>
      <w:r>
        <w:rPr>
          <w:i/>
        </w:rPr>
        <w:t>Draft Publication</w:t>
      </w:r>
      <w:r>
        <w:t xml:space="preserve"> (DP)</w:t>
      </w:r>
    </w:p>
    <w:bookmarkEnd w:id="439"/>
    <w:p w14:paraId="7CC23FE2" w14:textId="0769B113" w:rsidR="001B5840" w:rsidRDefault="00000000">
      <w:pPr>
        <w:ind w:left="-5" w:right="16"/>
      </w:pPr>
      <w:r>
        <w:t xml:space="preserve">When all Comments are Resolved, the </w:t>
      </w:r>
      <w:r>
        <w:rPr>
          <w:color w:val="0000ED"/>
          <w:u w:val="single" w:color="0000ED"/>
        </w:rPr>
        <w:t>Technolo</w:t>
      </w:r>
      <w:r>
        <w:rPr>
          <w:color w:val="0000ED"/>
        </w:rPr>
        <w:t>gy</w:t>
      </w:r>
      <w:r>
        <w:rPr>
          <w:color w:val="0000ED"/>
          <w:u w:val="single" w:color="0000ED"/>
        </w:rPr>
        <w:t xml:space="preserve"> Committee</w:t>
      </w:r>
      <w:r>
        <w:t xml:space="preserve"> Chair shall distribute the required documents to the </w:t>
      </w:r>
      <w:r>
        <w:rPr>
          <w:color w:val="0000ED"/>
          <w:u w:val="single" w:color="0000ED"/>
        </w:rPr>
        <w:t>Technolo</w:t>
      </w:r>
      <w:r>
        <w:rPr>
          <w:color w:val="0000ED"/>
        </w:rPr>
        <w:t>gy</w:t>
      </w:r>
      <w:r>
        <w:rPr>
          <w:color w:val="0000ED"/>
          <w:u w:val="single" w:color="0000ED"/>
        </w:rPr>
        <w:t xml:space="preserve"> Committee</w:t>
      </w:r>
      <w:r>
        <w:t xml:space="preserve"> for a </w:t>
      </w:r>
      <w:proofErr w:type="gramStart"/>
      <w:r>
        <w:t>two week</w:t>
      </w:r>
      <w:proofErr w:type="gramEnd"/>
      <w:r>
        <w:t xml:space="preserve"> Pre-DP Review. The </w:t>
      </w:r>
      <w:del w:id="440" w:author="db" w:date="2022-08-24T13:55:00Z">
        <w:r>
          <w:delText>Pre-DP</w:delText>
        </w:r>
      </w:del>
      <w:proofErr w:type="spellStart"/>
      <w:ins w:id="441" w:author="db" w:date="2022-08-24T13:55:00Z">
        <w:r>
          <w:t>PreDP</w:t>
        </w:r>
      </w:ins>
      <w:proofErr w:type="spellEnd"/>
      <w:r>
        <w:t xml:space="preserve"> review is followed by a </w:t>
      </w:r>
      <w:r>
        <w:rPr>
          <w:color w:val="0000ED"/>
          <w:u w:val="single" w:color="0000ED"/>
        </w:rPr>
        <w:t>Consensus Vote</w:t>
      </w:r>
      <w:r>
        <w:t xml:space="preserve"> to elevate the document to </w:t>
      </w:r>
      <w:r>
        <w:rPr>
          <w:color w:val="0000ED"/>
          <w:u w:val="single" w:color="0000ED"/>
        </w:rPr>
        <w:t>Draft Publication</w:t>
      </w:r>
      <w:r>
        <w:t xml:space="preserve">. Consideration should be given to the comments from the pre-DP Review, extent of the changes made, the impact to implementations, and the time transpired since the FCD </w:t>
      </w:r>
      <w:r>
        <w:rPr>
          <w:color w:val="0000ED"/>
          <w:u w:val="single" w:color="0000ED"/>
        </w:rPr>
        <w:t>Ballot</w:t>
      </w:r>
      <w:r>
        <w:t xml:space="preserve">. If the </w:t>
      </w:r>
      <w:r>
        <w:rPr>
          <w:color w:val="0000ED"/>
          <w:u w:val="single" w:color="0000ED"/>
        </w:rPr>
        <w:t>Draft Publication</w:t>
      </w:r>
      <w:r>
        <w:t xml:space="preserve"> vote passes, the </w:t>
      </w:r>
      <w:r>
        <w:rPr>
          <w:color w:val="0000ED"/>
          <w:u w:val="single" w:color="0000ED"/>
        </w:rPr>
        <w:t>Technolo</w:t>
      </w:r>
      <w:r>
        <w:rPr>
          <w:color w:val="0000ED"/>
        </w:rPr>
        <w:t>gy</w:t>
      </w:r>
      <w:r>
        <w:rPr>
          <w:color w:val="0000ED"/>
          <w:u w:val="single" w:color="0000ED"/>
        </w:rPr>
        <w:t xml:space="preserve"> Committee</w:t>
      </w:r>
      <w:r>
        <w:t xml:space="preserve"> Chair shall forward the work to the </w:t>
      </w:r>
      <w:r>
        <w:rPr>
          <w:color w:val="0000ED"/>
          <w:u w:val="single" w:color="0000ED"/>
        </w:rPr>
        <w:t>Director of En</w:t>
      </w:r>
      <w:r>
        <w:rPr>
          <w:color w:val="0000ED"/>
        </w:rPr>
        <w:t>g</w:t>
      </w:r>
      <w:r>
        <w:rPr>
          <w:color w:val="0000ED"/>
          <w:u w:val="single" w:color="0000ED"/>
        </w:rPr>
        <w:t>ineerin</w:t>
      </w:r>
      <w:r>
        <w:rPr>
          <w:color w:val="0000ED"/>
        </w:rPr>
        <w:t>g</w:t>
      </w:r>
      <w:r>
        <w:t xml:space="preserve"> for </w:t>
      </w:r>
      <w:r>
        <w:rPr>
          <w:color w:val="0000ED"/>
          <w:u w:val="single" w:color="0000ED"/>
        </w:rPr>
        <w:t>Standards Committee</w:t>
      </w:r>
      <w:r>
        <w:t xml:space="preserve"> Audit and preparation for publication.</w:t>
      </w:r>
    </w:p>
    <w:p w14:paraId="4319CA4C" w14:textId="77777777" w:rsidR="001B5840" w:rsidRDefault="00000000">
      <w:pPr>
        <w:spacing w:after="384"/>
        <w:ind w:left="-5" w:right="16"/>
      </w:pPr>
      <w:r>
        <w:t xml:space="preserve">If the </w:t>
      </w:r>
      <w:r>
        <w:rPr>
          <w:color w:val="0000ED"/>
          <w:u w:val="single" w:color="0000ED"/>
        </w:rPr>
        <w:t>Draft Publication</w:t>
      </w:r>
      <w:r>
        <w:t xml:space="preserve"> Vote fails, the revised document shall be sent for another FCD </w:t>
      </w:r>
      <w:r>
        <w:rPr>
          <w:color w:val="0000ED"/>
          <w:u w:val="single" w:color="0000ED"/>
        </w:rPr>
        <w:t>Ballot</w:t>
      </w:r>
      <w:r>
        <w:t>.</w:t>
      </w:r>
    </w:p>
    <w:p w14:paraId="4F728F90" w14:textId="77777777" w:rsidR="001B5840" w:rsidRDefault="00000000">
      <w:pPr>
        <w:pStyle w:val="Heading3"/>
        <w:ind w:left="-5"/>
      </w:pPr>
      <w:ins w:id="442" w:author="db" w:date="2022-08-24T13:55:00Z">
        <w:r>
          <w:lastRenderedPageBreak/>
          <w:t xml:space="preserve">6.10 </w:t>
        </w:r>
      </w:ins>
      <w:bookmarkStart w:id="443" w:name="_Toc67439"/>
      <w:r>
        <w:t>Standards Committee Audit</w:t>
      </w:r>
    </w:p>
    <w:bookmarkEnd w:id="443"/>
    <w:p w14:paraId="78FA6BDD" w14:textId="77777777" w:rsidR="001B5840" w:rsidRDefault="00000000">
      <w:pPr>
        <w:spacing w:after="311" w:line="265" w:lineRule="auto"/>
        <w:ind w:left="-5" w:right="33"/>
      </w:pPr>
      <w:r>
        <w:t xml:space="preserve">Prior to </w:t>
      </w:r>
      <w:r>
        <w:rPr>
          <w:color w:val="0000ED"/>
          <w:u w:val="single" w:color="0000ED"/>
        </w:rPr>
        <w:t>Standards Committee</w:t>
      </w:r>
      <w:r>
        <w:t xml:space="preserve"> Audit, the </w:t>
      </w:r>
      <w:r>
        <w:rPr>
          <w:color w:val="0000ED"/>
          <w:u w:val="single" w:color="0000ED"/>
        </w:rPr>
        <w:t>Director of En</w:t>
      </w:r>
      <w:r>
        <w:rPr>
          <w:color w:val="0000ED"/>
        </w:rPr>
        <w:t>g</w:t>
      </w:r>
      <w:r>
        <w:rPr>
          <w:color w:val="0000ED"/>
          <w:u w:val="single" w:color="0000ED"/>
        </w:rPr>
        <w:t>ineerin</w:t>
      </w:r>
      <w:r>
        <w:rPr>
          <w:color w:val="0000ED"/>
        </w:rPr>
        <w:t>g</w:t>
      </w:r>
      <w:r>
        <w:t xml:space="preserve"> shall ensure:</w:t>
      </w:r>
    </w:p>
    <w:p w14:paraId="3A08F459" w14:textId="77777777" w:rsidR="001B5840" w:rsidRDefault="00000000">
      <w:pPr>
        <w:numPr>
          <w:ilvl w:val="0"/>
          <w:numId w:val="11"/>
        </w:numPr>
        <w:spacing w:after="0"/>
        <w:ind w:left="600" w:right="16" w:hanging="300"/>
      </w:pPr>
      <w:r>
        <w:t xml:space="preserve">The FCD </w:t>
      </w:r>
      <w:r>
        <w:rPr>
          <w:color w:val="0000ED"/>
          <w:u w:val="single" w:color="0000ED"/>
        </w:rPr>
        <w:t>Ballot</w:t>
      </w:r>
      <w:r>
        <w:t xml:space="preserve">(s) </w:t>
      </w:r>
      <w:proofErr w:type="gramStart"/>
      <w:r>
        <w:t>passed;</w:t>
      </w:r>
      <w:proofErr w:type="gramEnd"/>
    </w:p>
    <w:p w14:paraId="0492C5F0" w14:textId="77777777" w:rsidR="001B5840" w:rsidRDefault="00000000">
      <w:pPr>
        <w:numPr>
          <w:ilvl w:val="0"/>
          <w:numId w:val="11"/>
        </w:numPr>
        <w:spacing w:after="9"/>
        <w:ind w:left="600" w:right="16" w:hanging="300"/>
      </w:pPr>
      <w:r>
        <w:t xml:space="preserve">The </w:t>
      </w:r>
      <w:r>
        <w:rPr>
          <w:color w:val="0000ED"/>
          <w:u w:val="single" w:color="0000ED"/>
        </w:rPr>
        <w:t>Disposition Vote</w:t>
      </w:r>
      <w:r>
        <w:t xml:space="preserve">(s), if issued, </w:t>
      </w:r>
      <w:proofErr w:type="gramStart"/>
      <w:r>
        <w:t>passed;</w:t>
      </w:r>
      <w:proofErr w:type="gramEnd"/>
    </w:p>
    <w:p w14:paraId="0DC0463B" w14:textId="77777777" w:rsidR="001B5840" w:rsidRDefault="00000000">
      <w:pPr>
        <w:numPr>
          <w:ilvl w:val="0"/>
          <w:numId w:val="11"/>
        </w:numPr>
        <w:spacing w:after="9"/>
        <w:ind w:left="600" w:right="16" w:hanging="300"/>
      </w:pPr>
      <w:r>
        <w:t xml:space="preserve">There is no evidence that any </w:t>
      </w:r>
      <w:r>
        <w:rPr>
          <w:color w:val="0000ED"/>
          <w:u w:val="single" w:color="0000ED"/>
        </w:rPr>
        <w:t>Ballot</w:t>
      </w:r>
      <w:r>
        <w:t xml:space="preserve"> Comments were not </w:t>
      </w:r>
      <w:proofErr w:type="gramStart"/>
      <w:r>
        <w:t>Resolved;</w:t>
      </w:r>
      <w:proofErr w:type="gramEnd"/>
    </w:p>
    <w:p w14:paraId="24530832" w14:textId="77777777" w:rsidR="001B5840" w:rsidRDefault="00000000">
      <w:pPr>
        <w:numPr>
          <w:ilvl w:val="0"/>
          <w:numId w:val="11"/>
        </w:numPr>
        <w:spacing w:after="0"/>
        <w:ind w:left="600" w:right="16" w:hanging="300"/>
      </w:pPr>
      <w:r>
        <w:t xml:space="preserve">The </w:t>
      </w:r>
      <w:r>
        <w:rPr>
          <w:color w:val="0000ED"/>
          <w:u w:val="single" w:color="0000ED"/>
        </w:rPr>
        <w:t>Technolo</w:t>
      </w:r>
      <w:r>
        <w:rPr>
          <w:color w:val="0000ED"/>
        </w:rPr>
        <w:t>gy</w:t>
      </w:r>
      <w:r>
        <w:rPr>
          <w:color w:val="0000ED"/>
          <w:u w:val="single" w:color="0000ED"/>
        </w:rPr>
        <w:t xml:space="preserve"> Committee</w:t>
      </w:r>
      <w:r>
        <w:t xml:space="preserve"> has revised the document according to the </w:t>
      </w:r>
      <w:r>
        <w:rPr>
          <w:color w:val="0000ED"/>
          <w:u w:val="single" w:color="0000ED"/>
        </w:rPr>
        <w:t>Ballot</w:t>
      </w:r>
    </w:p>
    <w:p w14:paraId="206E39F0" w14:textId="77777777" w:rsidR="001B5840" w:rsidRDefault="00000000">
      <w:pPr>
        <w:spacing w:after="9"/>
        <w:ind w:left="611" w:right="16"/>
      </w:pPr>
      <w:r>
        <w:t>Comments; and</w:t>
      </w:r>
    </w:p>
    <w:p w14:paraId="3FB16283" w14:textId="77777777" w:rsidR="001B5840" w:rsidRDefault="00000000">
      <w:pPr>
        <w:numPr>
          <w:ilvl w:val="0"/>
          <w:numId w:val="11"/>
        </w:numPr>
        <w:ind w:left="600" w:right="16" w:hanging="300"/>
      </w:pPr>
      <w:r>
        <w:t xml:space="preserve">All </w:t>
      </w:r>
      <w:r>
        <w:rPr>
          <w:color w:val="0000ED"/>
          <w:u w:val="single" w:color="0000ED"/>
        </w:rPr>
        <w:t>Normative References</w:t>
      </w:r>
      <w:r>
        <w:t xml:space="preserve"> meet the requirements of this Operations Manual and any associated </w:t>
      </w:r>
      <w:r>
        <w:rPr>
          <w:color w:val="0000ED"/>
          <w:u w:val="single" w:color="0000ED"/>
        </w:rPr>
        <w:t>Administrative Guidelines</w:t>
      </w:r>
      <w:r>
        <w:t>.</w:t>
      </w:r>
    </w:p>
    <w:p w14:paraId="131D0985" w14:textId="77777777" w:rsidR="001B5840" w:rsidRDefault="00000000">
      <w:pPr>
        <w:spacing w:after="0"/>
        <w:ind w:left="-5" w:right="16"/>
      </w:pPr>
      <w:r>
        <w:t xml:space="preserve">In parallel with the editorial preparation of the document for publication, the </w:t>
      </w:r>
      <w:r>
        <w:rPr>
          <w:color w:val="0000ED"/>
          <w:u w:val="single" w:color="0000ED"/>
        </w:rPr>
        <w:t>Director of</w:t>
      </w:r>
    </w:p>
    <w:p w14:paraId="5C02E332" w14:textId="77777777" w:rsidR="001B5840" w:rsidRDefault="00000000">
      <w:pPr>
        <w:ind w:left="-5" w:right="16"/>
      </w:pPr>
      <w:r>
        <w:rPr>
          <w:color w:val="0000ED"/>
          <w:u w:val="single" w:color="0000ED"/>
        </w:rPr>
        <w:t>En</w:t>
      </w:r>
      <w:r>
        <w:rPr>
          <w:color w:val="0000ED"/>
        </w:rPr>
        <w:t>g</w:t>
      </w:r>
      <w:r>
        <w:rPr>
          <w:color w:val="0000ED"/>
          <w:u w:val="single" w:color="0000ED"/>
        </w:rPr>
        <w:t>ineerin</w:t>
      </w:r>
      <w:r>
        <w:rPr>
          <w:color w:val="0000ED"/>
        </w:rPr>
        <w:t>g</w:t>
      </w:r>
      <w:r>
        <w:t xml:space="preserve"> shall prepare a Process Audit Report for the </w:t>
      </w:r>
      <w:r>
        <w:rPr>
          <w:color w:val="0000ED"/>
          <w:u w:val="single" w:color="0000ED"/>
        </w:rPr>
        <w:t>Standards Committee</w:t>
      </w:r>
      <w:r>
        <w:t xml:space="preserve"> that includes:</w:t>
      </w:r>
    </w:p>
    <w:p w14:paraId="75D2D19F" w14:textId="77777777" w:rsidR="001B5840" w:rsidRDefault="00000000">
      <w:pPr>
        <w:spacing w:after="0"/>
        <w:ind w:left="355" w:right="16"/>
      </w:pPr>
      <w:ins w:id="444" w:author="db" w:date="2022-08-24T13:55:00Z">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C3278F" wp14:editId="24D1867F">
                  <wp:simplePos x="0" y="0"/>
                  <wp:positionH relativeFrom="column">
                    <wp:posOffset>219272</wp:posOffset>
                  </wp:positionH>
                  <wp:positionV relativeFrom="paragraph">
                    <wp:posOffset>55407</wp:posOffset>
                  </wp:positionV>
                  <wp:extent cx="47668" cy="514813"/>
                  <wp:effectExtent l="0" t="0" r="0" b="0"/>
                  <wp:wrapSquare wrapText="bothSides"/>
                  <wp:docPr id="456988" name="Group 456988"/>
                  <wp:cNvGraphicFramePr/>
                  <a:graphic xmlns:a="http://schemas.openxmlformats.org/drawingml/2006/main">
                    <a:graphicData uri="http://schemas.microsoft.com/office/word/2010/wordprocessingGroup">
                      <wpg:wgp>
                        <wpg:cNvGrpSpPr/>
                        <wpg:grpSpPr>
                          <a:xfrm>
                            <a:off x="0" y="0"/>
                            <a:ext cx="47668" cy="514813"/>
                            <a:chOff x="0" y="0"/>
                            <a:chExt cx="47668" cy="514813"/>
                          </a:xfrm>
                        </wpg:grpSpPr>
                        <wps:wsp>
                          <wps:cNvPr id="65912" name="Shape 65912"/>
                          <wps:cNvSpPr/>
                          <wps:spPr>
                            <a:xfrm>
                              <a:off x="0" y="0"/>
                              <a:ext cx="47668" cy="47668"/>
                            </a:xfrm>
                            <a:custGeom>
                              <a:avLst/>
                              <a:gdLst/>
                              <a:ahLst/>
                              <a:cxnLst/>
                              <a:rect l="0" t="0" r="0" b="0"/>
                              <a:pathLst>
                                <a:path w="47668" h="47668">
                                  <a:moveTo>
                                    <a:pt x="23834" y="0"/>
                                  </a:moveTo>
                                  <a:cubicBezTo>
                                    <a:pt x="26994" y="0"/>
                                    <a:pt x="30035" y="601"/>
                                    <a:pt x="32955" y="1802"/>
                                  </a:cubicBezTo>
                                  <a:cubicBezTo>
                                    <a:pt x="35875" y="2994"/>
                                    <a:pt x="38452" y="4711"/>
                                    <a:pt x="40687" y="6959"/>
                                  </a:cubicBezTo>
                                  <a:cubicBezTo>
                                    <a:pt x="42922" y="9181"/>
                                    <a:pt x="44644" y="11765"/>
                                    <a:pt x="45854" y="14691"/>
                                  </a:cubicBezTo>
                                  <a:cubicBezTo>
                                    <a:pt x="47063" y="17618"/>
                                    <a:pt x="47668" y="20669"/>
                                    <a:pt x="47668" y="23833"/>
                                  </a:cubicBezTo>
                                  <a:cubicBezTo>
                                    <a:pt x="47668" y="26981"/>
                                    <a:pt x="47063" y="29994"/>
                                    <a:pt x="45854" y="32920"/>
                                  </a:cubicBezTo>
                                  <a:cubicBezTo>
                                    <a:pt x="44644" y="35847"/>
                                    <a:pt x="42922" y="38411"/>
                                    <a:pt x="40687" y="40670"/>
                                  </a:cubicBezTo>
                                  <a:cubicBezTo>
                                    <a:pt x="38452" y="42883"/>
                                    <a:pt x="35875" y="44617"/>
                                    <a:pt x="32955" y="45827"/>
                                  </a:cubicBezTo>
                                  <a:cubicBezTo>
                                    <a:pt x="30035" y="47040"/>
                                    <a:pt x="26994" y="47649"/>
                                    <a:pt x="23834" y="47668"/>
                                  </a:cubicBezTo>
                                  <a:cubicBezTo>
                                    <a:pt x="20673" y="47649"/>
                                    <a:pt x="17633" y="47040"/>
                                    <a:pt x="14713" y="45827"/>
                                  </a:cubicBezTo>
                                  <a:cubicBezTo>
                                    <a:pt x="11793" y="44617"/>
                                    <a:pt x="9216" y="42883"/>
                                    <a:pt x="6981" y="40670"/>
                                  </a:cubicBezTo>
                                  <a:cubicBezTo>
                                    <a:pt x="4746" y="38411"/>
                                    <a:pt x="3024" y="35847"/>
                                    <a:pt x="1814" y="32920"/>
                                  </a:cubicBezTo>
                                  <a:cubicBezTo>
                                    <a:pt x="605" y="29994"/>
                                    <a:pt x="0" y="26981"/>
                                    <a:pt x="0" y="23833"/>
                                  </a:cubicBezTo>
                                  <a:cubicBezTo>
                                    <a:pt x="0" y="20669"/>
                                    <a:pt x="605" y="17638"/>
                                    <a:pt x="1814" y="14710"/>
                                  </a:cubicBezTo>
                                  <a:cubicBezTo>
                                    <a:pt x="3024" y="11765"/>
                                    <a:pt x="4746" y="9181"/>
                                    <a:pt x="6981" y="6959"/>
                                  </a:cubicBezTo>
                                  <a:cubicBezTo>
                                    <a:pt x="9216" y="4711"/>
                                    <a:pt x="11793" y="2994"/>
                                    <a:pt x="14713" y="179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79" name="Shape 65979"/>
                          <wps:cNvSpPr/>
                          <wps:spPr>
                            <a:xfrm>
                              <a:off x="0" y="228805"/>
                              <a:ext cx="47668" cy="47668"/>
                            </a:xfrm>
                            <a:custGeom>
                              <a:avLst/>
                              <a:gdLst/>
                              <a:ahLst/>
                              <a:cxnLst/>
                              <a:rect l="0" t="0" r="0" b="0"/>
                              <a:pathLst>
                                <a:path w="47668" h="47668">
                                  <a:moveTo>
                                    <a:pt x="23834" y="0"/>
                                  </a:moveTo>
                                  <a:cubicBezTo>
                                    <a:pt x="26994" y="0"/>
                                    <a:pt x="30035" y="601"/>
                                    <a:pt x="32955" y="1802"/>
                                  </a:cubicBezTo>
                                  <a:cubicBezTo>
                                    <a:pt x="35875" y="2994"/>
                                    <a:pt x="38452" y="4709"/>
                                    <a:pt x="40687" y="6959"/>
                                  </a:cubicBezTo>
                                  <a:cubicBezTo>
                                    <a:pt x="42922" y="9181"/>
                                    <a:pt x="44644" y="11745"/>
                                    <a:pt x="45854" y="14672"/>
                                  </a:cubicBezTo>
                                  <a:cubicBezTo>
                                    <a:pt x="47063" y="17600"/>
                                    <a:pt x="47668" y="20650"/>
                                    <a:pt x="47668" y="23834"/>
                                  </a:cubicBezTo>
                                  <a:cubicBezTo>
                                    <a:pt x="47668" y="26980"/>
                                    <a:pt x="47063" y="29992"/>
                                    <a:pt x="45854" y="32900"/>
                                  </a:cubicBezTo>
                                  <a:cubicBezTo>
                                    <a:pt x="44644" y="35808"/>
                                    <a:pt x="42922" y="38392"/>
                                    <a:pt x="40687" y="40652"/>
                                  </a:cubicBezTo>
                                  <a:cubicBezTo>
                                    <a:pt x="38452" y="42863"/>
                                    <a:pt x="35875" y="44599"/>
                                    <a:pt x="32955" y="45809"/>
                                  </a:cubicBezTo>
                                  <a:cubicBezTo>
                                    <a:pt x="30035" y="47038"/>
                                    <a:pt x="26994" y="47649"/>
                                    <a:pt x="23834" y="47668"/>
                                  </a:cubicBezTo>
                                  <a:cubicBezTo>
                                    <a:pt x="20673" y="47649"/>
                                    <a:pt x="17633" y="47038"/>
                                    <a:pt x="14713" y="45828"/>
                                  </a:cubicBezTo>
                                  <a:cubicBezTo>
                                    <a:pt x="11793" y="44599"/>
                                    <a:pt x="9216" y="42863"/>
                                    <a:pt x="6981" y="40652"/>
                                  </a:cubicBezTo>
                                  <a:cubicBezTo>
                                    <a:pt x="4746" y="38392"/>
                                    <a:pt x="3024" y="35808"/>
                                    <a:pt x="1814" y="32900"/>
                                  </a:cubicBezTo>
                                  <a:cubicBezTo>
                                    <a:pt x="605" y="29992"/>
                                    <a:pt x="0" y="26980"/>
                                    <a:pt x="0" y="23834"/>
                                  </a:cubicBezTo>
                                  <a:cubicBezTo>
                                    <a:pt x="0" y="20650"/>
                                    <a:pt x="605" y="17619"/>
                                    <a:pt x="1814" y="14691"/>
                                  </a:cubicBezTo>
                                  <a:cubicBezTo>
                                    <a:pt x="3024" y="11745"/>
                                    <a:pt x="4746" y="9181"/>
                                    <a:pt x="6981" y="6959"/>
                                  </a:cubicBezTo>
                                  <a:cubicBezTo>
                                    <a:pt x="9216" y="4709"/>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21" name="Shape 66021"/>
                          <wps:cNvSpPr/>
                          <wps:spPr>
                            <a:xfrm>
                              <a:off x="0" y="467145"/>
                              <a:ext cx="47668" cy="47668"/>
                            </a:xfrm>
                            <a:custGeom>
                              <a:avLst/>
                              <a:gdLst/>
                              <a:ahLst/>
                              <a:cxnLst/>
                              <a:rect l="0" t="0" r="0" b="0"/>
                              <a:pathLst>
                                <a:path w="47668" h="47668">
                                  <a:moveTo>
                                    <a:pt x="23834" y="0"/>
                                  </a:moveTo>
                                  <a:cubicBezTo>
                                    <a:pt x="26994" y="0"/>
                                    <a:pt x="30035" y="601"/>
                                    <a:pt x="32955" y="1792"/>
                                  </a:cubicBezTo>
                                  <a:cubicBezTo>
                                    <a:pt x="35875" y="2994"/>
                                    <a:pt x="38452" y="4728"/>
                                    <a:pt x="40687" y="6959"/>
                                  </a:cubicBezTo>
                                  <a:cubicBezTo>
                                    <a:pt x="42922" y="9181"/>
                                    <a:pt x="44644" y="11745"/>
                                    <a:pt x="45854" y="14671"/>
                                  </a:cubicBezTo>
                                  <a:cubicBezTo>
                                    <a:pt x="47063" y="17598"/>
                                    <a:pt x="47668" y="20649"/>
                                    <a:pt x="47668" y="23833"/>
                                  </a:cubicBezTo>
                                  <a:cubicBezTo>
                                    <a:pt x="47668" y="26980"/>
                                    <a:pt x="47063" y="29992"/>
                                    <a:pt x="45854" y="32919"/>
                                  </a:cubicBezTo>
                                  <a:cubicBezTo>
                                    <a:pt x="44644" y="35846"/>
                                    <a:pt x="42922" y="38410"/>
                                    <a:pt x="40687" y="40670"/>
                                  </a:cubicBezTo>
                                  <a:cubicBezTo>
                                    <a:pt x="38452" y="42881"/>
                                    <a:pt x="35875" y="44597"/>
                                    <a:pt x="32955" y="45808"/>
                                  </a:cubicBezTo>
                                  <a:cubicBezTo>
                                    <a:pt x="30035" y="47019"/>
                                    <a:pt x="26994" y="47648"/>
                                    <a:pt x="23834" y="47668"/>
                                  </a:cubicBezTo>
                                  <a:cubicBezTo>
                                    <a:pt x="20673" y="47648"/>
                                    <a:pt x="17633" y="47019"/>
                                    <a:pt x="14713" y="45808"/>
                                  </a:cubicBezTo>
                                  <a:cubicBezTo>
                                    <a:pt x="11793" y="44597"/>
                                    <a:pt x="9216" y="42881"/>
                                    <a:pt x="6981" y="40670"/>
                                  </a:cubicBezTo>
                                  <a:cubicBezTo>
                                    <a:pt x="4746" y="38410"/>
                                    <a:pt x="3024" y="35846"/>
                                    <a:pt x="1814" y="32919"/>
                                  </a:cubicBezTo>
                                  <a:cubicBezTo>
                                    <a:pt x="605" y="29992"/>
                                    <a:pt x="0" y="26980"/>
                                    <a:pt x="0" y="23833"/>
                                  </a:cubicBezTo>
                                  <a:cubicBezTo>
                                    <a:pt x="0" y="20649"/>
                                    <a:pt x="605" y="17598"/>
                                    <a:pt x="1814" y="14671"/>
                                  </a:cubicBezTo>
                                  <a:cubicBezTo>
                                    <a:pt x="3024" y="11745"/>
                                    <a:pt x="4746" y="9181"/>
                                    <a:pt x="6981" y="6959"/>
                                  </a:cubicBezTo>
                                  <a:cubicBezTo>
                                    <a:pt x="9216" y="4728"/>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988" style="width:3.75337pt;height:40.5364pt;position:absolute;mso-position-horizontal-relative:text;mso-position-horizontal:absolute;margin-left:17.2655pt;mso-position-vertical-relative:text;margin-top:4.36273pt;" coordsize="476,5148">
                  <v:shape id="Shape 65912" style="position:absolute;width:476;height:476;left:0;top:0;" coordsize="47668,47668" path="m23834,0c26994,0,30035,601,32955,1802c35875,2994,38452,4711,40687,6959c42922,9181,44644,11765,45854,14691c47063,17618,47668,20669,47668,23833c47668,26981,47063,29994,45854,32920c44644,35847,42922,38411,40687,40670c38452,42883,35875,44617,32955,45827c30035,47040,26994,47649,23834,47668c20673,47649,17633,47040,14713,45827c11793,44617,9216,42883,6981,40670c4746,38411,3024,35847,1814,32920c605,29994,0,26981,0,23833c0,20669,605,17638,1814,14710c3024,11765,4746,9181,6981,6959c9216,4711,11793,2994,14713,1793c17633,601,20673,0,23834,0x">
                    <v:stroke weight="0pt" endcap="flat" joinstyle="miter" miterlimit="10" on="false" color="#000000" opacity="0"/>
                    <v:fill on="true" color="#000000"/>
                  </v:shape>
                  <v:shape id="Shape 65979" style="position:absolute;width:476;height:476;left:0;top:2288;" coordsize="47668,47668" path="m23834,0c26994,0,30035,601,32955,1802c35875,2994,38452,4709,40687,6959c42922,9181,44644,11745,45854,14672c47063,17600,47668,20650,47668,23834c47668,26980,47063,29992,45854,32900c44644,35808,42922,38392,40687,40652c38452,42863,35875,44599,32955,45809c30035,47038,26994,47649,23834,47668c20673,47649,17633,47038,14713,45828c11793,44599,9216,42863,6981,40652c4746,38392,3024,35808,1814,32900c605,29992,0,26980,0,23834c0,20650,605,17619,1814,14691c3024,11745,4746,9181,6981,6959c9216,4709,11793,2994,14713,1792c17633,601,20673,0,23834,0x">
                    <v:stroke weight="0pt" endcap="flat" joinstyle="miter" miterlimit="10" on="false" color="#000000" opacity="0"/>
                    <v:fill on="true" color="#000000"/>
                  </v:shape>
                  <v:shape id="Shape 66021" style="position:absolute;width:476;height:476;left:0;top:4671;" coordsize="47668,47668" path="m23834,0c26994,0,30035,601,32955,1792c35875,2994,38452,4728,40687,6959c42922,9181,44644,11745,45854,14671c47063,17598,47668,20649,47668,23833c47668,26980,47063,29992,45854,32919c44644,35846,42922,38410,40687,40670c38452,42881,35875,44597,32955,45808c30035,47019,26994,47648,23834,47668c20673,47648,17633,47019,14713,45808c11793,44597,9216,42881,6981,40670c4746,38410,3024,35846,1814,32919c605,29992,0,26980,0,23833c0,20649,605,17598,1814,14671c3024,11745,4746,9181,6981,6959c9216,4728,11793,2994,14713,1792c17633,601,20673,0,23834,0x">
                    <v:stroke weight="0pt" endcap="flat" joinstyle="miter" miterlimit="10" on="false" color="#000000" opacity="0"/>
                    <v:fill on="true" color="#000000"/>
                  </v:shape>
                  <w10:wrap type="square"/>
                </v:group>
              </w:pict>
            </mc:Fallback>
          </mc:AlternateContent>
        </w:r>
      </w:ins>
      <w:r>
        <w:t xml:space="preserve">The type and results of each </w:t>
      </w:r>
      <w:r>
        <w:rPr>
          <w:color w:val="0000ED"/>
          <w:u w:val="single" w:color="0000ED"/>
        </w:rPr>
        <w:t>Ballot</w:t>
      </w:r>
      <w:r>
        <w:t xml:space="preserve"> and Vote related to the </w:t>
      </w:r>
      <w:proofErr w:type="gramStart"/>
      <w:r>
        <w:t>document;</w:t>
      </w:r>
      <w:proofErr w:type="gramEnd"/>
    </w:p>
    <w:p w14:paraId="33C0C683" w14:textId="77777777" w:rsidR="001B5840" w:rsidRDefault="00000000">
      <w:pPr>
        <w:spacing w:after="9"/>
        <w:ind w:left="355" w:right="16"/>
      </w:pPr>
      <w:r>
        <w:t xml:space="preserve">The results of </w:t>
      </w:r>
      <w:r>
        <w:rPr>
          <w:color w:val="0000ED"/>
          <w:u w:val="single" w:color="0000ED"/>
        </w:rPr>
        <w:t>Disposition Votes</w:t>
      </w:r>
      <w:r>
        <w:t xml:space="preserve"> (if any</w:t>
      </w:r>
      <w:proofErr w:type="gramStart"/>
      <w:r>
        <w:t>);</w:t>
      </w:r>
      <w:proofErr w:type="gramEnd"/>
    </w:p>
    <w:p w14:paraId="058C4BE9" w14:textId="77777777" w:rsidR="001B5840" w:rsidRDefault="00000000">
      <w:pPr>
        <w:spacing w:after="0"/>
        <w:ind w:left="355" w:right="16"/>
      </w:pPr>
      <w:r>
        <w:t xml:space="preserve">Confirmation of the existence of a </w:t>
      </w:r>
      <w:r>
        <w:rPr>
          <w:color w:val="0000ED"/>
          <w:u w:val="single" w:color="0000ED"/>
        </w:rPr>
        <w:t>Comment Resolution Record</w:t>
      </w:r>
      <w:r>
        <w:t xml:space="preserve"> for each </w:t>
      </w:r>
      <w:r>
        <w:rPr>
          <w:color w:val="0000ED"/>
          <w:u w:val="single" w:color="0000ED"/>
        </w:rPr>
        <w:t>Ballot</w:t>
      </w:r>
      <w:r>
        <w:t xml:space="preserve"> on file at</w:t>
      </w:r>
    </w:p>
    <w:p w14:paraId="7248E596" w14:textId="77777777" w:rsidR="001B5840" w:rsidRDefault="00000000">
      <w:pPr>
        <w:spacing w:after="9"/>
        <w:ind w:left="611" w:right="16"/>
      </w:pPr>
      <w:r>
        <w:t xml:space="preserve">SMPTE Home </w:t>
      </w:r>
      <w:proofErr w:type="gramStart"/>
      <w:r>
        <w:t>Office;</w:t>
      </w:r>
      <w:proofErr w:type="gramEnd"/>
    </w:p>
    <w:p w14:paraId="719C9151" w14:textId="77777777" w:rsidR="001B5840" w:rsidRDefault="00000000">
      <w:pPr>
        <w:spacing w:after="9"/>
        <w:ind w:left="355" w:right="16"/>
      </w:pPr>
      <w:ins w:id="445" w:author="db" w:date="2022-08-24T13:55:00Z">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5217F0B" wp14:editId="411398B8">
                  <wp:simplePos x="0" y="0"/>
                  <wp:positionH relativeFrom="column">
                    <wp:posOffset>219272</wp:posOffset>
                  </wp:positionH>
                  <wp:positionV relativeFrom="paragraph">
                    <wp:posOffset>55403</wp:posOffset>
                  </wp:positionV>
                  <wp:extent cx="47668" cy="286007"/>
                  <wp:effectExtent l="0" t="0" r="0" b="0"/>
                  <wp:wrapSquare wrapText="bothSides"/>
                  <wp:docPr id="456989" name="Group 456989"/>
                  <wp:cNvGraphicFramePr/>
                  <a:graphic xmlns:a="http://schemas.openxmlformats.org/drawingml/2006/main">
                    <a:graphicData uri="http://schemas.microsoft.com/office/word/2010/wordprocessingGroup">
                      <wpg:wgp>
                        <wpg:cNvGrpSpPr/>
                        <wpg:grpSpPr>
                          <a:xfrm>
                            <a:off x="0" y="0"/>
                            <a:ext cx="47668" cy="286007"/>
                            <a:chOff x="0" y="0"/>
                            <a:chExt cx="47668" cy="286007"/>
                          </a:xfrm>
                        </wpg:grpSpPr>
                        <wps:wsp>
                          <wps:cNvPr id="66120" name="Shape 66120"/>
                          <wps:cNvSpPr/>
                          <wps:spPr>
                            <a:xfrm>
                              <a:off x="0" y="0"/>
                              <a:ext cx="47668" cy="47668"/>
                            </a:xfrm>
                            <a:custGeom>
                              <a:avLst/>
                              <a:gdLst/>
                              <a:ahLst/>
                              <a:cxnLst/>
                              <a:rect l="0" t="0" r="0" b="0"/>
                              <a:pathLst>
                                <a:path w="47668" h="47668">
                                  <a:moveTo>
                                    <a:pt x="23834" y="0"/>
                                  </a:moveTo>
                                  <a:cubicBezTo>
                                    <a:pt x="26994" y="0"/>
                                    <a:pt x="30035" y="601"/>
                                    <a:pt x="32955" y="1802"/>
                                  </a:cubicBezTo>
                                  <a:cubicBezTo>
                                    <a:pt x="35875" y="2994"/>
                                    <a:pt x="38452" y="4710"/>
                                    <a:pt x="40687" y="6960"/>
                                  </a:cubicBezTo>
                                  <a:cubicBezTo>
                                    <a:pt x="42922" y="9181"/>
                                    <a:pt x="44644" y="11746"/>
                                    <a:pt x="45854" y="14672"/>
                                  </a:cubicBezTo>
                                  <a:cubicBezTo>
                                    <a:pt x="47063" y="17599"/>
                                    <a:pt x="47668" y="20650"/>
                                    <a:pt x="47668" y="23834"/>
                                  </a:cubicBezTo>
                                  <a:cubicBezTo>
                                    <a:pt x="47668" y="26981"/>
                                    <a:pt x="47063" y="30012"/>
                                    <a:pt x="45854" y="32938"/>
                                  </a:cubicBezTo>
                                  <a:cubicBezTo>
                                    <a:pt x="44644" y="35847"/>
                                    <a:pt x="42922" y="38411"/>
                                    <a:pt x="40687" y="40670"/>
                                  </a:cubicBezTo>
                                  <a:cubicBezTo>
                                    <a:pt x="38452" y="42882"/>
                                    <a:pt x="35875" y="44617"/>
                                    <a:pt x="32955" y="45828"/>
                                  </a:cubicBezTo>
                                  <a:cubicBezTo>
                                    <a:pt x="30035" y="47039"/>
                                    <a:pt x="26994" y="47649"/>
                                    <a:pt x="23834" y="47668"/>
                                  </a:cubicBezTo>
                                  <a:cubicBezTo>
                                    <a:pt x="20673" y="47649"/>
                                    <a:pt x="17633" y="47039"/>
                                    <a:pt x="14713" y="45828"/>
                                  </a:cubicBezTo>
                                  <a:cubicBezTo>
                                    <a:pt x="11793" y="44617"/>
                                    <a:pt x="9216" y="42882"/>
                                    <a:pt x="6981" y="40670"/>
                                  </a:cubicBezTo>
                                  <a:cubicBezTo>
                                    <a:pt x="4746" y="38411"/>
                                    <a:pt x="3024" y="35847"/>
                                    <a:pt x="1814" y="32938"/>
                                  </a:cubicBezTo>
                                  <a:cubicBezTo>
                                    <a:pt x="605" y="30012"/>
                                    <a:pt x="0" y="26981"/>
                                    <a:pt x="0" y="23834"/>
                                  </a:cubicBezTo>
                                  <a:cubicBezTo>
                                    <a:pt x="0" y="20650"/>
                                    <a:pt x="605" y="17618"/>
                                    <a:pt x="1814" y="14691"/>
                                  </a:cubicBezTo>
                                  <a:cubicBezTo>
                                    <a:pt x="3024" y="11746"/>
                                    <a:pt x="4746" y="9181"/>
                                    <a:pt x="6981" y="6960"/>
                                  </a:cubicBezTo>
                                  <a:cubicBezTo>
                                    <a:pt x="9216" y="4710"/>
                                    <a:pt x="11793" y="2994"/>
                                    <a:pt x="14713" y="179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1" name="Shape 66181"/>
                          <wps:cNvSpPr/>
                          <wps:spPr>
                            <a:xfrm>
                              <a:off x="0" y="238339"/>
                              <a:ext cx="47668" cy="47668"/>
                            </a:xfrm>
                            <a:custGeom>
                              <a:avLst/>
                              <a:gdLst/>
                              <a:ahLst/>
                              <a:cxnLst/>
                              <a:rect l="0" t="0" r="0" b="0"/>
                              <a:pathLst>
                                <a:path w="47668" h="47668">
                                  <a:moveTo>
                                    <a:pt x="23834" y="0"/>
                                  </a:moveTo>
                                  <a:cubicBezTo>
                                    <a:pt x="26994" y="0"/>
                                    <a:pt x="30035" y="601"/>
                                    <a:pt x="32955" y="1774"/>
                                  </a:cubicBezTo>
                                  <a:cubicBezTo>
                                    <a:pt x="35875" y="2984"/>
                                    <a:pt x="38452" y="4710"/>
                                    <a:pt x="40687" y="6950"/>
                                  </a:cubicBezTo>
                                  <a:cubicBezTo>
                                    <a:pt x="42922" y="9162"/>
                                    <a:pt x="44644" y="11726"/>
                                    <a:pt x="45854" y="14653"/>
                                  </a:cubicBezTo>
                                  <a:cubicBezTo>
                                    <a:pt x="47063" y="17580"/>
                                    <a:pt x="47668" y="20650"/>
                                    <a:pt x="47668" y="23834"/>
                                  </a:cubicBezTo>
                                  <a:cubicBezTo>
                                    <a:pt x="47668" y="26981"/>
                                    <a:pt x="47063" y="29993"/>
                                    <a:pt x="45854" y="32920"/>
                                  </a:cubicBezTo>
                                  <a:cubicBezTo>
                                    <a:pt x="44644" y="35847"/>
                                    <a:pt x="42922" y="38430"/>
                                    <a:pt x="40687" y="40690"/>
                                  </a:cubicBezTo>
                                  <a:cubicBezTo>
                                    <a:pt x="38452" y="42901"/>
                                    <a:pt x="35875" y="44617"/>
                                    <a:pt x="32955" y="45828"/>
                                  </a:cubicBezTo>
                                  <a:cubicBezTo>
                                    <a:pt x="30035" y="47039"/>
                                    <a:pt x="26994" y="47649"/>
                                    <a:pt x="23834" y="47668"/>
                                  </a:cubicBezTo>
                                  <a:cubicBezTo>
                                    <a:pt x="20673" y="47649"/>
                                    <a:pt x="17633" y="47020"/>
                                    <a:pt x="14713" y="45809"/>
                                  </a:cubicBezTo>
                                  <a:cubicBezTo>
                                    <a:pt x="11793" y="44598"/>
                                    <a:pt x="9216" y="42901"/>
                                    <a:pt x="6981" y="40690"/>
                                  </a:cubicBezTo>
                                  <a:cubicBezTo>
                                    <a:pt x="4746" y="38430"/>
                                    <a:pt x="3024" y="35865"/>
                                    <a:pt x="1814" y="32938"/>
                                  </a:cubicBezTo>
                                  <a:cubicBezTo>
                                    <a:pt x="605" y="30012"/>
                                    <a:pt x="0" y="26981"/>
                                    <a:pt x="0" y="23834"/>
                                  </a:cubicBezTo>
                                  <a:cubicBezTo>
                                    <a:pt x="0" y="20650"/>
                                    <a:pt x="605" y="17580"/>
                                    <a:pt x="1814" y="14653"/>
                                  </a:cubicBezTo>
                                  <a:cubicBezTo>
                                    <a:pt x="3024" y="11726"/>
                                    <a:pt x="4746" y="9162"/>
                                    <a:pt x="6981" y="6950"/>
                                  </a:cubicBezTo>
                                  <a:cubicBezTo>
                                    <a:pt x="9216" y="4710"/>
                                    <a:pt x="11793" y="2994"/>
                                    <a:pt x="14713" y="179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6989" style="width:3.75337pt;height:22.5202pt;position:absolute;mso-position-horizontal-relative:text;mso-position-horizontal:absolute;margin-left:17.2655pt;mso-position-vertical-relative:text;margin-top:4.36243pt;" coordsize="476,2860">
                  <v:shape id="Shape 66120" style="position:absolute;width:476;height:476;left:0;top:0;" coordsize="47668,47668" path="m23834,0c26994,0,30035,601,32955,1802c35875,2994,38452,4710,40687,6960c42922,9181,44644,11746,45854,14672c47063,17599,47668,20650,47668,23834c47668,26981,47063,30012,45854,32938c44644,35847,42922,38411,40687,40670c38452,42882,35875,44617,32955,45828c30035,47039,26994,47649,23834,47668c20673,47649,17633,47039,14713,45828c11793,44617,9216,42882,6981,40670c4746,38411,3024,35847,1814,32938c605,30012,0,26981,0,23834c0,20650,605,17618,1814,14691c3024,11746,4746,9181,6981,6960c9216,4710,11793,2994,14713,1793c17633,601,20673,0,23834,0x">
                    <v:stroke weight="0pt" endcap="flat" joinstyle="miter" miterlimit="10" on="false" color="#000000" opacity="0"/>
                    <v:fill on="true" color="#000000"/>
                  </v:shape>
                  <v:shape id="Shape 66181" style="position:absolute;width:476;height:476;left:0;top:2383;" coordsize="47668,47668" path="m23834,0c26994,0,30035,601,32955,1774c35875,2984,38452,4710,40687,6950c42922,9162,44644,11726,45854,14653c47063,17580,47668,20650,47668,23834c47668,26981,47063,29993,45854,32920c44644,35847,42922,38430,40687,40690c38452,42901,35875,44617,32955,45828c30035,47039,26994,47649,23834,47668c20673,47649,17633,47020,14713,45809c11793,44598,9216,42901,6981,40690c4746,38430,3024,35865,1814,32938c605,30012,0,26981,0,23834c0,20650,605,17580,1814,14653c3024,11726,4746,9162,6981,6950c9216,4710,11793,2994,14713,1793c17633,601,20673,0,23834,0x">
                    <v:stroke weight="0pt" endcap="flat" joinstyle="miter" miterlimit="10" on="false" color="#000000" opacity="0"/>
                    <v:fill on="true" color="#000000"/>
                  </v:shape>
                  <w10:wrap type="square"/>
                </v:group>
              </w:pict>
            </mc:Fallback>
          </mc:AlternateContent>
        </w:r>
      </w:ins>
      <w:r>
        <w:t xml:space="preserve">A list of all </w:t>
      </w:r>
      <w:r>
        <w:rPr>
          <w:color w:val="0000ED"/>
          <w:u w:val="single" w:color="0000ED"/>
        </w:rPr>
        <w:t>Normative References</w:t>
      </w:r>
      <w:r>
        <w:t xml:space="preserve">, including their publication </w:t>
      </w:r>
      <w:proofErr w:type="gramStart"/>
      <w:r>
        <w:t>status;</w:t>
      </w:r>
      <w:proofErr w:type="gramEnd"/>
    </w:p>
    <w:p w14:paraId="1E7FCAF0" w14:textId="77777777" w:rsidR="001B5840" w:rsidRDefault="00000000">
      <w:pPr>
        <w:ind w:left="355" w:right="16"/>
      </w:pPr>
      <w:r>
        <w:t xml:space="preserve">Copies of all Patent Statements submitted during the document </w:t>
      </w:r>
      <w:proofErr w:type="gramStart"/>
      <w:r>
        <w:t>development;</w:t>
      </w:r>
      <w:proofErr w:type="gramEnd"/>
    </w:p>
    <w:p w14:paraId="27990C11" w14:textId="77777777" w:rsidR="001B5840" w:rsidRDefault="00000000">
      <w:pPr>
        <w:spacing w:after="9"/>
        <w:ind w:left="355" w:right="16"/>
      </w:pPr>
      <w:ins w:id="446" w:author="db" w:date="2022-08-24T13:55:00Z">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7D6AEE0" wp14:editId="71FF8DA8">
                  <wp:simplePos x="0" y="0"/>
                  <wp:positionH relativeFrom="column">
                    <wp:posOffset>219272</wp:posOffset>
                  </wp:positionH>
                  <wp:positionV relativeFrom="paragraph">
                    <wp:posOffset>55398</wp:posOffset>
                  </wp:positionV>
                  <wp:extent cx="47668" cy="753152"/>
                  <wp:effectExtent l="0" t="0" r="0" b="0"/>
                  <wp:wrapSquare wrapText="bothSides"/>
                  <wp:docPr id="448627" name="Group 448627"/>
                  <wp:cNvGraphicFramePr/>
                  <a:graphic xmlns:a="http://schemas.openxmlformats.org/drawingml/2006/main">
                    <a:graphicData uri="http://schemas.microsoft.com/office/word/2010/wordprocessingGroup">
                      <wpg:wgp>
                        <wpg:cNvGrpSpPr/>
                        <wpg:grpSpPr>
                          <a:xfrm>
                            <a:off x="0" y="0"/>
                            <a:ext cx="47668" cy="753152"/>
                            <a:chOff x="0" y="0"/>
                            <a:chExt cx="47668" cy="753152"/>
                          </a:xfrm>
                        </wpg:grpSpPr>
                        <wps:wsp>
                          <wps:cNvPr id="66253" name="Shape 66253"/>
                          <wps:cNvSpPr/>
                          <wps:spPr>
                            <a:xfrm>
                              <a:off x="0" y="0"/>
                              <a:ext cx="47668" cy="47668"/>
                            </a:xfrm>
                            <a:custGeom>
                              <a:avLst/>
                              <a:gdLst/>
                              <a:ahLst/>
                              <a:cxnLst/>
                              <a:rect l="0" t="0" r="0" b="0"/>
                              <a:pathLst>
                                <a:path w="47668" h="47668">
                                  <a:moveTo>
                                    <a:pt x="23834" y="0"/>
                                  </a:moveTo>
                                  <a:cubicBezTo>
                                    <a:pt x="26994" y="0"/>
                                    <a:pt x="30035" y="601"/>
                                    <a:pt x="32955" y="1794"/>
                                  </a:cubicBezTo>
                                  <a:cubicBezTo>
                                    <a:pt x="35875" y="2994"/>
                                    <a:pt x="38452" y="4730"/>
                                    <a:pt x="40687" y="6960"/>
                                  </a:cubicBezTo>
                                  <a:cubicBezTo>
                                    <a:pt x="42922" y="9200"/>
                                    <a:pt x="44644" y="11765"/>
                                    <a:pt x="45854" y="14673"/>
                                  </a:cubicBezTo>
                                  <a:cubicBezTo>
                                    <a:pt x="47063" y="17600"/>
                                    <a:pt x="47668" y="20651"/>
                                    <a:pt x="47668" y="23834"/>
                                  </a:cubicBezTo>
                                  <a:cubicBezTo>
                                    <a:pt x="47668" y="26980"/>
                                    <a:pt x="47063" y="29994"/>
                                    <a:pt x="45854" y="32920"/>
                                  </a:cubicBezTo>
                                  <a:cubicBezTo>
                                    <a:pt x="44644" y="35847"/>
                                    <a:pt x="42922" y="38412"/>
                                    <a:pt x="40687" y="40670"/>
                                  </a:cubicBezTo>
                                  <a:cubicBezTo>
                                    <a:pt x="38452" y="42883"/>
                                    <a:pt x="35875" y="44599"/>
                                    <a:pt x="32955" y="45809"/>
                                  </a:cubicBezTo>
                                  <a:cubicBezTo>
                                    <a:pt x="30035" y="47020"/>
                                    <a:pt x="26994" y="47649"/>
                                    <a:pt x="23834" y="47668"/>
                                  </a:cubicBezTo>
                                  <a:cubicBezTo>
                                    <a:pt x="20673" y="47649"/>
                                    <a:pt x="17633" y="47020"/>
                                    <a:pt x="14713" y="45809"/>
                                  </a:cubicBezTo>
                                  <a:cubicBezTo>
                                    <a:pt x="11793" y="44599"/>
                                    <a:pt x="9216" y="42883"/>
                                    <a:pt x="6981" y="40670"/>
                                  </a:cubicBezTo>
                                  <a:cubicBezTo>
                                    <a:pt x="4746" y="38412"/>
                                    <a:pt x="3024" y="35847"/>
                                    <a:pt x="1814" y="32920"/>
                                  </a:cubicBezTo>
                                  <a:cubicBezTo>
                                    <a:pt x="605" y="29994"/>
                                    <a:pt x="0" y="26980"/>
                                    <a:pt x="0" y="23834"/>
                                  </a:cubicBezTo>
                                  <a:cubicBezTo>
                                    <a:pt x="0" y="20651"/>
                                    <a:pt x="605" y="17600"/>
                                    <a:pt x="1814" y="14673"/>
                                  </a:cubicBezTo>
                                  <a:cubicBezTo>
                                    <a:pt x="3024" y="11765"/>
                                    <a:pt x="4746" y="9200"/>
                                    <a:pt x="6981" y="6960"/>
                                  </a:cubicBezTo>
                                  <a:cubicBezTo>
                                    <a:pt x="9216" y="4730"/>
                                    <a:pt x="11793" y="2994"/>
                                    <a:pt x="14713" y="1794"/>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14" name="Shape 66314"/>
                          <wps:cNvSpPr/>
                          <wps:spPr>
                            <a:xfrm>
                              <a:off x="0" y="238340"/>
                              <a:ext cx="47668" cy="47667"/>
                            </a:xfrm>
                            <a:custGeom>
                              <a:avLst/>
                              <a:gdLst/>
                              <a:ahLst/>
                              <a:cxnLst/>
                              <a:rect l="0" t="0" r="0" b="0"/>
                              <a:pathLst>
                                <a:path w="47668" h="47667">
                                  <a:moveTo>
                                    <a:pt x="23834" y="0"/>
                                  </a:moveTo>
                                  <a:cubicBezTo>
                                    <a:pt x="26994" y="0"/>
                                    <a:pt x="30035" y="601"/>
                                    <a:pt x="32955" y="1802"/>
                                  </a:cubicBezTo>
                                  <a:cubicBezTo>
                                    <a:pt x="35875" y="2994"/>
                                    <a:pt x="38452" y="4709"/>
                                    <a:pt x="40687" y="6959"/>
                                  </a:cubicBezTo>
                                  <a:cubicBezTo>
                                    <a:pt x="42922" y="9181"/>
                                    <a:pt x="44644" y="11764"/>
                                    <a:pt x="45854" y="14691"/>
                                  </a:cubicBezTo>
                                  <a:cubicBezTo>
                                    <a:pt x="47063" y="17618"/>
                                    <a:pt x="47668" y="20668"/>
                                    <a:pt x="47668" y="23834"/>
                                  </a:cubicBezTo>
                                  <a:cubicBezTo>
                                    <a:pt x="47668" y="26961"/>
                                    <a:pt x="47063" y="29982"/>
                                    <a:pt x="45854" y="32900"/>
                                  </a:cubicBezTo>
                                  <a:cubicBezTo>
                                    <a:pt x="44644" y="35826"/>
                                    <a:pt x="42922" y="38391"/>
                                    <a:pt x="40687" y="40652"/>
                                  </a:cubicBezTo>
                                  <a:cubicBezTo>
                                    <a:pt x="38452" y="42863"/>
                                    <a:pt x="35875" y="44579"/>
                                    <a:pt x="32955" y="45809"/>
                                  </a:cubicBezTo>
                                  <a:cubicBezTo>
                                    <a:pt x="30035" y="47020"/>
                                    <a:pt x="26994" y="47648"/>
                                    <a:pt x="23834" y="47667"/>
                                  </a:cubicBezTo>
                                  <a:cubicBezTo>
                                    <a:pt x="20673" y="47648"/>
                                    <a:pt x="17633" y="47020"/>
                                    <a:pt x="14713" y="45809"/>
                                  </a:cubicBezTo>
                                  <a:cubicBezTo>
                                    <a:pt x="11793" y="44579"/>
                                    <a:pt x="9216" y="42863"/>
                                    <a:pt x="6981" y="40652"/>
                                  </a:cubicBezTo>
                                  <a:cubicBezTo>
                                    <a:pt x="4746" y="38391"/>
                                    <a:pt x="3024" y="35826"/>
                                    <a:pt x="1814" y="32900"/>
                                  </a:cubicBezTo>
                                  <a:cubicBezTo>
                                    <a:pt x="605" y="29982"/>
                                    <a:pt x="0" y="26961"/>
                                    <a:pt x="0" y="23834"/>
                                  </a:cubicBezTo>
                                  <a:cubicBezTo>
                                    <a:pt x="0" y="20668"/>
                                    <a:pt x="605" y="17636"/>
                                    <a:pt x="1814" y="14711"/>
                                  </a:cubicBezTo>
                                  <a:cubicBezTo>
                                    <a:pt x="3024" y="11764"/>
                                    <a:pt x="4746" y="9181"/>
                                    <a:pt x="6981" y="6959"/>
                                  </a:cubicBezTo>
                                  <a:cubicBezTo>
                                    <a:pt x="9216" y="4709"/>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63" name="Shape 66363"/>
                          <wps:cNvSpPr/>
                          <wps:spPr>
                            <a:xfrm>
                              <a:off x="0" y="467145"/>
                              <a:ext cx="47668" cy="47668"/>
                            </a:xfrm>
                            <a:custGeom>
                              <a:avLst/>
                              <a:gdLst/>
                              <a:ahLst/>
                              <a:cxnLst/>
                              <a:rect l="0" t="0" r="0" b="0"/>
                              <a:pathLst>
                                <a:path w="47668" h="47668">
                                  <a:moveTo>
                                    <a:pt x="23834" y="0"/>
                                  </a:moveTo>
                                  <a:cubicBezTo>
                                    <a:pt x="26994" y="0"/>
                                    <a:pt x="30035" y="600"/>
                                    <a:pt x="32955" y="1801"/>
                                  </a:cubicBezTo>
                                  <a:cubicBezTo>
                                    <a:pt x="35875" y="2994"/>
                                    <a:pt x="38452" y="4710"/>
                                    <a:pt x="40687" y="6958"/>
                                  </a:cubicBezTo>
                                  <a:cubicBezTo>
                                    <a:pt x="42922" y="9180"/>
                                    <a:pt x="44644" y="11745"/>
                                    <a:pt x="45854" y="14671"/>
                                  </a:cubicBezTo>
                                  <a:cubicBezTo>
                                    <a:pt x="47063" y="17599"/>
                                    <a:pt x="47668" y="20649"/>
                                    <a:pt x="47668" y="23833"/>
                                  </a:cubicBezTo>
                                  <a:cubicBezTo>
                                    <a:pt x="47668" y="26981"/>
                                    <a:pt x="47063" y="29993"/>
                                    <a:pt x="45854" y="32919"/>
                                  </a:cubicBezTo>
                                  <a:cubicBezTo>
                                    <a:pt x="44644" y="35846"/>
                                    <a:pt x="42922" y="38410"/>
                                    <a:pt x="40687" y="40670"/>
                                  </a:cubicBezTo>
                                  <a:cubicBezTo>
                                    <a:pt x="38452" y="42882"/>
                                    <a:pt x="35875" y="44617"/>
                                    <a:pt x="32955" y="45827"/>
                                  </a:cubicBezTo>
                                  <a:cubicBezTo>
                                    <a:pt x="30035" y="47039"/>
                                    <a:pt x="26994" y="47648"/>
                                    <a:pt x="23834" y="47668"/>
                                  </a:cubicBezTo>
                                  <a:cubicBezTo>
                                    <a:pt x="20673" y="47648"/>
                                    <a:pt x="17633" y="47039"/>
                                    <a:pt x="14713" y="45827"/>
                                  </a:cubicBezTo>
                                  <a:cubicBezTo>
                                    <a:pt x="11793" y="44617"/>
                                    <a:pt x="9216" y="42882"/>
                                    <a:pt x="6981" y="40670"/>
                                  </a:cubicBezTo>
                                  <a:cubicBezTo>
                                    <a:pt x="4746" y="38410"/>
                                    <a:pt x="3024" y="35846"/>
                                    <a:pt x="1814" y="32919"/>
                                  </a:cubicBezTo>
                                  <a:cubicBezTo>
                                    <a:pt x="605" y="29993"/>
                                    <a:pt x="0" y="26981"/>
                                    <a:pt x="0" y="23833"/>
                                  </a:cubicBezTo>
                                  <a:cubicBezTo>
                                    <a:pt x="0" y="20649"/>
                                    <a:pt x="605" y="17618"/>
                                    <a:pt x="1814" y="14691"/>
                                  </a:cubicBezTo>
                                  <a:cubicBezTo>
                                    <a:pt x="3024" y="11745"/>
                                    <a:pt x="4746" y="9180"/>
                                    <a:pt x="6981" y="6958"/>
                                  </a:cubicBezTo>
                                  <a:cubicBezTo>
                                    <a:pt x="9216" y="4710"/>
                                    <a:pt x="11793" y="2994"/>
                                    <a:pt x="14713" y="1792"/>
                                  </a:cubicBezTo>
                                  <a:cubicBezTo>
                                    <a:pt x="17633" y="600"/>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30" name="Shape 66430"/>
                          <wps:cNvSpPr/>
                          <wps:spPr>
                            <a:xfrm>
                              <a:off x="0" y="705484"/>
                              <a:ext cx="47668" cy="47668"/>
                            </a:xfrm>
                            <a:custGeom>
                              <a:avLst/>
                              <a:gdLst/>
                              <a:ahLst/>
                              <a:cxnLst/>
                              <a:rect l="0" t="0" r="0" b="0"/>
                              <a:pathLst>
                                <a:path w="47668" h="47668">
                                  <a:moveTo>
                                    <a:pt x="23834" y="0"/>
                                  </a:moveTo>
                                  <a:cubicBezTo>
                                    <a:pt x="26994" y="0"/>
                                    <a:pt x="30035" y="601"/>
                                    <a:pt x="32955" y="1791"/>
                                  </a:cubicBezTo>
                                  <a:cubicBezTo>
                                    <a:pt x="35875" y="2993"/>
                                    <a:pt x="38452" y="4728"/>
                                    <a:pt x="40687" y="6959"/>
                                  </a:cubicBezTo>
                                  <a:cubicBezTo>
                                    <a:pt x="42922" y="9199"/>
                                    <a:pt x="44644" y="11764"/>
                                    <a:pt x="45854" y="14672"/>
                                  </a:cubicBezTo>
                                  <a:cubicBezTo>
                                    <a:pt x="47063" y="17598"/>
                                    <a:pt x="47668" y="20650"/>
                                    <a:pt x="47668" y="23834"/>
                                  </a:cubicBezTo>
                                  <a:cubicBezTo>
                                    <a:pt x="47668" y="26980"/>
                                    <a:pt x="47063" y="29992"/>
                                    <a:pt x="45854" y="32920"/>
                                  </a:cubicBezTo>
                                  <a:cubicBezTo>
                                    <a:pt x="44644" y="35826"/>
                                    <a:pt x="42922" y="38392"/>
                                    <a:pt x="40687" y="40651"/>
                                  </a:cubicBezTo>
                                  <a:cubicBezTo>
                                    <a:pt x="38452" y="42863"/>
                                    <a:pt x="35875" y="44597"/>
                                    <a:pt x="32955" y="45809"/>
                                  </a:cubicBezTo>
                                  <a:cubicBezTo>
                                    <a:pt x="30035" y="47019"/>
                                    <a:pt x="26994" y="47649"/>
                                    <a:pt x="23834" y="47668"/>
                                  </a:cubicBezTo>
                                  <a:cubicBezTo>
                                    <a:pt x="20673" y="47649"/>
                                    <a:pt x="17633" y="47019"/>
                                    <a:pt x="14713" y="45809"/>
                                  </a:cubicBezTo>
                                  <a:cubicBezTo>
                                    <a:pt x="11793" y="44597"/>
                                    <a:pt x="9216" y="42863"/>
                                    <a:pt x="6981" y="40651"/>
                                  </a:cubicBezTo>
                                  <a:cubicBezTo>
                                    <a:pt x="4746" y="38392"/>
                                    <a:pt x="3024" y="35826"/>
                                    <a:pt x="1814" y="32900"/>
                                  </a:cubicBezTo>
                                  <a:cubicBezTo>
                                    <a:pt x="605" y="29992"/>
                                    <a:pt x="0" y="26980"/>
                                    <a:pt x="0" y="23834"/>
                                  </a:cubicBezTo>
                                  <a:cubicBezTo>
                                    <a:pt x="0" y="20650"/>
                                    <a:pt x="605" y="17598"/>
                                    <a:pt x="1814" y="14672"/>
                                  </a:cubicBezTo>
                                  <a:cubicBezTo>
                                    <a:pt x="3024" y="11764"/>
                                    <a:pt x="4746" y="9199"/>
                                    <a:pt x="6981" y="6959"/>
                                  </a:cubicBezTo>
                                  <a:cubicBezTo>
                                    <a:pt x="9216" y="4728"/>
                                    <a:pt x="11793" y="2993"/>
                                    <a:pt x="14713" y="1791"/>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627" style="width:3.75337pt;height:59.3033pt;position:absolute;mso-position-horizontal-relative:text;mso-position-horizontal:absolute;margin-left:17.2655pt;mso-position-vertical-relative:text;margin-top:4.36207pt;" coordsize="476,7531">
                  <v:shape id="Shape 66253" style="position:absolute;width:476;height:476;left:0;top:0;" coordsize="47668,47668" path="m23834,0c26994,0,30035,601,32955,1794c35875,2994,38452,4730,40687,6960c42922,9200,44644,11765,45854,14673c47063,17600,47668,20651,47668,23834c47668,26980,47063,29994,45854,32920c44644,35847,42922,38412,40687,40670c38452,42883,35875,44599,32955,45809c30035,47020,26994,47649,23834,47668c20673,47649,17633,47020,14713,45809c11793,44599,9216,42883,6981,40670c4746,38412,3024,35847,1814,32920c605,29994,0,26980,0,23834c0,20651,605,17600,1814,14673c3024,11765,4746,9200,6981,6960c9216,4730,11793,2994,14713,1794c17633,601,20673,0,23834,0x">
                    <v:stroke weight="0pt" endcap="flat" joinstyle="miter" miterlimit="10" on="false" color="#000000" opacity="0"/>
                    <v:fill on="true" color="#000000"/>
                  </v:shape>
                  <v:shape id="Shape 66314" style="position:absolute;width:476;height:476;left:0;top:2383;" coordsize="47668,47667" path="m23834,0c26994,0,30035,601,32955,1802c35875,2994,38452,4709,40687,6959c42922,9181,44644,11764,45854,14691c47063,17618,47668,20668,47668,23834c47668,26961,47063,29982,45854,32900c44644,35826,42922,38391,40687,40652c38452,42863,35875,44579,32955,45809c30035,47020,26994,47648,23834,47667c20673,47648,17633,47020,14713,45809c11793,44579,9216,42863,6981,40652c4746,38391,3024,35826,1814,32900c605,29982,0,26961,0,23834c0,20668,605,17636,1814,14711c3024,11764,4746,9181,6981,6959c9216,4709,11793,2994,14713,1792c17633,601,20673,0,23834,0x">
                    <v:stroke weight="0pt" endcap="flat" joinstyle="miter" miterlimit="10" on="false" color="#000000" opacity="0"/>
                    <v:fill on="true" color="#000000"/>
                  </v:shape>
                  <v:shape id="Shape 66363" style="position:absolute;width:476;height:476;left:0;top:4671;" coordsize="47668,47668" path="m23834,0c26994,0,30035,600,32955,1801c35875,2994,38452,4710,40687,6958c42922,9180,44644,11745,45854,14671c47063,17599,47668,20649,47668,23833c47668,26981,47063,29993,45854,32919c44644,35846,42922,38410,40687,40670c38452,42882,35875,44617,32955,45827c30035,47039,26994,47648,23834,47668c20673,47648,17633,47039,14713,45827c11793,44617,9216,42882,6981,40670c4746,38410,3024,35846,1814,32919c605,29993,0,26981,0,23833c0,20649,605,17618,1814,14691c3024,11745,4746,9180,6981,6958c9216,4710,11793,2994,14713,1792c17633,600,20673,0,23834,0x">
                    <v:stroke weight="0pt" endcap="flat" joinstyle="miter" miterlimit="10" on="false" color="#000000" opacity="0"/>
                    <v:fill on="true" color="#000000"/>
                  </v:shape>
                  <v:shape id="Shape 66430" style="position:absolute;width:476;height:476;left:0;top:7054;" coordsize="47668,47668" path="m23834,0c26994,0,30035,601,32955,1791c35875,2993,38452,4728,40687,6959c42922,9199,44644,11764,45854,14672c47063,17598,47668,20650,47668,23834c47668,26980,47063,29992,45854,32920c44644,35826,42922,38392,40687,40651c38452,42863,35875,44597,32955,45809c30035,47019,26994,47649,23834,47668c20673,47649,17633,47019,14713,45809c11793,44597,9216,42863,6981,40651c4746,38392,3024,35826,1814,32900c605,29992,0,26980,0,23834c0,20650,605,17598,1814,14672c3024,11764,4746,9199,6981,6959c9216,4728,11793,2993,14713,1791c17633,601,20673,0,23834,0x">
                    <v:stroke weight="0pt" endcap="flat" joinstyle="miter" miterlimit="10" on="false" color="#000000" opacity="0"/>
                    <v:fill on="true" color="#000000"/>
                  </v:shape>
                  <w10:wrap type="square"/>
                </v:group>
              </w:pict>
            </mc:Fallback>
          </mc:AlternateContent>
        </w:r>
      </w:ins>
      <w:r>
        <w:t xml:space="preserve">Copies of all Patent Statements received relating to the </w:t>
      </w:r>
      <w:proofErr w:type="gramStart"/>
      <w:r>
        <w:t>document;</w:t>
      </w:r>
      <w:proofErr w:type="gramEnd"/>
    </w:p>
    <w:p w14:paraId="3570A877" w14:textId="77777777" w:rsidR="001B5840" w:rsidRDefault="00000000">
      <w:pPr>
        <w:spacing w:after="0"/>
        <w:ind w:left="355" w:right="16"/>
      </w:pPr>
      <w:r>
        <w:t xml:space="preserve">A summary of any Appeal(s) concluded or in </w:t>
      </w:r>
      <w:proofErr w:type="gramStart"/>
      <w:r>
        <w:t>process;</w:t>
      </w:r>
      <w:proofErr w:type="gramEnd"/>
    </w:p>
    <w:p w14:paraId="3DFBB13A" w14:textId="77777777" w:rsidR="001B5840" w:rsidRDefault="00000000">
      <w:pPr>
        <w:spacing w:after="9"/>
        <w:ind w:left="355" w:right="16"/>
      </w:pPr>
      <w:r>
        <w:t>A recommendation as to whether the work was processed correctly; and</w:t>
      </w:r>
    </w:p>
    <w:p w14:paraId="7BCAC94C" w14:textId="77777777" w:rsidR="001B5840" w:rsidRDefault="00000000">
      <w:pPr>
        <w:ind w:left="355" w:right="16"/>
      </w:pPr>
      <w:r>
        <w:t xml:space="preserve">Notification of pending appeals related to the </w:t>
      </w:r>
      <w:r>
        <w:rPr>
          <w:color w:val="0000ED"/>
          <w:u w:val="single" w:color="0000ED"/>
        </w:rPr>
        <w:t>Pro</w:t>
      </w:r>
      <w:r>
        <w:rPr>
          <w:color w:val="0000ED"/>
        </w:rPr>
        <w:t>j</w:t>
      </w:r>
      <w:r>
        <w:rPr>
          <w:color w:val="0000ED"/>
          <w:u w:val="single" w:color="0000ED"/>
        </w:rPr>
        <w:t>ect</w:t>
      </w:r>
      <w:r>
        <w:t xml:space="preserve"> that produced the document.</w:t>
      </w:r>
    </w:p>
    <w:p w14:paraId="2D995089" w14:textId="77777777" w:rsidR="001B5840" w:rsidRDefault="00000000">
      <w:pPr>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issue a 3-week </w:t>
      </w:r>
      <w:r>
        <w:rPr>
          <w:color w:val="0000ED"/>
          <w:u w:val="single" w:color="0000ED"/>
        </w:rPr>
        <w:t>Ballot</w:t>
      </w:r>
      <w:r>
        <w:t xml:space="preserve"> to the </w:t>
      </w:r>
      <w:r>
        <w:rPr>
          <w:color w:val="0000ED"/>
          <w:u w:val="single" w:color="0000ED"/>
        </w:rPr>
        <w:t>Standards Committee</w:t>
      </w:r>
      <w:r>
        <w:t xml:space="preserve"> that includes the proposed document and the Process Audit Report. At that time, the </w:t>
      </w:r>
      <w:r>
        <w:rPr>
          <w:color w:val="0000ED"/>
          <w:u w:val="single" w:color="0000ED"/>
        </w:rPr>
        <w:t>Standards Committee</w:t>
      </w:r>
      <w:r>
        <w:t xml:space="preserve"> shall consider evidence that:</w:t>
      </w:r>
    </w:p>
    <w:p w14:paraId="6DB36F35" w14:textId="77777777" w:rsidR="001B5840" w:rsidRDefault="00000000">
      <w:pPr>
        <w:spacing w:after="5"/>
        <w:ind w:left="355" w:right="4688"/>
      </w:pPr>
      <w:ins w:id="447" w:author="db" w:date="2022-08-24T13:55:00Z">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3EA4E67" wp14:editId="7ECEC6AA">
                  <wp:simplePos x="0" y="0"/>
                  <wp:positionH relativeFrom="column">
                    <wp:posOffset>219272</wp:posOffset>
                  </wp:positionH>
                  <wp:positionV relativeFrom="paragraph">
                    <wp:posOffset>55392</wp:posOffset>
                  </wp:positionV>
                  <wp:extent cx="47668" cy="1220295"/>
                  <wp:effectExtent l="0" t="0" r="0" b="0"/>
                  <wp:wrapSquare wrapText="bothSides"/>
                  <wp:docPr id="448628" name="Group 448628"/>
                  <wp:cNvGraphicFramePr/>
                  <a:graphic xmlns:a="http://schemas.openxmlformats.org/drawingml/2006/main">
                    <a:graphicData uri="http://schemas.microsoft.com/office/word/2010/wordprocessingGroup">
                      <wpg:wgp>
                        <wpg:cNvGrpSpPr/>
                        <wpg:grpSpPr>
                          <a:xfrm>
                            <a:off x="0" y="0"/>
                            <a:ext cx="47668" cy="1220295"/>
                            <a:chOff x="0" y="0"/>
                            <a:chExt cx="47668" cy="1220295"/>
                          </a:xfrm>
                        </wpg:grpSpPr>
                        <wps:wsp>
                          <wps:cNvPr id="66718" name="Shape 66718"/>
                          <wps:cNvSpPr/>
                          <wps:spPr>
                            <a:xfrm>
                              <a:off x="0" y="0"/>
                              <a:ext cx="47668" cy="47668"/>
                            </a:xfrm>
                            <a:custGeom>
                              <a:avLst/>
                              <a:gdLst/>
                              <a:ahLst/>
                              <a:cxnLst/>
                              <a:rect l="0" t="0" r="0" b="0"/>
                              <a:pathLst>
                                <a:path w="47668" h="47668">
                                  <a:moveTo>
                                    <a:pt x="23834" y="0"/>
                                  </a:moveTo>
                                  <a:cubicBezTo>
                                    <a:pt x="26994" y="0"/>
                                    <a:pt x="30035" y="601"/>
                                    <a:pt x="32955" y="1773"/>
                                  </a:cubicBezTo>
                                  <a:cubicBezTo>
                                    <a:pt x="35875" y="2984"/>
                                    <a:pt x="38452" y="4709"/>
                                    <a:pt x="40687" y="6960"/>
                                  </a:cubicBezTo>
                                  <a:cubicBezTo>
                                    <a:pt x="42922" y="9181"/>
                                    <a:pt x="44644" y="11745"/>
                                    <a:pt x="45854" y="14673"/>
                                  </a:cubicBezTo>
                                  <a:cubicBezTo>
                                    <a:pt x="47063" y="17598"/>
                                    <a:pt x="47668" y="20649"/>
                                    <a:pt x="47668" y="23834"/>
                                  </a:cubicBezTo>
                                  <a:cubicBezTo>
                                    <a:pt x="47668" y="26980"/>
                                    <a:pt x="47063" y="29993"/>
                                    <a:pt x="45854" y="32920"/>
                                  </a:cubicBezTo>
                                  <a:cubicBezTo>
                                    <a:pt x="44644" y="35846"/>
                                    <a:pt x="42922" y="38410"/>
                                    <a:pt x="40687" y="40670"/>
                                  </a:cubicBezTo>
                                  <a:cubicBezTo>
                                    <a:pt x="38452" y="42900"/>
                                    <a:pt x="35875" y="44617"/>
                                    <a:pt x="32955" y="45828"/>
                                  </a:cubicBezTo>
                                  <a:cubicBezTo>
                                    <a:pt x="30035" y="47038"/>
                                    <a:pt x="26994" y="47649"/>
                                    <a:pt x="23834" y="47668"/>
                                  </a:cubicBezTo>
                                  <a:cubicBezTo>
                                    <a:pt x="20673" y="47649"/>
                                    <a:pt x="17633" y="47038"/>
                                    <a:pt x="14713" y="45828"/>
                                  </a:cubicBezTo>
                                  <a:cubicBezTo>
                                    <a:pt x="11793" y="44617"/>
                                    <a:pt x="9216" y="42900"/>
                                    <a:pt x="6981" y="40670"/>
                                  </a:cubicBezTo>
                                  <a:cubicBezTo>
                                    <a:pt x="4746" y="38410"/>
                                    <a:pt x="3024" y="35846"/>
                                    <a:pt x="1814" y="32920"/>
                                  </a:cubicBezTo>
                                  <a:cubicBezTo>
                                    <a:pt x="605" y="29993"/>
                                    <a:pt x="0" y="26980"/>
                                    <a:pt x="0" y="23834"/>
                                  </a:cubicBezTo>
                                  <a:cubicBezTo>
                                    <a:pt x="0" y="20649"/>
                                    <a:pt x="605" y="17598"/>
                                    <a:pt x="1814" y="14673"/>
                                  </a:cubicBezTo>
                                  <a:cubicBezTo>
                                    <a:pt x="3024" y="11745"/>
                                    <a:pt x="4746" y="9181"/>
                                    <a:pt x="6981" y="6960"/>
                                  </a:cubicBezTo>
                                  <a:cubicBezTo>
                                    <a:pt x="9216" y="4709"/>
                                    <a:pt x="11793" y="2984"/>
                                    <a:pt x="14713" y="177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52" name="Shape 66752"/>
                          <wps:cNvSpPr/>
                          <wps:spPr>
                            <a:xfrm>
                              <a:off x="0" y="228806"/>
                              <a:ext cx="47668" cy="47667"/>
                            </a:xfrm>
                            <a:custGeom>
                              <a:avLst/>
                              <a:gdLst/>
                              <a:ahLst/>
                              <a:cxnLst/>
                              <a:rect l="0" t="0" r="0" b="0"/>
                              <a:pathLst>
                                <a:path w="47668" h="47667">
                                  <a:moveTo>
                                    <a:pt x="23834" y="0"/>
                                  </a:moveTo>
                                  <a:cubicBezTo>
                                    <a:pt x="26994" y="0"/>
                                    <a:pt x="30035" y="599"/>
                                    <a:pt x="32955" y="1791"/>
                                  </a:cubicBezTo>
                                  <a:cubicBezTo>
                                    <a:pt x="35875" y="2993"/>
                                    <a:pt x="38452" y="4709"/>
                                    <a:pt x="40687" y="6949"/>
                                  </a:cubicBezTo>
                                  <a:cubicBezTo>
                                    <a:pt x="42922" y="9161"/>
                                    <a:pt x="44644" y="11726"/>
                                    <a:pt x="45854" y="14652"/>
                                  </a:cubicBezTo>
                                  <a:cubicBezTo>
                                    <a:pt x="47063" y="17579"/>
                                    <a:pt x="47668" y="20648"/>
                                    <a:pt x="47668" y="23833"/>
                                  </a:cubicBezTo>
                                  <a:cubicBezTo>
                                    <a:pt x="47668" y="26980"/>
                                    <a:pt x="47063" y="29992"/>
                                    <a:pt x="45854" y="32918"/>
                                  </a:cubicBezTo>
                                  <a:cubicBezTo>
                                    <a:pt x="44644" y="35845"/>
                                    <a:pt x="42922" y="38409"/>
                                    <a:pt x="40687" y="40669"/>
                                  </a:cubicBezTo>
                                  <a:cubicBezTo>
                                    <a:pt x="38452" y="42881"/>
                                    <a:pt x="35875" y="44616"/>
                                    <a:pt x="32955" y="45827"/>
                                  </a:cubicBezTo>
                                  <a:cubicBezTo>
                                    <a:pt x="30035" y="47038"/>
                                    <a:pt x="26994" y="47647"/>
                                    <a:pt x="23834" y="47667"/>
                                  </a:cubicBezTo>
                                  <a:cubicBezTo>
                                    <a:pt x="20673" y="47647"/>
                                    <a:pt x="17633" y="47038"/>
                                    <a:pt x="14713" y="45827"/>
                                  </a:cubicBezTo>
                                  <a:cubicBezTo>
                                    <a:pt x="11793" y="44616"/>
                                    <a:pt x="9216" y="42881"/>
                                    <a:pt x="6981" y="40669"/>
                                  </a:cubicBezTo>
                                  <a:cubicBezTo>
                                    <a:pt x="4746" y="38409"/>
                                    <a:pt x="3024" y="35845"/>
                                    <a:pt x="1814" y="32918"/>
                                  </a:cubicBezTo>
                                  <a:cubicBezTo>
                                    <a:pt x="605" y="29992"/>
                                    <a:pt x="0" y="26980"/>
                                    <a:pt x="0" y="23833"/>
                                  </a:cubicBezTo>
                                  <a:cubicBezTo>
                                    <a:pt x="0" y="20648"/>
                                    <a:pt x="605" y="17579"/>
                                    <a:pt x="1814" y="14652"/>
                                  </a:cubicBezTo>
                                  <a:cubicBezTo>
                                    <a:pt x="3024" y="11726"/>
                                    <a:pt x="4746" y="9161"/>
                                    <a:pt x="6981" y="6949"/>
                                  </a:cubicBezTo>
                                  <a:cubicBezTo>
                                    <a:pt x="9216" y="4709"/>
                                    <a:pt x="11793" y="2993"/>
                                    <a:pt x="14713" y="1791"/>
                                  </a:cubicBezTo>
                                  <a:cubicBezTo>
                                    <a:pt x="17633" y="599"/>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76" name="Shape 66776"/>
                          <wps:cNvSpPr/>
                          <wps:spPr>
                            <a:xfrm>
                              <a:off x="0" y="467144"/>
                              <a:ext cx="47668" cy="47668"/>
                            </a:xfrm>
                            <a:custGeom>
                              <a:avLst/>
                              <a:gdLst/>
                              <a:ahLst/>
                              <a:cxnLst/>
                              <a:rect l="0" t="0" r="0" b="0"/>
                              <a:pathLst>
                                <a:path w="47668" h="47668">
                                  <a:moveTo>
                                    <a:pt x="23834" y="0"/>
                                  </a:moveTo>
                                  <a:cubicBezTo>
                                    <a:pt x="26994" y="0"/>
                                    <a:pt x="30035" y="601"/>
                                    <a:pt x="32955" y="1792"/>
                                  </a:cubicBezTo>
                                  <a:cubicBezTo>
                                    <a:pt x="35875" y="2994"/>
                                    <a:pt x="38452" y="4728"/>
                                    <a:pt x="40687" y="6959"/>
                                  </a:cubicBezTo>
                                  <a:cubicBezTo>
                                    <a:pt x="42922" y="9199"/>
                                    <a:pt x="44644" y="11764"/>
                                    <a:pt x="45854" y="14691"/>
                                  </a:cubicBezTo>
                                  <a:cubicBezTo>
                                    <a:pt x="47063" y="17598"/>
                                    <a:pt x="47668" y="20650"/>
                                    <a:pt x="47668" y="23834"/>
                                  </a:cubicBezTo>
                                  <a:cubicBezTo>
                                    <a:pt x="47668" y="26980"/>
                                    <a:pt x="47063" y="29992"/>
                                    <a:pt x="45854" y="32920"/>
                                  </a:cubicBezTo>
                                  <a:cubicBezTo>
                                    <a:pt x="44644" y="35846"/>
                                    <a:pt x="42922" y="38411"/>
                                    <a:pt x="40687" y="40670"/>
                                  </a:cubicBezTo>
                                  <a:cubicBezTo>
                                    <a:pt x="38452" y="42881"/>
                                    <a:pt x="35875" y="44599"/>
                                    <a:pt x="32955" y="45809"/>
                                  </a:cubicBezTo>
                                  <a:cubicBezTo>
                                    <a:pt x="30035" y="47019"/>
                                    <a:pt x="26994" y="47649"/>
                                    <a:pt x="23834" y="47668"/>
                                  </a:cubicBezTo>
                                  <a:cubicBezTo>
                                    <a:pt x="20673" y="47649"/>
                                    <a:pt x="17633" y="47019"/>
                                    <a:pt x="14713" y="45809"/>
                                  </a:cubicBezTo>
                                  <a:cubicBezTo>
                                    <a:pt x="11793" y="44599"/>
                                    <a:pt x="9216" y="42881"/>
                                    <a:pt x="6981" y="40670"/>
                                  </a:cubicBezTo>
                                  <a:cubicBezTo>
                                    <a:pt x="4746" y="38411"/>
                                    <a:pt x="3024" y="35846"/>
                                    <a:pt x="1814" y="32920"/>
                                  </a:cubicBezTo>
                                  <a:cubicBezTo>
                                    <a:pt x="605" y="29992"/>
                                    <a:pt x="0" y="26980"/>
                                    <a:pt x="0" y="23834"/>
                                  </a:cubicBezTo>
                                  <a:cubicBezTo>
                                    <a:pt x="0" y="20650"/>
                                    <a:pt x="605" y="17598"/>
                                    <a:pt x="1814" y="14691"/>
                                  </a:cubicBezTo>
                                  <a:cubicBezTo>
                                    <a:pt x="3024" y="11764"/>
                                    <a:pt x="4746" y="9199"/>
                                    <a:pt x="6981" y="6959"/>
                                  </a:cubicBezTo>
                                  <a:cubicBezTo>
                                    <a:pt x="9216" y="4728"/>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34" name="Shape 66834"/>
                          <wps:cNvSpPr/>
                          <wps:spPr>
                            <a:xfrm>
                              <a:off x="0" y="695950"/>
                              <a:ext cx="47668" cy="47667"/>
                            </a:xfrm>
                            <a:custGeom>
                              <a:avLst/>
                              <a:gdLst/>
                              <a:ahLst/>
                              <a:cxnLst/>
                              <a:rect l="0" t="0" r="0" b="0"/>
                              <a:pathLst>
                                <a:path w="47668" h="47667">
                                  <a:moveTo>
                                    <a:pt x="23834" y="0"/>
                                  </a:moveTo>
                                  <a:cubicBezTo>
                                    <a:pt x="26994" y="0"/>
                                    <a:pt x="30035" y="601"/>
                                    <a:pt x="32955" y="1773"/>
                                  </a:cubicBezTo>
                                  <a:cubicBezTo>
                                    <a:pt x="35875" y="2984"/>
                                    <a:pt x="38452" y="4709"/>
                                    <a:pt x="40687" y="6950"/>
                                  </a:cubicBezTo>
                                  <a:cubicBezTo>
                                    <a:pt x="42922" y="9162"/>
                                    <a:pt x="44644" y="11726"/>
                                    <a:pt x="45854" y="14653"/>
                                  </a:cubicBezTo>
                                  <a:cubicBezTo>
                                    <a:pt x="47063" y="17580"/>
                                    <a:pt x="47668" y="20649"/>
                                    <a:pt x="47668" y="23834"/>
                                  </a:cubicBezTo>
                                  <a:cubicBezTo>
                                    <a:pt x="47668" y="26980"/>
                                    <a:pt x="47063" y="30011"/>
                                    <a:pt x="45854" y="32938"/>
                                  </a:cubicBezTo>
                                  <a:cubicBezTo>
                                    <a:pt x="44644" y="35846"/>
                                    <a:pt x="42922" y="38410"/>
                                    <a:pt x="40687" y="40670"/>
                                  </a:cubicBezTo>
                                  <a:cubicBezTo>
                                    <a:pt x="38452" y="42882"/>
                                    <a:pt x="35875" y="44597"/>
                                    <a:pt x="32955" y="45809"/>
                                  </a:cubicBezTo>
                                  <a:cubicBezTo>
                                    <a:pt x="30035" y="47020"/>
                                    <a:pt x="26994" y="47648"/>
                                    <a:pt x="23834" y="47667"/>
                                  </a:cubicBezTo>
                                  <a:cubicBezTo>
                                    <a:pt x="20673" y="47648"/>
                                    <a:pt x="17633" y="47020"/>
                                    <a:pt x="14713" y="45809"/>
                                  </a:cubicBezTo>
                                  <a:cubicBezTo>
                                    <a:pt x="11793" y="44597"/>
                                    <a:pt x="9216" y="42882"/>
                                    <a:pt x="6981" y="40670"/>
                                  </a:cubicBezTo>
                                  <a:cubicBezTo>
                                    <a:pt x="4746" y="38410"/>
                                    <a:pt x="3024" y="35846"/>
                                    <a:pt x="1814" y="32938"/>
                                  </a:cubicBezTo>
                                  <a:cubicBezTo>
                                    <a:pt x="605" y="30011"/>
                                    <a:pt x="0" y="26980"/>
                                    <a:pt x="0" y="23834"/>
                                  </a:cubicBezTo>
                                  <a:cubicBezTo>
                                    <a:pt x="0" y="20649"/>
                                    <a:pt x="605" y="17580"/>
                                    <a:pt x="1814" y="14653"/>
                                  </a:cubicBezTo>
                                  <a:cubicBezTo>
                                    <a:pt x="3024" y="11726"/>
                                    <a:pt x="4746" y="9162"/>
                                    <a:pt x="6981" y="6950"/>
                                  </a:cubicBezTo>
                                  <a:cubicBezTo>
                                    <a:pt x="9216" y="4709"/>
                                    <a:pt x="11793" y="299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14" name="Shape 66914"/>
                          <wps:cNvSpPr/>
                          <wps:spPr>
                            <a:xfrm>
                              <a:off x="0" y="934289"/>
                              <a:ext cx="47668" cy="47668"/>
                            </a:xfrm>
                            <a:custGeom>
                              <a:avLst/>
                              <a:gdLst/>
                              <a:ahLst/>
                              <a:cxnLst/>
                              <a:rect l="0" t="0" r="0" b="0"/>
                              <a:pathLst>
                                <a:path w="47668" h="47668">
                                  <a:moveTo>
                                    <a:pt x="23834" y="0"/>
                                  </a:moveTo>
                                  <a:cubicBezTo>
                                    <a:pt x="26994" y="0"/>
                                    <a:pt x="30035" y="600"/>
                                    <a:pt x="32955" y="1801"/>
                                  </a:cubicBezTo>
                                  <a:cubicBezTo>
                                    <a:pt x="35875" y="2993"/>
                                    <a:pt x="38452" y="4709"/>
                                    <a:pt x="40687" y="6959"/>
                                  </a:cubicBezTo>
                                  <a:cubicBezTo>
                                    <a:pt x="42922" y="9181"/>
                                    <a:pt x="44644" y="11744"/>
                                    <a:pt x="45854" y="14672"/>
                                  </a:cubicBezTo>
                                  <a:cubicBezTo>
                                    <a:pt x="47063" y="17599"/>
                                    <a:pt x="47668" y="20650"/>
                                    <a:pt x="47668" y="23833"/>
                                  </a:cubicBezTo>
                                  <a:cubicBezTo>
                                    <a:pt x="47668" y="26980"/>
                                    <a:pt x="47063" y="29992"/>
                                    <a:pt x="45854" y="32919"/>
                                  </a:cubicBezTo>
                                  <a:cubicBezTo>
                                    <a:pt x="44644" y="35845"/>
                                    <a:pt x="42922" y="38411"/>
                                    <a:pt x="40687" y="40670"/>
                                  </a:cubicBezTo>
                                  <a:cubicBezTo>
                                    <a:pt x="38452" y="42881"/>
                                    <a:pt x="35875" y="44617"/>
                                    <a:pt x="32955" y="45827"/>
                                  </a:cubicBezTo>
                                  <a:cubicBezTo>
                                    <a:pt x="30035" y="47038"/>
                                    <a:pt x="26994" y="47649"/>
                                    <a:pt x="23834" y="47668"/>
                                  </a:cubicBezTo>
                                  <a:cubicBezTo>
                                    <a:pt x="20673" y="47649"/>
                                    <a:pt x="17633" y="47038"/>
                                    <a:pt x="14713" y="45827"/>
                                  </a:cubicBezTo>
                                  <a:cubicBezTo>
                                    <a:pt x="11793" y="44617"/>
                                    <a:pt x="9216" y="42881"/>
                                    <a:pt x="6981" y="40670"/>
                                  </a:cubicBezTo>
                                  <a:cubicBezTo>
                                    <a:pt x="4746" y="38411"/>
                                    <a:pt x="3024" y="35845"/>
                                    <a:pt x="1814" y="32919"/>
                                  </a:cubicBezTo>
                                  <a:cubicBezTo>
                                    <a:pt x="605" y="29992"/>
                                    <a:pt x="0" y="26980"/>
                                    <a:pt x="0" y="23833"/>
                                  </a:cubicBezTo>
                                  <a:cubicBezTo>
                                    <a:pt x="0" y="20650"/>
                                    <a:pt x="605" y="17618"/>
                                    <a:pt x="1814" y="14691"/>
                                  </a:cubicBezTo>
                                  <a:cubicBezTo>
                                    <a:pt x="3024" y="11744"/>
                                    <a:pt x="4746" y="9181"/>
                                    <a:pt x="6981" y="6959"/>
                                  </a:cubicBezTo>
                                  <a:cubicBezTo>
                                    <a:pt x="9216" y="4709"/>
                                    <a:pt x="11793" y="2993"/>
                                    <a:pt x="14713" y="1791"/>
                                  </a:cubicBezTo>
                                  <a:cubicBezTo>
                                    <a:pt x="17633" y="600"/>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984" name="Shape 66984"/>
                          <wps:cNvSpPr/>
                          <wps:spPr>
                            <a:xfrm>
                              <a:off x="0" y="1172628"/>
                              <a:ext cx="47668" cy="47667"/>
                            </a:xfrm>
                            <a:custGeom>
                              <a:avLst/>
                              <a:gdLst/>
                              <a:ahLst/>
                              <a:cxnLst/>
                              <a:rect l="0" t="0" r="0" b="0"/>
                              <a:pathLst>
                                <a:path w="47668" h="47667">
                                  <a:moveTo>
                                    <a:pt x="23834" y="0"/>
                                  </a:moveTo>
                                  <a:cubicBezTo>
                                    <a:pt x="26994" y="0"/>
                                    <a:pt x="30035" y="601"/>
                                    <a:pt x="32955" y="1792"/>
                                  </a:cubicBezTo>
                                  <a:cubicBezTo>
                                    <a:pt x="35875" y="2993"/>
                                    <a:pt x="38452" y="4728"/>
                                    <a:pt x="40687" y="6960"/>
                                  </a:cubicBezTo>
                                  <a:cubicBezTo>
                                    <a:pt x="42922" y="9200"/>
                                    <a:pt x="44644" y="11764"/>
                                    <a:pt x="45854" y="14690"/>
                                  </a:cubicBezTo>
                                  <a:cubicBezTo>
                                    <a:pt x="47063" y="17618"/>
                                    <a:pt x="47668" y="20649"/>
                                    <a:pt x="47668" y="23833"/>
                                  </a:cubicBezTo>
                                  <a:cubicBezTo>
                                    <a:pt x="47668" y="26980"/>
                                    <a:pt x="47063" y="29992"/>
                                    <a:pt x="45854" y="32918"/>
                                  </a:cubicBezTo>
                                  <a:cubicBezTo>
                                    <a:pt x="44644" y="35826"/>
                                    <a:pt x="42922" y="38391"/>
                                    <a:pt x="40687" y="40650"/>
                                  </a:cubicBezTo>
                                  <a:cubicBezTo>
                                    <a:pt x="38452" y="42863"/>
                                    <a:pt x="35875" y="44597"/>
                                    <a:pt x="32955" y="45808"/>
                                  </a:cubicBezTo>
                                  <a:cubicBezTo>
                                    <a:pt x="30035" y="47019"/>
                                    <a:pt x="26994" y="47648"/>
                                    <a:pt x="23834" y="47667"/>
                                  </a:cubicBezTo>
                                  <a:cubicBezTo>
                                    <a:pt x="20673" y="47648"/>
                                    <a:pt x="17633" y="47019"/>
                                    <a:pt x="14713" y="45808"/>
                                  </a:cubicBezTo>
                                  <a:cubicBezTo>
                                    <a:pt x="11793" y="44597"/>
                                    <a:pt x="9216" y="42863"/>
                                    <a:pt x="6981" y="40650"/>
                                  </a:cubicBezTo>
                                  <a:cubicBezTo>
                                    <a:pt x="4746" y="38391"/>
                                    <a:pt x="3024" y="35826"/>
                                    <a:pt x="1814" y="32899"/>
                                  </a:cubicBezTo>
                                  <a:cubicBezTo>
                                    <a:pt x="605" y="29992"/>
                                    <a:pt x="0" y="26980"/>
                                    <a:pt x="0" y="23833"/>
                                  </a:cubicBezTo>
                                  <a:cubicBezTo>
                                    <a:pt x="0" y="20649"/>
                                    <a:pt x="605" y="17618"/>
                                    <a:pt x="1814" y="14690"/>
                                  </a:cubicBezTo>
                                  <a:cubicBezTo>
                                    <a:pt x="3024" y="11764"/>
                                    <a:pt x="4746" y="9200"/>
                                    <a:pt x="6981" y="6960"/>
                                  </a:cubicBezTo>
                                  <a:cubicBezTo>
                                    <a:pt x="9216" y="4728"/>
                                    <a:pt x="11793" y="2993"/>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628" style="width:3.75337pt;height:96.0862pt;position:absolute;mso-position-horizontal-relative:text;mso-position-horizontal:absolute;margin-left:17.2655pt;mso-position-vertical-relative:text;margin-top:4.3616pt;" coordsize="476,12202">
                  <v:shape id="Shape 66718" style="position:absolute;width:476;height:476;left:0;top:0;" coordsize="47668,47668" path="m23834,0c26994,0,30035,601,32955,1773c35875,2984,38452,4709,40687,6960c42922,9181,44644,11745,45854,14673c47063,17598,47668,20649,47668,23834c47668,26980,47063,29993,45854,32920c44644,35846,42922,38410,40687,40670c38452,42900,35875,44617,32955,45828c30035,47038,26994,47649,23834,47668c20673,47649,17633,47038,14713,45828c11793,44617,9216,42900,6981,40670c4746,38410,3024,35846,1814,32920c605,29993,0,26980,0,23834c0,20649,605,17598,1814,14673c3024,11745,4746,9181,6981,6960c9216,4709,11793,2984,14713,1773c17633,601,20673,0,23834,0x">
                    <v:stroke weight="0pt" endcap="flat" joinstyle="miter" miterlimit="10" on="false" color="#000000" opacity="0"/>
                    <v:fill on="true" color="#000000"/>
                  </v:shape>
                  <v:shape id="Shape 66752" style="position:absolute;width:476;height:476;left:0;top:2288;" coordsize="47668,47667" path="m23834,0c26994,0,30035,599,32955,1791c35875,2993,38452,4709,40687,6949c42922,9161,44644,11726,45854,14652c47063,17579,47668,20648,47668,23833c47668,26980,47063,29992,45854,32918c44644,35845,42922,38409,40687,40669c38452,42881,35875,44616,32955,45827c30035,47038,26994,47647,23834,47667c20673,47647,17633,47038,14713,45827c11793,44616,9216,42881,6981,40669c4746,38409,3024,35845,1814,32918c605,29992,0,26980,0,23833c0,20648,605,17579,1814,14652c3024,11726,4746,9161,6981,6949c9216,4709,11793,2993,14713,1791c17633,599,20673,0,23834,0x">
                    <v:stroke weight="0pt" endcap="flat" joinstyle="miter" miterlimit="10" on="false" color="#000000" opacity="0"/>
                    <v:fill on="true" color="#000000"/>
                  </v:shape>
                  <v:shape id="Shape 66776" style="position:absolute;width:476;height:476;left:0;top:4671;" coordsize="47668,47668" path="m23834,0c26994,0,30035,601,32955,1792c35875,2994,38452,4728,40687,6959c42922,9199,44644,11764,45854,14691c47063,17598,47668,20650,47668,23834c47668,26980,47063,29992,45854,32920c44644,35846,42922,38411,40687,40670c38452,42881,35875,44599,32955,45809c30035,47019,26994,47649,23834,47668c20673,47649,17633,47019,14713,45809c11793,44599,9216,42881,6981,40670c4746,38411,3024,35846,1814,32920c605,29992,0,26980,0,23834c0,20650,605,17598,1814,14691c3024,11764,4746,9199,6981,6959c9216,4728,11793,2994,14713,1792c17633,601,20673,0,23834,0x">
                    <v:stroke weight="0pt" endcap="flat" joinstyle="miter" miterlimit="10" on="false" color="#000000" opacity="0"/>
                    <v:fill on="true" color="#000000"/>
                  </v:shape>
                  <v:shape id="Shape 66834" style="position:absolute;width:476;height:476;left:0;top:6959;" coordsize="47668,47667" path="m23834,0c26994,0,30035,601,32955,1773c35875,2984,38452,4709,40687,6950c42922,9162,44644,11726,45854,14653c47063,17580,47668,20649,47668,23834c47668,26980,47063,30011,45854,32938c44644,35846,42922,38410,40687,40670c38452,42882,35875,44597,32955,45809c30035,47020,26994,47648,23834,47667c20673,47648,17633,47020,14713,45809c11793,44597,9216,42882,6981,40670c4746,38410,3024,35846,1814,32938c605,30011,0,26980,0,23834c0,20649,605,17580,1814,14653c3024,11726,4746,9162,6981,6950c9216,4709,11793,2994,14713,1792c17633,601,20673,0,23834,0x">
                    <v:stroke weight="0pt" endcap="flat" joinstyle="miter" miterlimit="10" on="false" color="#000000" opacity="0"/>
                    <v:fill on="true" color="#000000"/>
                  </v:shape>
                  <v:shape id="Shape 66914" style="position:absolute;width:476;height:476;left:0;top:9342;" coordsize="47668,47668" path="m23834,0c26994,0,30035,600,32955,1801c35875,2993,38452,4709,40687,6959c42922,9181,44644,11744,45854,14672c47063,17599,47668,20650,47668,23833c47668,26980,47063,29992,45854,32919c44644,35845,42922,38411,40687,40670c38452,42881,35875,44617,32955,45827c30035,47038,26994,47649,23834,47668c20673,47649,17633,47038,14713,45827c11793,44617,9216,42881,6981,40670c4746,38411,3024,35845,1814,32919c605,29992,0,26980,0,23833c0,20650,605,17618,1814,14691c3024,11744,4746,9181,6981,6959c9216,4709,11793,2993,14713,1791c17633,600,20673,0,23834,0x">
                    <v:stroke weight="0pt" endcap="flat" joinstyle="miter" miterlimit="10" on="false" color="#000000" opacity="0"/>
                    <v:fill on="true" color="#000000"/>
                  </v:shape>
                  <v:shape id="Shape 66984" style="position:absolute;width:476;height:476;left:0;top:11726;" coordsize="47668,47667" path="m23834,0c26994,0,30035,601,32955,1792c35875,2993,38452,4728,40687,6960c42922,9200,44644,11764,45854,14690c47063,17618,47668,20649,47668,23833c47668,26980,47063,29992,45854,32918c44644,35826,42922,38391,40687,40650c38452,42863,35875,44597,32955,45808c30035,47019,26994,47648,23834,47667c20673,47648,17633,47019,14713,45808c11793,44597,9216,42863,6981,40650c4746,38391,3024,35826,1814,32899c605,29992,0,26980,0,23833c0,20649,605,17618,1814,14690c3024,11764,4746,9200,6981,6960c9216,4728,11793,2993,14713,1792c17633,601,20673,0,23834,0x">
                    <v:stroke weight="0pt" endcap="flat" joinstyle="miter" miterlimit="10" on="false" color="#000000" opacity="0"/>
                    <v:fill on="true" color="#000000"/>
                  </v:shape>
                  <w10:wrap type="square"/>
                </v:group>
              </w:pict>
            </mc:Fallback>
          </mc:AlternateContent>
        </w:r>
      </w:ins>
      <w:r>
        <w:t xml:space="preserve">due process requirements were met; </w:t>
      </w:r>
      <w:r>
        <w:rPr>
          <w:color w:val="0000ED"/>
          <w:u w:val="single" w:color="0000ED"/>
        </w:rPr>
        <w:t>Consensus</w:t>
      </w:r>
      <w:r>
        <w:t xml:space="preserve"> was </w:t>
      </w:r>
      <w:proofErr w:type="gramStart"/>
      <w:r>
        <w:t>achieved;</w:t>
      </w:r>
      <w:proofErr w:type="gramEnd"/>
    </w:p>
    <w:p w14:paraId="17BE437C" w14:textId="77777777" w:rsidR="001B5840" w:rsidRDefault="00000000">
      <w:pPr>
        <w:spacing w:after="0"/>
        <w:ind w:left="355" w:right="16"/>
      </w:pPr>
      <w:r>
        <w:t xml:space="preserve">the Criteria for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have been </w:t>
      </w:r>
      <w:proofErr w:type="gramStart"/>
      <w:r>
        <w:t>met;</w:t>
      </w:r>
      <w:proofErr w:type="gramEnd"/>
    </w:p>
    <w:p w14:paraId="792FB001" w14:textId="77777777" w:rsidR="001B5840" w:rsidRDefault="00000000">
      <w:pPr>
        <w:ind w:left="355" w:right="76"/>
      </w:pPr>
      <w:r>
        <w:t xml:space="preserve">the </w:t>
      </w:r>
      <w:r>
        <w:rPr>
          <w:color w:val="0000ED"/>
          <w:u w:val="single" w:color="0000ED"/>
        </w:rPr>
        <w:t>Normative References</w:t>
      </w:r>
      <w:r>
        <w:t xml:space="preserve"> meet the requirements of this Standards Operations Manual; all necessary Patent Statements have been received in acceptable form; and there is no effect of any in-process Appeal(s) upon the timing of the publication</w:t>
      </w:r>
    </w:p>
    <w:p w14:paraId="35800CE7" w14:textId="77777777" w:rsidR="001B5840" w:rsidRDefault="00000000">
      <w:pPr>
        <w:ind w:left="-5" w:right="16"/>
      </w:pPr>
      <w:r>
        <w:t xml:space="preserve">When the </w:t>
      </w:r>
      <w:r>
        <w:rPr>
          <w:color w:val="0000ED"/>
          <w:u w:val="single" w:color="0000ED"/>
        </w:rPr>
        <w:t>Standards Committee</w:t>
      </w:r>
      <w:r>
        <w:t xml:space="preserve"> </w:t>
      </w:r>
      <w:r>
        <w:rPr>
          <w:color w:val="0000ED"/>
          <w:u w:val="single" w:color="0000ED"/>
        </w:rPr>
        <w:t>Ballot</w:t>
      </w:r>
      <w:r>
        <w:t xml:space="preserve"> results in Comments (regarding processing by the </w:t>
      </w:r>
      <w:r>
        <w:rPr>
          <w:color w:val="0000ED"/>
          <w:u w:val="single" w:color="0000ED"/>
        </w:rPr>
        <w:t>Technolo</w:t>
      </w:r>
      <w:r>
        <w:rPr>
          <w:color w:val="0000ED"/>
        </w:rPr>
        <w:t>gy</w:t>
      </w:r>
      <w:r>
        <w:rPr>
          <w:color w:val="0000ED"/>
          <w:u w:val="single" w:color="0000ED"/>
        </w:rPr>
        <w:t xml:space="preserve"> Committee</w:t>
      </w:r>
      <w:r>
        <w:t xml:space="preserve">), the </w:t>
      </w:r>
      <w:r>
        <w:rPr>
          <w:color w:val="0000ED"/>
          <w:u w:val="single" w:color="0000ED"/>
        </w:rPr>
        <w:t>Pro</w:t>
      </w:r>
      <w:r>
        <w:rPr>
          <w:color w:val="0000ED"/>
        </w:rPr>
        <w:t>j</w:t>
      </w:r>
      <w:r>
        <w:rPr>
          <w:color w:val="0000ED"/>
          <w:u w:val="single" w:color="0000ED"/>
        </w:rPr>
        <w:t>ect</w:t>
      </w:r>
      <w:r>
        <w:t xml:space="preserve"> shall be returned to the </w:t>
      </w:r>
      <w:r>
        <w:rPr>
          <w:color w:val="0000ED"/>
          <w:u w:val="single" w:color="0000ED"/>
        </w:rPr>
        <w:t>Technolo</w:t>
      </w:r>
      <w:r>
        <w:rPr>
          <w:color w:val="0000ED"/>
        </w:rPr>
        <w:t>gy</w:t>
      </w:r>
      <w:r>
        <w:rPr>
          <w:color w:val="0000ED"/>
          <w:u w:val="single" w:color="0000ED"/>
        </w:rPr>
        <w:t xml:space="preserve"> Committee</w:t>
      </w:r>
      <w:r>
        <w:t xml:space="preserve"> for a </w:t>
      </w:r>
      <w:r>
        <w:lastRenderedPageBreak/>
        <w:t xml:space="preserve">response to each Comment. Resolution of its </w:t>
      </w:r>
      <w:r>
        <w:rPr>
          <w:color w:val="0000ED"/>
          <w:u w:val="single" w:color="0000ED"/>
        </w:rPr>
        <w:t>Ballot</w:t>
      </w:r>
      <w:r>
        <w:t xml:space="preserve"> Comments shall be accomplished by </w:t>
      </w:r>
      <w:r>
        <w:rPr>
          <w:color w:val="0000ED"/>
          <w:u w:val="single" w:color="0000ED"/>
        </w:rPr>
        <w:t>Consensus</w:t>
      </w:r>
      <w:r>
        <w:t xml:space="preserve"> of the </w:t>
      </w:r>
      <w:r>
        <w:rPr>
          <w:color w:val="0000ED"/>
          <w:u w:val="single" w:color="0000ED"/>
        </w:rPr>
        <w:t>Standards Committee</w:t>
      </w:r>
      <w:r>
        <w:t>.</w:t>
      </w:r>
    </w:p>
    <w:p w14:paraId="0C7BBB2F" w14:textId="77777777" w:rsidR="001B5840" w:rsidRDefault="00000000">
      <w:pPr>
        <w:spacing w:after="379"/>
        <w:ind w:left="-5" w:right="16"/>
      </w:pPr>
      <w:r>
        <w:t xml:space="preserve">Technical Comments shall not be submitted with a </w:t>
      </w:r>
      <w:r>
        <w:rPr>
          <w:color w:val="0000ED"/>
          <w:u w:val="single" w:color="0000ED"/>
        </w:rPr>
        <w:t>Standards Committee</w:t>
      </w:r>
      <w:r>
        <w:t xml:space="preserve"> </w:t>
      </w:r>
      <w:r>
        <w:rPr>
          <w:color w:val="0000ED"/>
          <w:u w:val="single" w:color="0000ED"/>
        </w:rPr>
        <w:t>Ballot</w:t>
      </w:r>
      <w:r>
        <w:t xml:space="preserve">. A </w:t>
      </w:r>
      <w:r>
        <w:rPr>
          <w:color w:val="0000ED"/>
          <w:u w:val="single" w:color="0000ED"/>
        </w:rPr>
        <w:t>Standards Committee</w:t>
      </w:r>
      <w:r>
        <w:t xml:space="preserve"> Member who has technical Comments to be addressed should propose a new </w:t>
      </w:r>
      <w:r>
        <w:rPr>
          <w:color w:val="0000ED"/>
          <w:u w:val="single" w:color="0000ED"/>
        </w:rPr>
        <w:t>Pro</w:t>
      </w:r>
      <w:r>
        <w:rPr>
          <w:color w:val="0000ED"/>
        </w:rPr>
        <w:t>j</w:t>
      </w:r>
      <w:r>
        <w:rPr>
          <w:color w:val="0000ED"/>
          <w:u w:val="single" w:color="0000ED"/>
        </w:rPr>
        <w:t>ect</w:t>
      </w:r>
      <w:r>
        <w:t xml:space="preserve">, such as an </w:t>
      </w:r>
      <w:r>
        <w:rPr>
          <w:color w:val="0000ED"/>
          <w:u w:val="single" w:color="0000ED"/>
        </w:rPr>
        <w:t>Amendment</w:t>
      </w:r>
      <w:r>
        <w:t>.</w:t>
      </w:r>
    </w:p>
    <w:p w14:paraId="01C8B592" w14:textId="77777777" w:rsidR="001B5840" w:rsidRDefault="00000000">
      <w:pPr>
        <w:pStyle w:val="Heading3"/>
        <w:ind w:left="-5"/>
      </w:pPr>
      <w:ins w:id="448" w:author="db" w:date="2022-08-24T13:55:00Z">
        <w:r>
          <w:t xml:space="preserve">6.11 </w:t>
        </w:r>
      </w:ins>
      <w:bookmarkStart w:id="449" w:name="_Toc67440"/>
      <w:r>
        <w:t>Publication</w:t>
      </w:r>
    </w:p>
    <w:bookmarkEnd w:id="449"/>
    <w:p w14:paraId="0BEA5E0F" w14:textId="77777777" w:rsidR="001B5840" w:rsidRDefault="00000000">
      <w:pPr>
        <w:ind w:left="-5" w:right="16"/>
      </w:pPr>
      <w:r>
        <w:t xml:space="preserve">When the </w:t>
      </w:r>
      <w:r>
        <w:rPr>
          <w:color w:val="0000ED"/>
          <w:u w:val="single" w:color="0000ED"/>
        </w:rPr>
        <w:t>Standards Committee</w:t>
      </w:r>
      <w:r>
        <w:t xml:space="preserve"> confirms that all procedural requirements have been met and all </w:t>
      </w:r>
      <w:r>
        <w:rPr>
          <w:color w:val="0000ED"/>
          <w:u w:val="single" w:color="0000ED"/>
        </w:rPr>
        <w:t>Standards Committee</w:t>
      </w:r>
      <w:r>
        <w:t xml:space="preserve"> Comments have been Resolved, then the document shall be published by the </w:t>
      </w:r>
      <w:r>
        <w:rPr>
          <w:color w:val="0000ED"/>
          <w:u w:val="single" w:color="0000ED"/>
        </w:rPr>
        <w:t>Director of En</w:t>
      </w:r>
      <w:r>
        <w:rPr>
          <w:color w:val="0000ED"/>
        </w:rPr>
        <w:t>g</w:t>
      </w:r>
      <w:r>
        <w:rPr>
          <w:color w:val="0000ED"/>
          <w:u w:val="single" w:color="0000ED"/>
        </w:rPr>
        <w:t>ineerin</w:t>
      </w:r>
      <w:r>
        <w:rPr>
          <w:color w:val="0000ED"/>
        </w:rPr>
        <w:t>g</w:t>
      </w:r>
      <w:r>
        <w:t xml:space="preserve">. Prior to publication, the </w:t>
      </w:r>
      <w:r>
        <w:rPr>
          <w:color w:val="0000ED"/>
          <w:u w:val="single" w:color="0000ED"/>
        </w:rPr>
        <w:t>Director of En</w:t>
      </w:r>
      <w:r>
        <w:rPr>
          <w:color w:val="0000ED"/>
        </w:rPr>
        <w:t>g</w:t>
      </w:r>
      <w:r>
        <w:rPr>
          <w:color w:val="0000ED"/>
          <w:u w:val="single" w:color="0000ED"/>
        </w:rPr>
        <w:t>ineerin</w:t>
      </w:r>
      <w:r>
        <w:rPr>
          <w:color w:val="0000ED"/>
        </w:rPr>
        <w:t xml:space="preserve">g </w:t>
      </w:r>
      <w:r>
        <w:t xml:space="preserve">shall request review of the proposed publication by the </w:t>
      </w:r>
      <w:r>
        <w:rPr>
          <w:color w:val="0000ED"/>
          <w:u w:val="single" w:color="0000ED"/>
        </w:rPr>
        <w:t>Technolo</w:t>
      </w:r>
      <w:r>
        <w:rPr>
          <w:color w:val="0000ED"/>
        </w:rPr>
        <w:t>gy</w:t>
      </w:r>
      <w:r>
        <w:rPr>
          <w:color w:val="0000ED"/>
          <w:u w:val="single" w:color="0000ED"/>
        </w:rPr>
        <w:t xml:space="preserve"> Committee</w:t>
      </w:r>
      <w:r>
        <w:t xml:space="preserve"> Chair to ensure that the correct version of each drawing or table has been incorporated and that editorial changes, if any, have been correctly applied. The </w:t>
      </w:r>
      <w:r>
        <w:rPr>
          <w:color w:val="0000ED"/>
          <w:u w:val="single" w:color="0000ED"/>
        </w:rPr>
        <w:t>Technolo</w:t>
      </w:r>
      <w:r>
        <w:rPr>
          <w:color w:val="0000ED"/>
        </w:rPr>
        <w:t>gy</w:t>
      </w:r>
      <w:r>
        <w:rPr>
          <w:color w:val="0000ED"/>
          <w:u w:val="single" w:color="0000ED"/>
        </w:rPr>
        <w:t xml:space="preserve"> Committee</w:t>
      </w:r>
      <w:r>
        <w:t xml:space="preserve"> Chair should circulate the document to the </w:t>
      </w:r>
      <w:r>
        <w:rPr>
          <w:color w:val="0000ED"/>
          <w:u w:val="single" w:color="0000ED"/>
        </w:rPr>
        <w:t>Pro</w:t>
      </w:r>
      <w:r>
        <w:rPr>
          <w:color w:val="0000ED"/>
        </w:rPr>
        <w:t>j</w:t>
      </w:r>
      <w:r>
        <w:rPr>
          <w:color w:val="0000ED"/>
          <w:u w:val="single" w:color="0000ED"/>
        </w:rPr>
        <w:t>ect</w:t>
      </w:r>
      <w:r>
        <w:t xml:space="preserve"> Group Chair, the </w:t>
      </w:r>
      <w:r>
        <w:rPr>
          <w:color w:val="0000ED"/>
          <w:u w:val="single" w:color="0000ED"/>
        </w:rPr>
        <w:t>Proponents</w:t>
      </w:r>
      <w:r>
        <w:t xml:space="preserve"> and/or the document editor, and may circulate it to others including the </w:t>
      </w:r>
      <w:r>
        <w:rPr>
          <w:color w:val="0000ED"/>
          <w:u w:val="single" w:color="0000ED"/>
        </w:rPr>
        <w:t>Technolo</w:t>
      </w:r>
      <w:r>
        <w:rPr>
          <w:color w:val="0000ED"/>
        </w:rPr>
        <w:t>gy</w:t>
      </w:r>
      <w:r>
        <w:rPr>
          <w:color w:val="0000ED"/>
          <w:u w:val="single" w:color="0000ED"/>
        </w:rPr>
        <w:t xml:space="preserve"> Committee</w:t>
      </w:r>
      <w:r>
        <w:t>.</w:t>
      </w:r>
    </w:p>
    <w:p w14:paraId="39272BE3" w14:textId="77777777" w:rsidR="001B5840" w:rsidRDefault="00000000">
      <w:pPr>
        <w:spacing w:after="379"/>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provide means for any interested party to submit Comments on the published document, and such Comments shall be available to all </w:t>
      </w:r>
      <w:r>
        <w:rPr>
          <w:color w:val="0000ED"/>
          <w:u w:val="single" w:color="0000ED"/>
        </w:rPr>
        <w:t>Technolo</w:t>
      </w:r>
      <w:r>
        <w:rPr>
          <w:color w:val="0000ED"/>
        </w:rPr>
        <w:t>gy</w:t>
      </w:r>
      <w:r>
        <w:rPr>
          <w:color w:val="0000ED"/>
          <w:u w:val="single" w:color="0000ED"/>
        </w:rPr>
        <w:t xml:space="preserve"> Committee</w:t>
      </w:r>
      <w:r>
        <w:t xml:space="preserve"> Members.</w:t>
      </w:r>
    </w:p>
    <w:p w14:paraId="2ECB640C" w14:textId="77777777" w:rsidR="001B5840" w:rsidRDefault="00000000">
      <w:pPr>
        <w:pStyle w:val="Heading3"/>
        <w:ind w:left="-5"/>
      </w:pPr>
      <w:ins w:id="450" w:author="db" w:date="2022-08-24T13:55:00Z">
        <w:r>
          <w:t xml:space="preserve">6.12 </w:t>
        </w:r>
      </w:ins>
      <w:bookmarkStart w:id="451" w:name="_Toc67441"/>
      <w:r>
        <w:t>Review of Publications</w:t>
      </w:r>
    </w:p>
    <w:bookmarkEnd w:id="451"/>
    <w:p w14:paraId="4BC9DA94" w14:textId="77777777" w:rsidR="001B5840" w:rsidRDefault="00000000">
      <w:pPr>
        <w:ind w:left="-5" w:right="16"/>
      </w:pPr>
      <w:r>
        <w:t xml:space="preserve">All new Standards, </w:t>
      </w:r>
      <w:r>
        <w:rPr>
          <w:color w:val="0000ED"/>
          <w:u w:val="single" w:color="0000ED"/>
        </w:rPr>
        <w:t>Recommended Practices</w:t>
      </w:r>
      <w:r>
        <w:t xml:space="preserve"> and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Guidelines</w:t>
      </w:r>
      <w:r>
        <w:t xml:space="preserve"> shall undergo the Review process of section </w:t>
      </w:r>
      <w:r>
        <w:rPr>
          <w:color w:val="0000ED"/>
          <w:u w:val="single" w:color="0000ED"/>
        </w:rPr>
        <w:t>6.14</w:t>
      </w:r>
      <w:r>
        <w:t xml:space="preserve"> one year from initial publication.</w:t>
      </w:r>
    </w:p>
    <w:p w14:paraId="19D33EC7" w14:textId="77777777" w:rsidR="001B5840" w:rsidRDefault="00000000">
      <w:pPr>
        <w:spacing w:after="379"/>
        <w:ind w:left="-5" w:right="16"/>
      </w:pPr>
      <w:r>
        <w:t xml:space="preserve">Within 6 months following the 4th anniversary of the publication of each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w:t>
      </w:r>
      <w:r>
        <w:t xml:space="preserve"> that has not previously been stabilized or </w:t>
      </w:r>
      <w:r>
        <w:rPr>
          <w:color w:val="0000ED"/>
          <w:u w:val="single" w:color="0000ED"/>
        </w:rPr>
        <w:t>withdrawn</w:t>
      </w:r>
      <w:r>
        <w:t xml:space="preserve">, the </w:t>
      </w:r>
      <w:r>
        <w:rPr>
          <w:color w:val="0000ED"/>
          <w:u w:val="single" w:color="0000ED"/>
        </w:rPr>
        <w:t>Director of En</w:t>
      </w:r>
      <w:r>
        <w:rPr>
          <w:color w:val="0000ED"/>
        </w:rPr>
        <w:t>g</w:t>
      </w:r>
      <w:r>
        <w:rPr>
          <w:color w:val="0000ED"/>
          <w:u w:val="single" w:color="0000ED"/>
        </w:rPr>
        <w:t>ineerin</w:t>
      </w:r>
      <w:r>
        <w:rPr>
          <w:color w:val="0000ED"/>
        </w:rPr>
        <w:t xml:space="preserve">g </w:t>
      </w:r>
      <w:r>
        <w:t xml:space="preserve">shall submit a copy of the current publication along with a request to the responsible </w:t>
      </w:r>
      <w:r>
        <w:rPr>
          <w:color w:val="0000ED"/>
          <w:u w:val="single" w:color="0000ED"/>
        </w:rPr>
        <w:t>Technolo</w:t>
      </w:r>
      <w:r>
        <w:rPr>
          <w:color w:val="0000ED"/>
        </w:rPr>
        <w:t>gy</w:t>
      </w:r>
      <w:r>
        <w:rPr>
          <w:color w:val="0000ED"/>
          <w:u w:val="single" w:color="0000ED"/>
        </w:rPr>
        <w:t xml:space="preserve"> Committee</w:t>
      </w:r>
      <w:r>
        <w:t xml:space="preserve"> Chair to review the publication according to the Review process of section </w:t>
      </w:r>
      <w:r>
        <w:rPr>
          <w:color w:val="0000ED"/>
          <w:u w:val="single" w:color="0000ED"/>
        </w:rPr>
        <w:t>6.14</w:t>
      </w:r>
      <w:r>
        <w:t>.</w:t>
      </w:r>
    </w:p>
    <w:p w14:paraId="581C180E" w14:textId="77777777" w:rsidR="001B5840" w:rsidRDefault="00000000">
      <w:pPr>
        <w:pStyle w:val="Heading3"/>
        <w:ind w:left="-5"/>
      </w:pPr>
      <w:ins w:id="452" w:author="db" w:date="2022-08-24T13:55:00Z">
        <w:r>
          <w:t xml:space="preserve">6.13 </w:t>
        </w:r>
      </w:ins>
      <w:bookmarkStart w:id="453" w:name="_Toc67442"/>
      <w:r>
        <w:t>Submission to Other Standards Development Organizations</w:t>
      </w:r>
    </w:p>
    <w:bookmarkEnd w:id="453"/>
    <w:p w14:paraId="48D3C107" w14:textId="77777777" w:rsidR="001B5840" w:rsidRDefault="00000000">
      <w:pPr>
        <w:spacing w:after="5"/>
        <w:ind w:left="-5" w:right="16"/>
      </w:pPr>
      <w:r>
        <w:t xml:space="preserve">Proposals to submit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to other standards development organizations shall follow the </w:t>
      </w:r>
      <w:r>
        <w:rPr>
          <w:color w:val="0000ED"/>
          <w:u w:val="single" w:color="0000ED"/>
        </w:rPr>
        <w:t>Liaison</w:t>
      </w:r>
      <w:r>
        <w:t xml:space="preserve"> communication process, with notice to the </w:t>
      </w:r>
      <w:r>
        <w:rPr>
          <w:color w:val="0000ED"/>
          <w:u w:val="single" w:color="0000ED"/>
        </w:rPr>
        <w:t>Director of En</w:t>
      </w:r>
      <w:r>
        <w:rPr>
          <w:color w:val="0000ED"/>
        </w:rPr>
        <w:t>g</w:t>
      </w:r>
      <w:r>
        <w:rPr>
          <w:color w:val="0000ED"/>
          <w:u w:val="single" w:color="0000ED"/>
        </w:rPr>
        <w:t>ineerin</w:t>
      </w:r>
      <w:r>
        <w:rPr>
          <w:color w:val="0000ED"/>
        </w:rPr>
        <w:t>g</w:t>
      </w:r>
      <w:r>
        <w:t>.</w:t>
      </w:r>
    </w:p>
    <w:p w14:paraId="7EA1119D" w14:textId="77777777" w:rsidR="001B5840" w:rsidRDefault="00000000">
      <w:pPr>
        <w:spacing w:after="379"/>
        <w:ind w:left="-5" w:right="16"/>
      </w:pPr>
      <w:r>
        <w:t xml:space="preserve">Such documents shall be accompanied by a </w:t>
      </w:r>
      <w:r>
        <w:rPr>
          <w:color w:val="0000ED"/>
          <w:u w:val="single" w:color="0000ED"/>
        </w:rPr>
        <w:t>liaison</w:t>
      </w:r>
      <w:r>
        <w:t xml:space="preserve"> statement. Proposals to submit </w:t>
      </w:r>
      <w:r>
        <w:rPr>
          <w:color w:val="0000ED"/>
          <w:u w:val="single" w:color="0000ED"/>
        </w:rPr>
        <w:t>Committee Drafts</w:t>
      </w:r>
      <w:r>
        <w:t xml:space="preserve"> and </w:t>
      </w:r>
      <w:r>
        <w:rPr>
          <w:color w:val="0000ED"/>
          <w:u w:val="single" w:color="0000ED"/>
        </w:rPr>
        <w:t>Final Committee Drafts</w:t>
      </w:r>
      <w:r>
        <w:t xml:space="preserve"> also shall require the approval of the responsible </w:t>
      </w:r>
      <w:r>
        <w:rPr>
          <w:color w:val="0000ED"/>
          <w:u w:val="single" w:color="0000ED"/>
        </w:rPr>
        <w:lastRenderedPageBreak/>
        <w:t>Technolo</w:t>
      </w:r>
      <w:r>
        <w:rPr>
          <w:color w:val="0000ED"/>
        </w:rPr>
        <w:t>gy</w:t>
      </w:r>
      <w:r>
        <w:rPr>
          <w:color w:val="0000ED"/>
          <w:u w:val="single" w:color="0000ED"/>
        </w:rPr>
        <w:t xml:space="preserve"> Committee</w:t>
      </w:r>
      <w:r>
        <w:t xml:space="preserve"> Chair and the </w:t>
      </w:r>
      <w:r>
        <w:rPr>
          <w:color w:val="541A8B"/>
          <w:u w:val="single" w:color="541A8B"/>
        </w:rPr>
        <w:t>Standards Vice President</w:t>
      </w:r>
      <w:r>
        <w:t xml:space="preserve">. </w:t>
      </w:r>
      <w:r>
        <w:rPr>
          <w:color w:val="0000ED"/>
          <w:u w:val="single" w:color="0000ED"/>
        </w:rPr>
        <w:t>Workin</w:t>
      </w:r>
      <w:r>
        <w:rPr>
          <w:color w:val="0000ED"/>
        </w:rPr>
        <w:t>g</w:t>
      </w:r>
      <w:r>
        <w:rPr>
          <w:color w:val="0000ED"/>
          <w:u w:val="single" w:color="0000ED"/>
        </w:rPr>
        <w:t xml:space="preserve"> Drafts </w:t>
      </w:r>
      <w:r>
        <w:t xml:space="preserve">shall not be submitted outside the responsible </w:t>
      </w:r>
      <w:r>
        <w:rPr>
          <w:color w:val="0000ED"/>
          <w:u w:val="single" w:color="0000ED"/>
        </w:rPr>
        <w:t>Technolo</w:t>
      </w:r>
      <w:r>
        <w:rPr>
          <w:color w:val="0000ED"/>
        </w:rPr>
        <w:t>gy</w:t>
      </w:r>
      <w:r>
        <w:rPr>
          <w:color w:val="0000ED"/>
          <w:u w:val="single" w:color="0000ED"/>
        </w:rPr>
        <w:t xml:space="preserve"> Committee</w:t>
      </w:r>
      <w:r>
        <w:t>.</w:t>
      </w:r>
    </w:p>
    <w:p w14:paraId="042DBFB5" w14:textId="77777777" w:rsidR="001B5840" w:rsidRDefault="00000000">
      <w:pPr>
        <w:pStyle w:val="Heading3"/>
        <w:ind w:left="-5"/>
      </w:pPr>
      <w:ins w:id="454" w:author="db" w:date="2022-08-24T13:55:00Z">
        <w:r>
          <w:t xml:space="preserve">6.14 </w:t>
        </w:r>
      </w:ins>
      <w:bookmarkStart w:id="455" w:name="_Toc67443"/>
      <w:r>
        <w:t>Engineering Document Review</w:t>
      </w:r>
    </w:p>
    <w:bookmarkEnd w:id="455"/>
    <w:p w14:paraId="6A20260B" w14:textId="77777777" w:rsidR="001B5840" w:rsidRDefault="00000000">
      <w:pPr>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advise the relevant </w:t>
      </w:r>
      <w:r>
        <w:rPr>
          <w:color w:val="0000ED"/>
          <w:u w:val="single" w:color="0000ED"/>
        </w:rPr>
        <w:t>Technolo</w:t>
      </w:r>
      <w:r>
        <w:rPr>
          <w:color w:val="0000ED"/>
        </w:rPr>
        <w:t>gy</w:t>
      </w:r>
      <w:r>
        <w:rPr>
          <w:color w:val="0000ED"/>
          <w:u w:val="single" w:color="0000ED"/>
        </w:rPr>
        <w:t xml:space="preserve"> Committee</w:t>
      </w:r>
      <w:r>
        <w:t xml:space="preserve"> Chair of any documents to be reviewed. The list of such documents shall be added to the next </w:t>
      </w:r>
      <w:r>
        <w:rPr>
          <w:color w:val="0000ED"/>
          <w:u w:val="single" w:color="0000ED"/>
        </w:rPr>
        <w:t>Technolo</w:t>
      </w:r>
      <w:r>
        <w:rPr>
          <w:color w:val="0000ED"/>
        </w:rPr>
        <w:t xml:space="preserve">gy </w:t>
      </w:r>
      <w:r>
        <w:rPr>
          <w:color w:val="0000ED"/>
          <w:u w:val="single" w:color="0000ED"/>
        </w:rPr>
        <w:t>Committee</w:t>
      </w:r>
      <w:r>
        <w:t xml:space="preserve"> agenda for discussion.</w:t>
      </w:r>
    </w:p>
    <w:p w14:paraId="6E60630A" w14:textId="77777777" w:rsidR="001B5840" w:rsidRDefault="00000000">
      <w:pPr>
        <w:ind w:left="-5" w:right="16"/>
      </w:pPr>
      <w:r>
        <w:t xml:space="preserve">During or following the next </w:t>
      </w:r>
      <w:r>
        <w:rPr>
          <w:color w:val="0000ED"/>
          <w:u w:val="single" w:color="0000ED"/>
        </w:rPr>
        <w:t>Technolo</w:t>
      </w:r>
      <w:r>
        <w:rPr>
          <w:color w:val="0000ED"/>
        </w:rPr>
        <w:t>gy</w:t>
      </w:r>
      <w:r>
        <w:rPr>
          <w:color w:val="0000ED"/>
          <w:u w:val="single" w:color="0000ED"/>
        </w:rPr>
        <w:t xml:space="preserve"> Committee</w:t>
      </w:r>
      <w:r>
        <w:t xml:space="preserve"> meeting, the </w:t>
      </w:r>
      <w:r>
        <w:rPr>
          <w:color w:val="0000ED"/>
          <w:u w:val="single" w:color="0000ED"/>
        </w:rPr>
        <w:t>Technolo</w:t>
      </w:r>
      <w:r>
        <w:rPr>
          <w:color w:val="0000ED"/>
        </w:rPr>
        <w:t>gy</w:t>
      </w:r>
      <w:r>
        <w:rPr>
          <w:color w:val="0000ED"/>
          <w:u w:val="single" w:color="0000ED"/>
        </w:rPr>
        <w:t xml:space="preserve"> Committee </w:t>
      </w:r>
      <w:r>
        <w:t xml:space="preserve">Chair shall appoint an </w:t>
      </w:r>
      <w:r>
        <w:rPr>
          <w:color w:val="0000ED"/>
          <w:u w:val="single" w:color="0000ED"/>
        </w:rPr>
        <w:t>Ad Hoc Group</w:t>
      </w:r>
      <w:r>
        <w:t xml:space="preserve"> to review the list of documents and provide recommendations for the disposition of each document. For each document, the disposition recommended shall be one of the following:</w:t>
      </w:r>
    </w:p>
    <w:p w14:paraId="02C457D2" w14:textId="77777777" w:rsidR="001B5840" w:rsidRDefault="00000000">
      <w:pPr>
        <w:spacing w:after="0"/>
        <w:ind w:left="355" w:right="16"/>
      </w:pPr>
      <w:ins w:id="456" w:author="db" w:date="2022-08-24T13:55:00Z">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DA874B2" wp14:editId="2291C421">
                  <wp:simplePos x="0" y="0"/>
                  <wp:positionH relativeFrom="column">
                    <wp:posOffset>219272</wp:posOffset>
                  </wp:positionH>
                  <wp:positionV relativeFrom="paragraph">
                    <wp:posOffset>55482</wp:posOffset>
                  </wp:positionV>
                  <wp:extent cx="47668" cy="1220296"/>
                  <wp:effectExtent l="0" t="0" r="0" b="0"/>
                  <wp:wrapSquare wrapText="bothSides"/>
                  <wp:docPr id="448910" name="Group 448910"/>
                  <wp:cNvGraphicFramePr/>
                  <a:graphic xmlns:a="http://schemas.openxmlformats.org/drawingml/2006/main">
                    <a:graphicData uri="http://schemas.microsoft.com/office/word/2010/wordprocessingGroup">
                      <wpg:wgp>
                        <wpg:cNvGrpSpPr/>
                        <wpg:grpSpPr>
                          <a:xfrm>
                            <a:off x="0" y="0"/>
                            <a:ext cx="47668" cy="1220296"/>
                            <a:chOff x="0" y="0"/>
                            <a:chExt cx="47668" cy="1220296"/>
                          </a:xfrm>
                        </wpg:grpSpPr>
                        <wps:wsp>
                          <wps:cNvPr id="69982" name="Shape 69982"/>
                          <wps:cNvSpPr/>
                          <wps:spPr>
                            <a:xfrm>
                              <a:off x="0" y="0"/>
                              <a:ext cx="47668" cy="47668"/>
                            </a:xfrm>
                            <a:custGeom>
                              <a:avLst/>
                              <a:gdLst/>
                              <a:ahLst/>
                              <a:cxnLst/>
                              <a:rect l="0" t="0" r="0" b="0"/>
                              <a:pathLst>
                                <a:path w="47668" h="47668">
                                  <a:moveTo>
                                    <a:pt x="23834" y="0"/>
                                  </a:moveTo>
                                  <a:cubicBezTo>
                                    <a:pt x="26994" y="0"/>
                                    <a:pt x="30035" y="601"/>
                                    <a:pt x="32955" y="1821"/>
                                  </a:cubicBezTo>
                                  <a:cubicBezTo>
                                    <a:pt x="35875" y="2984"/>
                                    <a:pt x="38452" y="4691"/>
                                    <a:pt x="40687" y="6959"/>
                                  </a:cubicBezTo>
                                  <a:cubicBezTo>
                                    <a:pt x="42922" y="9161"/>
                                    <a:pt x="44644" y="11726"/>
                                    <a:pt x="45854" y="14672"/>
                                  </a:cubicBezTo>
                                  <a:cubicBezTo>
                                    <a:pt x="47063" y="17618"/>
                                    <a:pt x="47668" y="20669"/>
                                    <a:pt x="47668" y="23834"/>
                                  </a:cubicBezTo>
                                  <a:cubicBezTo>
                                    <a:pt x="47668" y="26998"/>
                                    <a:pt x="47063" y="30011"/>
                                    <a:pt x="45854" y="32920"/>
                                  </a:cubicBezTo>
                                  <a:cubicBezTo>
                                    <a:pt x="44644" y="35866"/>
                                    <a:pt x="42922" y="38430"/>
                                    <a:pt x="40687" y="40670"/>
                                  </a:cubicBezTo>
                                  <a:cubicBezTo>
                                    <a:pt x="38452" y="42901"/>
                                    <a:pt x="35875" y="44617"/>
                                    <a:pt x="32955" y="45847"/>
                                  </a:cubicBezTo>
                                  <a:cubicBezTo>
                                    <a:pt x="30035" y="47038"/>
                                    <a:pt x="26994" y="47630"/>
                                    <a:pt x="23834" y="47668"/>
                                  </a:cubicBezTo>
                                  <a:cubicBezTo>
                                    <a:pt x="20673" y="47630"/>
                                    <a:pt x="17633" y="47038"/>
                                    <a:pt x="14713" y="45847"/>
                                  </a:cubicBezTo>
                                  <a:cubicBezTo>
                                    <a:pt x="11793" y="44617"/>
                                    <a:pt x="9216" y="42901"/>
                                    <a:pt x="6981" y="40670"/>
                                  </a:cubicBezTo>
                                  <a:cubicBezTo>
                                    <a:pt x="4746" y="38430"/>
                                    <a:pt x="3024" y="35866"/>
                                    <a:pt x="1814" y="32920"/>
                                  </a:cubicBezTo>
                                  <a:cubicBezTo>
                                    <a:pt x="605" y="30011"/>
                                    <a:pt x="0" y="26998"/>
                                    <a:pt x="0" y="23834"/>
                                  </a:cubicBezTo>
                                  <a:cubicBezTo>
                                    <a:pt x="0" y="20669"/>
                                    <a:pt x="605" y="17618"/>
                                    <a:pt x="1814" y="14672"/>
                                  </a:cubicBezTo>
                                  <a:cubicBezTo>
                                    <a:pt x="3024" y="11726"/>
                                    <a:pt x="4746" y="9161"/>
                                    <a:pt x="6981" y="6959"/>
                                  </a:cubicBezTo>
                                  <a:cubicBezTo>
                                    <a:pt x="9216" y="4691"/>
                                    <a:pt x="11793" y="2984"/>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90" name="Shape 69990"/>
                          <wps:cNvSpPr/>
                          <wps:spPr>
                            <a:xfrm>
                              <a:off x="0" y="228805"/>
                              <a:ext cx="47668" cy="47668"/>
                            </a:xfrm>
                            <a:custGeom>
                              <a:avLst/>
                              <a:gdLst/>
                              <a:ahLst/>
                              <a:cxnLst/>
                              <a:rect l="0" t="0" r="0" b="0"/>
                              <a:pathLst>
                                <a:path w="47668" h="47668">
                                  <a:moveTo>
                                    <a:pt x="23834" y="0"/>
                                  </a:moveTo>
                                  <a:cubicBezTo>
                                    <a:pt x="26994" y="0"/>
                                    <a:pt x="30035" y="601"/>
                                    <a:pt x="32955" y="1792"/>
                                  </a:cubicBezTo>
                                  <a:cubicBezTo>
                                    <a:pt x="35875" y="3013"/>
                                    <a:pt x="38452" y="4728"/>
                                    <a:pt x="40687" y="6960"/>
                                  </a:cubicBezTo>
                                  <a:cubicBezTo>
                                    <a:pt x="42922" y="9161"/>
                                    <a:pt x="44644" y="11764"/>
                                    <a:pt x="45854" y="14711"/>
                                  </a:cubicBezTo>
                                  <a:cubicBezTo>
                                    <a:pt x="47063" y="17618"/>
                                    <a:pt x="47668" y="20669"/>
                                    <a:pt x="47668" y="23834"/>
                                  </a:cubicBezTo>
                                  <a:cubicBezTo>
                                    <a:pt x="47668" y="26999"/>
                                    <a:pt x="47063" y="30011"/>
                                    <a:pt x="45854" y="32920"/>
                                  </a:cubicBezTo>
                                  <a:cubicBezTo>
                                    <a:pt x="44644" y="35865"/>
                                    <a:pt x="42922" y="38430"/>
                                    <a:pt x="40687" y="40670"/>
                                  </a:cubicBezTo>
                                  <a:cubicBezTo>
                                    <a:pt x="38452" y="42900"/>
                                    <a:pt x="35875" y="44617"/>
                                    <a:pt x="32955" y="45809"/>
                                  </a:cubicBezTo>
                                  <a:cubicBezTo>
                                    <a:pt x="30035" y="47038"/>
                                    <a:pt x="26994" y="47630"/>
                                    <a:pt x="23834" y="47668"/>
                                  </a:cubicBezTo>
                                  <a:cubicBezTo>
                                    <a:pt x="20673" y="47630"/>
                                    <a:pt x="17633" y="47038"/>
                                    <a:pt x="14713" y="45809"/>
                                  </a:cubicBezTo>
                                  <a:cubicBezTo>
                                    <a:pt x="11793" y="44617"/>
                                    <a:pt x="9216" y="42900"/>
                                    <a:pt x="6981" y="40670"/>
                                  </a:cubicBezTo>
                                  <a:cubicBezTo>
                                    <a:pt x="4746" y="38430"/>
                                    <a:pt x="3024" y="35865"/>
                                    <a:pt x="1814" y="32920"/>
                                  </a:cubicBezTo>
                                  <a:cubicBezTo>
                                    <a:pt x="605" y="30011"/>
                                    <a:pt x="0" y="26999"/>
                                    <a:pt x="0" y="23834"/>
                                  </a:cubicBezTo>
                                  <a:cubicBezTo>
                                    <a:pt x="0" y="20669"/>
                                    <a:pt x="605" y="17618"/>
                                    <a:pt x="1814" y="14711"/>
                                  </a:cubicBezTo>
                                  <a:cubicBezTo>
                                    <a:pt x="3024" y="11764"/>
                                    <a:pt x="4746" y="9161"/>
                                    <a:pt x="6981" y="6960"/>
                                  </a:cubicBezTo>
                                  <a:cubicBezTo>
                                    <a:pt x="9216" y="4728"/>
                                    <a:pt x="11793" y="3013"/>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09" name="Shape 70009"/>
                          <wps:cNvSpPr/>
                          <wps:spPr>
                            <a:xfrm>
                              <a:off x="0" y="467144"/>
                              <a:ext cx="47668" cy="47668"/>
                            </a:xfrm>
                            <a:custGeom>
                              <a:avLst/>
                              <a:gdLst/>
                              <a:ahLst/>
                              <a:cxnLst/>
                              <a:rect l="0" t="0" r="0" b="0"/>
                              <a:pathLst>
                                <a:path w="47668" h="47668">
                                  <a:moveTo>
                                    <a:pt x="23834" y="0"/>
                                  </a:moveTo>
                                  <a:cubicBezTo>
                                    <a:pt x="26994" y="0"/>
                                    <a:pt x="30035" y="602"/>
                                    <a:pt x="32955" y="1794"/>
                                  </a:cubicBezTo>
                                  <a:cubicBezTo>
                                    <a:pt x="35875" y="3013"/>
                                    <a:pt x="38452" y="4730"/>
                                    <a:pt x="40687" y="6960"/>
                                  </a:cubicBezTo>
                                  <a:cubicBezTo>
                                    <a:pt x="42922" y="9162"/>
                                    <a:pt x="44644" y="11728"/>
                                    <a:pt x="45854" y="14673"/>
                                  </a:cubicBezTo>
                                  <a:cubicBezTo>
                                    <a:pt x="47063" y="17619"/>
                                    <a:pt x="47668" y="20670"/>
                                    <a:pt x="47668" y="23834"/>
                                  </a:cubicBezTo>
                                  <a:cubicBezTo>
                                    <a:pt x="47668" y="26961"/>
                                    <a:pt x="47063" y="29984"/>
                                    <a:pt x="45854" y="32920"/>
                                  </a:cubicBezTo>
                                  <a:cubicBezTo>
                                    <a:pt x="44644" y="35828"/>
                                    <a:pt x="42922" y="38392"/>
                                    <a:pt x="40687" y="40670"/>
                                  </a:cubicBezTo>
                                  <a:cubicBezTo>
                                    <a:pt x="38452" y="42902"/>
                                    <a:pt x="35875" y="44618"/>
                                    <a:pt x="32955" y="45810"/>
                                  </a:cubicBezTo>
                                  <a:cubicBezTo>
                                    <a:pt x="30035" y="47040"/>
                                    <a:pt x="26994" y="47668"/>
                                    <a:pt x="23834" y="47668"/>
                                  </a:cubicBezTo>
                                  <a:cubicBezTo>
                                    <a:pt x="20673" y="47668"/>
                                    <a:pt x="17633" y="47040"/>
                                    <a:pt x="14713" y="45810"/>
                                  </a:cubicBezTo>
                                  <a:cubicBezTo>
                                    <a:pt x="11793" y="44618"/>
                                    <a:pt x="9216" y="42902"/>
                                    <a:pt x="6981" y="40670"/>
                                  </a:cubicBezTo>
                                  <a:cubicBezTo>
                                    <a:pt x="4746" y="38392"/>
                                    <a:pt x="3024" y="35828"/>
                                    <a:pt x="1814" y="32920"/>
                                  </a:cubicBezTo>
                                  <a:cubicBezTo>
                                    <a:pt x="605" y="29984"/>
                                    <a:pt x="0" y="26961"/>
                                    <a:pt x="0" y="23834"/>
                                  </a:cubicBezTo>
                                  <a:cubicBezTo>
                                    <a:pt x="0" y="20670"/>
                                    <a:pt x="605" y="17619"/>
                                    <a:pt x="1814" y="14673"/>
                                  </a:cubicBezTo>
                                  <a:cubicBezTo>
                                    <a:pt x="3024" y="11728"/>
                                    <a:pt x="4746" y="9162"/>
                                    <a:pt x="6981" y="6960"/>
                                  </a:cubicBezTo>
                                  <a:cubicBezTo>
                                    <a:pt x="9216" y="4730"/>
                                    <a:pt x="11793" y="3013"/>
                                    <a:pt x="14713" y="1794"/>
                                  </a:cubicBezTo>
                                  <a:cubicBezTo>
                                    <a:pt x="17633" y="602"/>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15" name="Shape 70015"/>
                          <wps:cNvSpPr/>
                          <wps:spPr>
                            <a:xfrm>
                              <a:off x="0" y="705483"/>
                              <a:ext cx="47668" cy="47668"/>
                            </a:xfrm>
                            <a:custGeom>
                              <a:avLst/>
                              <a:gdLst/>
                              <a:ahLst/>
                              <a:cxnLst/>
                              <a:rect l="0" t="0" r="0" b="0"/>
                              <a:pathLst>
                                <a:path w="47668" h="47668">
                                  <a:moveTo>
                                    <a:pt x="23834" y="0"/>
                                  </a:moveTo>
                                  <a:cubicBezTo>
                                    <a:pt x="26994" y="0"/>
                                    <a:pt x="30035" y="601"/>
                                    <a:pt x="32955" y="1822"/>
                                  </a:cubicBezTo>
                                  <a:cubicBezTo>
                                    <a:pt x="35875" y="2984"/>
                                    <a:pt x="38452" y="4690"/>
                                    <a:pt x="40687" y="6960"/>
                                  </a:cubicBezTo>
                                  <a:cubicBezTo>
                                    <a:pt x="42922" y="9162"/>
                                    <a:pt x="44644" y="11726"/>
                                    <a:pt x="45854" y="14673"/>
                                  </a:cubicBezTo>
                                  <a:cubicBezTo>
                                    <a:pt x="47063" y="17618"/>
                                    <a:pt x="47668" y="20669"/>
                                    <a:pt x="47668" y="23834"/>
                                  </a:cubicBezTo>
                                  <a:cubicBezTo>
                                    <a:pt x="47668" y="26999"/>
                                    <a:pt x="47063" y="30011"/>
                                    <a:pt x="45854" y="32920"/>
                                  </a:cubicBezTo>
                                  <a:cubicBezTo>
                                    <a:pt x="44644" y="35865"/>
                                    <a:pt x="42922" y="38429"/>
                                    <a:pt x="40687" y="40671"/>
                                  </a:cubicBezTo>
                                  <a:cubicBezTo>
                                    <a:pt x="38452" y="42900"/>
                                    <a:pt x="35875" y="44617"/>
                                    <a:pt x="32955" y="45809"/>
                                  </a:cubicBezTo>
                                  <a:cubicBezTo>
                                    <a:pt x="30035" y="47038"/>
                                    <a:pt x="26994" y="47629"/>
                                    <a:pt x="23834" y="47668"/>
                                  </a:cubicBezTo>
                                  <a:cubicBezTo>
                                    <a:pt x="20673" y="47629"/>
                                    <a:pt x="17633" y="47038"/>
                                    <a:pt x="14713" y="45809"/>
                                  </a:cubicBezTo>
                                  <a:cubicBezTo>
                                    <a:pt x="11793" y="44617"/>
                                    <a:pt x="9216" y="42900"/>
                                    <a:pt x="6981" y="40671"/>
                                  </a:cubicBezTo>
                                  <a:cubicBezTo>
                                    <a:pt x="4746" y="38429"/>
                                    <a:pt x="3024" y="35865"/>
                                    <a:pt x="1814" y="32920"/>
                                  </a:cubicBezTo>
                                  <a:cubicBezTo>
                                    <a:pt x="605" y="30011"/>
                                    <a:pt x="0" y="26999"/>
                                    <a:pt x="0" y="23834"/>
                                  </a:cubicBezTo>
                                  <a:cubicBezTo>
                                    <a:pt x="0" y="20669"/>
                                    <a:pt x="605" y="17618"/>
                                    <a:pt x="1814" y="14673"/>
                                  </a:cubicBezTo>
                                  <a:cubicBezTo>
                                    <a:pt x="3024" y="11726"/>
                                    <a:pt x="4746" y="9162"/>
                                    <a:pt x="6981" y="6960"/>
                                  </a:cubicBezTo>
                                  <a:cubicBezTo>
                                    <a:pt x="9216" y="4690"/>
                                    <a:pt x="11793" y="2984"/>
                                    <a:pt x="14713" y="182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23" name="Shape 70023"/>
                          <wps:cNvSpPr/>
                          <wps:spPr>
                            <a:xfrm>
                              <a:off x="0" y="934290"/>
                              <a:ext cx="47668" cy="47667"/>
                            </a:xfrm>
                            <a:custGeom>
                              <a:avLst/>
                              <a:gdLst/>
                              <a:ahLst/>
                              <a:cxnLst/>
                              <a:rect l="0" t="0" r="0" b="0"/>
                              <a:pathLst>
                                <a:path w="47668" h="47667">
                                  <a:moveTo>
                                    <a:pt x="23834" y="0"/>
                                  </a:moveTo>
                                  <a:cubicBezTo>
                                    <a:pt x="26994" y="0"/>
                                    <a:pt x="30035" y="599"/>
                                    <a:pt x="32955" y="1791"/>
                                  </a:cubicBezTo>
                                  <a:cubicBezTo>
                                    <a:pt x="35875" y="2983"/>
                                    <a:pt x="38452" y="4690"/>
                                    <a:pt x="40687" y="6958"/>
                                  </a:cubicBezTo>
                                  <a:cubicBezTo>
                                    <a:pt x="42922" y="9160"/>
                                    <a:pt x="44644" y="11726"/>
                                    <a:pt x="45854" y="14671"/>
                                  </a:cubicBezTo>
                                  <a:cubicBezTo>
                                    <a:pt x="47063" y="17617"/>
                                    <a:pt x="47668" y="20668"/>
                                    <a:pt x="47668" y="23833"/>
                                  </a:cubicBezTo>
                                  <a:cubicBezTo>
                                    <a:pt x="47668" y="26999"/>
                                    <a:pt x="47063" y="30011"/>
                                    <a:pt x="45854" y="32918"/>
                                  </a:cubicBezTo>
                                  <a:cubicBezTo>
                                    <a:pt x="44644" y="35864"/>
                                    <a:pt x="42922" y="38429"/>
                                    <a:pt x="40687" y="40669"/>
                                  </a:cubicBezTo>
                                  <a:cubicBezTo>
                                    <a:pt x="38452" y="42900"/>
                                    <a:pt x="35875" y="44616"/>
                                    <a:pt x="32955" y="45807"/>
                                  </a:cubicBezTo>
                                  <a:cubicBezTo>
                                    <a:pt x="30035" y="47038"/>
                                    <a:pt x="26994" y="47629"/>
                                    <a:pt x="23834" y="47667"/>
                                  </a:cubicBezTo>
                                  <a:cubicBezTo>
                                    <a:pt x="20673" y="47629"/>
                                    <a:pt x="17633" y="47038"/>
                                    <a:pt x="14713" y="45807"/>
                                  </a:cubicBezTo>
                                  <a:cubicBezTo>
                                    <a:pt x="11793" y="44616"/>
                                    <a:pt x="9216" y="42900"/>
                                    <a:pt x="6981" y="40669"/>
                                  </a:cubicBezTo>
                                  <a:cubicBezTo>
                                    <a:pt x="4746" y="38429"/>
                                    <a:pt x="3024" y="35864"/>
                                    <a:pt x="1814" y="32918"/>
                                  </a:cubicBezTo>
                                  <a:cubicBezTo>
                                    <a:pt x="605" y="30011"/>
                                    <a:pt x="0" y="26999"/>
                                    <a:pt x="0" y="23833"/>
                                  </a:cubicBezTo>
                                  <a:cubicBezTo>
                                    <a:pt x="0" y="20668"/>
                                    <a:pt x="605" y="17617"/>
                                    <a:pt x="1814" y="14709"/>
                                  </a:cubicBezTo>
                                  <a:cubicBezTo>
                                    <a:pt x="3024" y="11764"/>
                                    <a:pt x="4746" y="9160"/>
                                    <a:pt x="6981" y="6958"/>
                                  </a:cubicBezTo>
                                  <a:cubicBezTo>
                                    <a:pt x="9216" y="4690"/>
                                    <a:pt x="11793" y="2983"/>
                                    <a:pt x="14713" y="1791"/>
                                  </a:cubicBezTo>
                                  <a:cubicBezTo>
                                    <a:pt x="17633" y="599"/>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81" name="Shape 70081"/>
                          <wps:cNvSpPr/>
                          <wps:spPr>
                            <a:xfrm>
                              <a:off x="0" y="1172628"/>
                              <a:ext cx="47668" cy="47668"/>
                            </a:xfrm>
                            <a:custGeom>
                              <a:avLst/>
                              <a:gdLst/>
                              <a:ahLst/>
                              <a:cxnLst/>
                              <a:rect l="0" t="0" r="0" b="0"/>
                              <a:pathLst>
                                <a:path w="47668" h="47668">
                                  <a:moveTo>
                                    <a:pt x="23834" y="0"/>
                                  </a:moveTo>
                                  <a:cubicBezTo>
                                    <a:pt x="26994" y="0"/>
                                    <a:pt x="30035" y="601"/>
                                    <a:pt x="32955" y="1792"/>
                                  </a:cubicBezTo>
                                  <a:cubicBezTo>
                                    <a:pt x="35875" y="3012"/>
                                    <a:pt x="38452" y="4728"/>
                                    <a:pt x="40687" y="6959"/>
                                  </a:cubicBezTo>
                                  <a:cubicBezTo>
                                    <a:pt x="42922" y="9199"/>
                                    <a:pt x="44644" y="11764"/>
                                    <a:pt x="45854" y="14672"/>
                                  </a:cubicBezTo>
                                  <a:cubicBezTo>
                                    <a:pt x="47063" y="17618"/>
                                    <a:pt x="47668" y="20669"/>
                                    <a:pt x="47668" y="23834"/>
                                  </a:cubicBezTo>
                                  <a:cubicBezTo>
                                    <a:pt x="47668" y="26961"/>
                                    <a:pt x="47063" y="29983"/>
                                    <a:pt x="45854" y="32920"/>
                                  </a:cubicBezTo>
                                  <a:cubicBezTo>
                                    <a:pt x="44644" y="35826"/>
                                    <a:pt x="42922" y="38392"/>
                                    <a:pt x="40687" y="40670"/>
                                  </a:cubicBezTo>
                                  <a:cubicBezTo>
                                    <a:pt x="38452" y="42863"/>
                                    <a:pt x="35875" y="44616"/>
                                    <a:pt x="32955" y="45847"/>
                                  </a:cubicBezTo>
                                  <a:cubicBezTo>
                                    <a:pt x="30035" y="47038"/>
                                    <a:pt x="26994" y="47630"/>
                                    <a:pt x="23834" y="47668"/>
                                  </a:cubicBezTo>
                                  <a:cubicBezTo>
                                    <a:pt x="20673" y="47630"/>
                                    <a:pt x="17633" y="47038"/>
                                    <a:pt x="14713" y="45847"/>
                                  </a:cubicBezTo>
                                  <a:cubicBezTo>
                                    <a:pt x="11793" y="44616"/>
                                    <a:pt x="9216" y="42863"/>
                                    <a:pt x="6981" y="40670"/>
                                  </a:cubicBezTo>
                                  <a:cubicBezTo>
                                    <a:pt x="4746" y="38392"/>
                                    <a:pt x="3024" y="35826"/>
                                    <a:pt x="1814" y="32920"/>
                                  </a:cubicBezTo>
                                  <a:cubicBezTo>
                                    <a:pt x="605" y="29983"/>
                                    <a:pt x="0" y="26961"/>
                                    <a:pt x="0" y="23834"/>
                                  </a:cubicBezTo>
                                  <a:cubicBezTo>
                                    <a:pt x="0" y="20669"/>
                                    <a:pt x="605" y="17618"/>
                                    <a:pt x="1814" y="14672"/>
                                  </a:cubicBezTo>
                                  <a:cubicBezTo>
                                    <a:pt x="3024" y="11764"/>
                                    <a:pt x="4746" y="9199"/>
                                    <a:pt x="6981" y="6959"/>
                                  </a:cubicBezTo>
                                  <a:cubicBezTo>
                                    <a:pt x="9216" y="4728"/>
                                    <a:pt x="11793" y="3012"/>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8910" style="width:3.75337pt;height:96.0863pt;position:absolute;mso-position-horizontal-relative:text;mso-position-horizontal:absolute;margin-left:17.2655pt;mso-position-vertical-relative:text;margin-top:4.36865pt;" coordsize="476,12202">
                  <v:shape id="Shape 69982" style="position:absolute;width:476;height:476;left:0;top:0;" coordsize="47668,47668" path="m23834,0c26994,0,30035,601,32955,1821c35875,2984,38452,4691,40687,6959c42922,9161,44644,11726,45854,14672c47063,17618,47668,20669,47668,23834c47668,26998,47063,30011,45854,32920c44644,35866,42922,38430,40687,40670c38452,42901,35875,44617,32955,45847c30035,47038,26994,47630,23834,47668c20673,47630,17633,47038,14713,45847c11793,44617,9216,42901,6981,40670c4746,38430,3024,35866,1814,32920c605,30011,0,26998,0,23834c0,20669,605,17618,1814,14672c3024,11726,4746,9161,6981,6959c9216,4691,11793,2984,14713,1792c17633,601,20673,0,23834,0x">
                    <v:stroke weight="0pt" endcap="flat" joinstyle="miter" miterlimit="10" on="false" color="#000000" opacity="0"/>
                    <v:fill on="true" color="#000000"/>
                  </v:shape>
                  <v:shape id="Shape 69990" style="position:absolute;width:476;height:476;left:0;top:2288;" coordsize="47668,47668" path="m23834,0c26994,0,30035,601,32955,1792c35875,3013,38452,4728,40687,6960c42922,9161,44644,11764,45854,14711c47063,17618,47668,20669,47668,23834c47668,26999,47063,30011,45854,32920c44644,35865,42922,38430,40687,40670c38452,42900,35875,44617,32955,45809c30035,47038,26994,47630,23834,47668c20673,47630,17633,47038,14713,45809c11793,44617,9216,42900,6981,40670c4746,38430,3024,35865,1814,32920c605,30011,0,26999,0,23834c0,20669,605,17618,1814,14711c3024,11764,4746,9161,6981,6960c9216,4728,11793,3013,14713,1792c17633,601,20673,0,23834,0x">
                    <v:stroke weight="0pt" endcap="flat" joinstyle="miter" miterlimit="10" on="false" color="#000000" opacity="0"/>
                    <v:fill on="true" color="#000000"/>
                  </v:shape>
                  <v:shape id="Shape 70009" style="position:absolute;width:476;height:476;left:0;top:4671;" coordsize="47668,47668" path="m23834,0c26994,0,30035,602,32955,1794c35875,3013,38452,4730,40687,6960c42922,9162,44644,11728,45854,14673c47063,17619,47668,20670,47668,23834c47668,26961,47063,29984,45854,32920c44644,35828,42922,38392,40687,40670c38452,42902,35875,44618,32955,45810c30035,47040,26994,47668,23834,47668c20673,47668,17633,47040,14713,45810c11793,44618,9216,42902,6981,40670c4746,38392,3024,35828,1814,32920c605,29984,0,26961,0,23834c0,20670,605,17619,1814,14673c3024,11728,4746,9162,6981,6960c9216,4730,11793,3013,14713,1794c17633,602,20673,0,23834,0x">
                    <v:stroke weight="0pt" endcap="flat" joinstyle="miter" miterlimit="10" on="false" color="#000000" opacity="0"/>
                    <v:fill on="true" color="#000000"/>
                  </v:shape>
                  <v:shape id="Shape 70015" style="position:absolute;width:476;height:476;left:0;top:7054;" coordsize="47668,47668" path="m23834,0c26994,0,30035,601,32955,1822c35875,2984,38452,4690,40687,6960c42922,9162,44644,11726,45854,14673c47063,17618,47668,20669,47668,23834c47668,26999,47063,30011,45854,32920c44644,35865,42922,38429,40687,40671c38452,42900,35875,44617,32955,45809c30035,47038,26994,47629,23834,47668c20673,47629,17633,47038,14713,45809c11793,44617,9216,42900,6981,40671c4746,38429,3024,35865,1814,32920c605,30011,0,26999,0,23834c0,20669,605,17618,1814,14673c3024,11726,4746,9162,6981,6960c9216,4690,11793,2984,14713,1822c17633,601,20673,0,23834,0x">
                    <v:stroke weight="0pt" endcap="flat" joinstyle="miter" miterlimit="10" on="false" color="#000000" opacity="0"/>
                    <v:fill on="true" color="#000000"/>
                  </v:shape>
                  <v:shape id="Shape 70023" style="position:absolute;width:476;height:476;left:0;top:9342;" coordsize="47668,47667" path="m23834,0c26994,0,30035,599,32955,1791c35875,2983,38452,4690,40687,6958c42922,9160,44644,11726,45854,14671c47063,17617,47668,20668,47668,23833c47668,26999,47063,30011,45854,32918c44644,35864,42922,38429,40687,40669c38452,42900,35875,44616,32955,45807c30035,47038,26994,47629,23834,47667c20673,47629,17633,47038,14713,45807c11793,44616,9216,42900,6981,40669c4746,38429,3024,35864,1814,32918c605,30011,0,26999,0,23833c0,20668,605,17617,1814,14709c3024,11764,4746,9160,6981,6958c9216,4690,11793,2983,14713,1791c17633,599,20673,0,23834,0x">
                    <v:stroke weight="0pt" endcap="flat" joinstyle="miter" miterlimit="10" on="false" color="#000000" opacity="0"/>
                    <v:fill on="true" color="#000000"/>
                  </v:shape>
                  <v:shape id="Shape 70081" style="position:absolute;width:476;height:476;left:0;top:11726;" coordsize="47668,47668" path="m23834,0c26994,0,30035,601,32955,1792c35875,3012,38452,4728,40687,6959c42922,9199,44644,11764,45854,14672c47063,17618,47668,20669,47668,23834c47668,26961,47063,29983,45854,32920c44644,35826,42922,38392,40687,40670c38452,42863,35875,44616,32955,45847c30035,47038,26994,47630,23834,47668c20673,47630,17633,47038,14713,45847c11793,44616,9216,42863,6981,40670c4746,38392,3024,35826,1814,32920c605,29983,0,26961,0,23834c0,20669,605,17618,1814,14672c3024,11764,4746,9199,6981,6959c9216,4728,11793,3012,14713,1792c17633,601,20673,0,23834,0x">
                    <v:stroke weight="0pt" endcap="flat" joinstyle="miter" miterlimit="10" on="false" color="#000000" opacity="0"/>
                    <v:fill on="true" color="#000000"/>
                  </v:shape>
                  <w10:wrap type="square"/>
                </v:group>
              </w:pict>
            </mc:Fallback>
          </mc:AlternateContent>
        </w:r>
      </w:ins>
      <w:r>
        <w:t>Reaffirm</w:t>
      </w:r>
    </w:p>
    <w:p w14:paraId="4169B708" w14:textId="77777777" w:rsidR="001B5840" w:rsidRDefault="00000000">
      <w:pPr>
        <w:spacing w:after="9"/>
        <w:ind w:left="355" w:right="16"/>
      </w:pPr>
      <w:r>
        <w:t>Reaffirm and Stabilize</w:t>
      </w:r>
    </w:p>
    <w:p w14:paraId="0F9F7A0A" w14:textId="77777777" w:rsidR="001B5840" w:rsidRDefault="00000000">
      <w:pPr>
        <w:spacing w:after="9"/>
        <w:ind w:left="355" w:right="16"/>
      </w:pPr>
      <w:r>
        <w:t>Revise</w:t>
      </w:r>
    </w:p>
    <w:p w14:paraId="74198ABA" w14:textId="77777777" w:rsidR="001B5840" w:rsidRDefault="00000000">
      <w:pPr>
        <w:spacing w:after="0"/>
        <w:ind w:left="355" w:right="16"/>
      </w:pPr>
      <w:r>
        <w:t>Withdraw</w:t>
      </w:r>
    </w:p>
    <w:p w14:paraId="12EBEB26" w14:textId="77777777" w:rsidR="001B5840" w:rsidRDefault="00000000">
      <w:pPr>
        <w:ind w:left="355" w:right="3160"/>
      </w:pPr>
      <w:r>
        <w:t xml:space="preserve">Reassign the document to another </w:t>
      </w:r>
      <w:r>
        <w:rPr>
          <w:color w:val="0000ED"/>
          <w:u w:val="single" w:color="0000ED"/>
        </w:rPr>
        <w:t>Technolo</w:t>
      </w:r>
      <w:r>
        <w:rPr>
          <w:color w:val="0000ED"/>
        </w:rPr>
        <w:t>gy</w:t>
      </w:r>
      <w:r>
        <w:rPr>
          <w:color w:val="0000ED"/>
          <w:u w:val="single" w:color="0000ED"/>
        </w:rPr>
        <w:t xml:space="preserve"> Committee </w:t>
      </w:r>
      <w:r>
        <w:t>No recommendation</w:t>
      </w:r>
    </w:p>
    <w:p w14:paraId="7FA8C1BB" w14:textId="77777777" w:rsidR="001B5840" w:rsidRDefault="00000000">
      <w:pPr>
        <w:ind w:left="-5" w:right="16"/>
      </w:pPr>
      <w:r>
        <w:t>A document should be Reaffirmed if it is believed to be substantially correct and does not contain harmful or misleading recommendations.</w:t>
      </w:r>
    </w:p>
    <w:p w14:paraId="081D143B" w14:textId="77777777" w:rsidR="001B5840" w:rsidRDefault="00000000">
      <w:pPr>
        <w:spacing w:after="314"/>
        <w:ind w:left="-5" w:right="16"/>
      </w:pPr>
      <w:r>
        <w:t>A document should be Stabilized if it meets the criteria for Reaffirmation, is still relevant to technology or practices in use, and need not be subject to future Reviews. It shall have been Reaffirmed at least once before.</w:t>
      </w:r>
    </w:p>
    <w:p w14:paraId="5E9DC11F" w14:textId="77777777" w:rsidR="001B5840" w:rsidRDefault="00000000">
      <w:pPr>
        <w:ind w:left="-5" w:right="16"/>
      </w:pPr>
      <w:r>
        <w:t xml:space="preserve">A </w:t>
      </w:r>
      <w:r>
        <w:rPr>
          <w:color w:val="0000ED"/>
          <w:u w:val="single" w:color="0000ED"/>
        </w:rPr>
        <w:t>Stable</w:t>
      </w:r>
      <w:r>
        <w:t xml:space="preserve"> document still shall be made available and offered for sale by the </w:t>
      </w:r>
      <w:r>
        <w:rPr>
          <w:color w:val="0000ED"/>
          <w:u w:val="single" w:color="0000ED"/>
        </w:rPr>
        <w:t>Societ</w:t>
      </w:r>
      <w:r>
        <w:rPr>
          <w:color w:val="0000ED"/>
        </w:rPr>
        <w:t>y</w:t>
      </w:r>
      <w:r>
        <w:t>, but it shall be prefaced by a cover page explaining its current status.</w:t>
      </w:r>
    </w:p>
    <w:p w14:paraId="6506AA1C" w14:textId="77777777" w:rsidR="001B5840" w:rsidRDefault="00000000">
      <w:pPr>
        <w:ind w:left="-5" w:right="16"/>
      </w:pPr>
      <w:r>
        <w:t xml:space="preserve">At any time, a </w:t>
      </w:r>
      <w:r>
        <w:rPr>
          <w:color w:val="0000ED"/>
          <w:u w:val="single" w:color="0000ED"/>
        </w:rPr>
        <w:t>Technolo</w:t>
      </w:r>
      <w:r>
        <w:rPr>
          <w:color w:val="0000ED"/>
        </w:rPr>
        <w:t>gy</w:t>
      </w:r>
      <w:r>
        <w:rPr>
          <w:color w:val="0000ED"/>
          <w:u w:val="single" w:color="0000ED"/>
        </w:rPr>
        <w:t xml:space="preserve"> Committee</w:t>
      </w:r>
      <w:r>
        <w:t xml:space="preserve"> may revise, amend, or otherwise initiate a new </w:t>
      </w:r>
      <w:r>
        <w:rPr>
          <w:color w:val="0000ED"/>
          <w:u w:val="single" w:color="0000ED"/>
        </w:rPr>
        <w:t>Pro</w:t>
      </w:r>
      <w:r>
        <w:rPr>
          <w:color w:val="0000ED"/>
        </w:rPr>
        <w:t>j</w:t>
      </w:r>
      <w:r>
        <w:rPr>
          <w:color w:val="0000ED"/>
          <w:u w:val="single" w:color="0000ED"/>
        </w:rPr>
        <w:t xml:space="preserve">ect </w:t>
      </w:r>
      <w:r>
        <w:t xml:space="preserve">on a </w:t>
      </w:r>
      <w:r>
        <w:rPr>
          <w:color w:val="0000ED"/>
          <w:u w:val="single" w:color="0000ED"/>
        </w:rPr>
        <w:t>Stable</w:t>
      </w:r>
      <w:r>
        <w:t xml:space="preserve"> document.</w:t>
      </w:r>
    </w:p>
    <w:p w14:paraId="4BB8EAEF" w14:textId="77777777" w:rsidR="001B5840" w:rsidRDefault="00000000">
      <w:pPr>
        <w:ind w:left="-5" w:right="16"/>
      </w:pPr>
      <w:r>
        <w:t xml:space="preserve">A document should be </w:t>
      </w:r>
      <w:r>
        <w:rPr>
          <w:color w:val="0000ED"/>
          <w:u w:val="single" w:color="0000ED"/>
        </w:rPr>
        <w:t>Withdrawn</w:t>
      </w:r>
      <w:r>
        <w:t xml:space="preserve"> only if there is a significant possibility of its use causing harm. A </w:t>
      </w:r>
      <w:r>
        <w:rPr>
          <w:color w:val="0000ED"/>
          <w:u w:val="single" w:color="0000ED"/>
        </w:rPr>
        <w:t>Withdrawn</w:t>
      </w:r>
      <w:r>
        <w:t xml:space="preserve"> document still shall be made available and offered for sale by the </w:t>
      </w:r>
      <w:r>
        <w:rPr>
          <w:color w:val="0000ED"/>
          <w:u w:val="single" w:color="0000ED"/>
        </w:rPr>
        <w:t>Societ</w:t>
      </w:r>
      <w:r>
        <w:rPr>
          <w:color w:val="0000ED"/>
        </w:rPr>
        <w:t>y</w:t>
      </w:r>
      <w:r>
        <w:t xml:space="preserve">, but it shall be prefaced by a cover page explaining its current status, including a statement that some or </w:t>
      </w:r>
      <w:proofErr w:type="gramStart"/>
      <w:r>
        <w:t>all of</w:t>
      </w:r>
      <w:proofErr w:type="gramEnd"/>
      <w:r>
        <w:t xml:space="preserve"> the content is no longer endorsed by the </w:t>
      </w:r>
      <w:r>
        <w:rPr>
          <w:color w:val="0000ED"/>
          <w:u w:val="single" w:color="0000ED"/>
        </w:rPr>
        <w:t>Societ</w:t>
      </w:r>
      <w:r>
        <w:rPr>
          <w:color w:val="0000ED"/>
        </w:rPr>
        <w:t>y</w:t>
      </w:r>
      <w:r>
        <w:t>.</w:t>
      </w:r>
    </w:p>
    <w:p w14:paraId="1019A8D8" w14:textId="77777777" w:rsidR="001B5840" w:rsidRDefault="00000000">
      <w:pPr>
        <w:ind w:left="-5" w:right="16"/>
      </w:pPr>
      <w:r>
        <w:t>A document should be Revised if it does not meet the criteria for Reaffirmation or Withdrawal.</w:t>
      </w:r>
    </w:p>
    <w:p w14:paraId="436F2E06" w14:textId="77777777" w:rsidR="001B5840" w:rsidRDefault="00000000">
      <w:pPr>
        <w:ind w:left="-5" w:right="16"/>
      </w:pPr>
      <w:r>
        <w:lastRenderedPageBreak/>
        <w:t xml:space="preserve">A document should be Reassigned if it is outside the current Scope of the </w:t>
      </w:r>
      <w:r>
        <w:rPr>
          <w:color w:val="0000ED"/>
          <w:u w:val="single" w:color="0000ED"/>
        </w:rPr>
        <w:t>Technolo</w:t>
      </w:r>
      <w:r>
        <w:rPr>
          <w:color w:val="0000ED"/>
        </w:rPr>
        <w:t xml:space="preserve">gy </w:t>
      </w:r>
      <w:r>
        <w:rPr>
          <w:color w:val="0000ED"/>
          <w:u w:val="single" w:color="0000ED"/>
        </w:rPr>
        <w:t>Committee</w:t>
      </w:r>
      <w:r>
        <w:t>.</w:t>
      </w:r>
    </w:p>
    <w:p w14:paraId="1B4587EE" w14:textId="77777777" w:rsidR="001B5840" w:rsidRDefault="00000000">
      <w:pPr>
        <w:ind w:left="-5" w:right="16"/>
      </w:pPr>
      <w:r>
        <w:t xml:space="preserve">The review group shall present its recommendations to the </w:t>
      </w:r>
      <w:r>
        <w:rPr>
          <w:color w:val="0000ED"/>
          <w:u w:val="single" w:color="0000ED"/>
        </w:rPr>
        <w:t>Technolo</w:t>
      </w:r>
      <w:r>
        <w:rPr>
          <w:color w:val="0000ED"/>
        </w:rPr>
        <w:t>gy</w:t>
      </w:r>
      <w:r>
        <w:rPr>
          <w:color w:val="0000ED"/>
          <w:u w:val="single" w:color="0000ED"/>
        </w:rPr>
        <w:t xml:space="preserve"> Committee</w:t>
      </w:r>
      <w:r>
        <w:t xml:space="preserve"> for its consideration. The </w:t>
      </w:r>
      <w:r>
        <w:rPr>
          <w:color w:val="0000ED"/>
          <w:u w:val="single" w:color="0000ED"/>
        </w:rPr>
        <w:t>Technolo</w:t>
      </w:r>
      <w:r>
        <w:rPr>
          <w:color w:val="0000ED"/>
        </w:rPr>
        <w:t>gy</w:t>
      </w:r>
      <w:r>
        <w:rPr>
          <w:color w:val="0000ED"/>
          <w:u w:val="single" w:color="0000ED"/>
        </w:rPr>
        <w:t xml:space="preserve"> Committee</w:t>
      </w:r>
      <w:r>
        <w:t xml:space="preserve"> shall determine whether to accept the review group’s recommendations by </w:t>
      </w:r>
      <w:r>
        <w:rPr>
          <w:color w:val="0000ED"/>
          <w:u w:val="single" w:color="0000ED"/>
        </w:rPr>
        <w:t>Consensus Vote</w:t>
      </w:r>
      <w:r>
        <w:t xml:space="preserve">. If the vote passes, the documents shall be disposed of in accordance with the review group’s recommendations and the procedures for each process. Any documents determined to be outside the </w:t>
      </w:r>
      <w:r>
        <w:rPr>
          <w:color w:val="0000ED"/>
          <w:u w:val="single" w:color="0000ED"/>
        </w:rPr>
        <w:t>Technolo</w:t>
      </w:r>
      <w:r>
        <w:rPr>
          <w:color w:val="0000ED"/>
        </w:rPr>
        <w:t>gy</w:t>
      </w:r>
      <w:r>
        <w:rPr>
          <w:color w:val="0000ED"/>
          <w:u w:val="single" w:color="0000ED"/>
        </w:rPr>
        <w:t xml:space="preserve"> Committee</w:t>
      </w:r>
      <w:r>
        <w:t xml:space="preserve">’s Scope shall be </w:t>
      </w:r>
      <w:proofErr w:type="gramStart"/>
      <w:r>
        <w:t>referred back</w:t>
      </w:r>
      <w:proofErr w:type="gramEnd"/>
      <w:r>
        <w:t xml:space="preserve"> to the </w:t>
      </w:r>
      <w:r>
        <w:rPr>
          <w:color w:val="541A8B"/>
          <w:u w:val="single" w:color="541A8B"/>
        </w:rPr>
        <w:t>Standards Vice President</w:t>
      </w:r>
      <w:r>
        <w:t xml:space="preserve"> for reassignment.</w:t>
      </w:r>
    </w:p>
    <w:p w14:paraId="557C7094" w14:textId="77777777" w:rsidR="001B5840" w:rsidRDefault="00000000">
      <w:pPr>
        <w:ind w:left="-5" w:right="16"/>
      </w:pPr>
      <w:r>
        <w:t xml:space="preserve">If the vote fails, the </w:t>
      </w:r>
      <w:r>
        <w:rPr>
          <w:color w:val="0000ED"/>
          <w:u w:val="single" w:color="0000ED"/>
        </w:rPr>
        <w:t>Technolo</w:t>
      </w:r>
      <w:r>
        <w:rPr>
          <w:color w:val="0000ED"/>
        </w:rPr>
        <w:t>gy</w:t>
      </w:r>
      <w:r>
        <w:rPr>
          <w:color w:val="0000ED"/>
          <w:u w:val="single" w:color="0000ED"/>
        </w:rPr>
        <w:t xml:space="preserve"> Committee</w:t>
      </w:r>
      <w:r>
        <w:t xml:space="preserve"> shall first determine whether any of the documents are out of its current Scope. If any are, these documents shall be </w:t>
      </w:r>
      <w:proofErr w:type="gramStart"/>
      <w:r>
        <w:t>referred back</w:t>
      </w:r>
      <w:proofErr w:type="gramEnd"/>
      <w:r>
        <w:t xml:space="preserve"> to the </w:t>
      </w:r>
      <w:r>
        <w:rPr>
          <w:color w:val="541A8B"/>
          <w:u w:val="single" w:color="541A8B"/>
        </w:rPr>
        <w:t>Standards Vice President</w:t>
      </w:r>
      <w:r>
        <w:t xml:space="preserve"> for reassignment.</w:t>
      </w:r>
    </w:p>
    <w:p w14:paraId="21F7C3AC" w14:textId="77777777" w:rsidR="001B5840" w:rsidRDefault="00000000">
      <w:pPr>
        <w:ind w:left="-5" w:right="16"/>
      </w:pPr>
      <w:r>
        <w:t xml:space="preserve">Then, provided no alternative process has been started (such as a new </w:t>
      </w:r>
      <w:r>
        <w:rPr>
          <w:color w:val="0000ED"/>
          <w:u w:val="single" w:color="0000ED"/>
        </w:rPr>
        <w:t>Pro</w:t>
      </w:r>
      <w:r>
        <w:rPr>
          <w:color w:val="0000ED"/>
        </w:rPr>
        <w:t>j</w:t>
      </w:r>
      <w:r>
        <w:rPr>
          <w:color w:val="0000ED"/>
          <w:u w:val="single" w:color="0000ED"/>
        </w:rPr>
        <w:t>ect</w:t>
      </w:r>
      <w:r>
        <w:t xml:space="preserve"> to revise it), for each document the </w:t>
      </w:r>
      <w:r>
        <w:rPr>
          <w:color w:val="0000ED"/>
          <w:u w:val="single" w:color="0000ED"/>
        </w:rPr>
        <w:t>Technolo</w:t>
      </w:r>
      <w:r>
        <w:rPr>
          <w:color w:val="0000ED"/>
        </w:rPr>
        <w:t>gy</w:t>
      </w:r>
      <w:r>
        <w:rPr>
          <w:color w:val="0000ED"/>
          <w:u w:val="single" w:color="0000ED"/>
        </w:rPr>
        <w:t xml:space="preserve"> Committee</w:t>
      </w:r>
      <w:r>
        <w:t xml:space="preserve"> Chair shall solicit a motion for a </w:t>
      </w:r>
      <w:r>
        <w:rPr>
          <w:color w:val="0000ED"/>
          <w:u w:val="single" w:color="0000ED"/>
        </w:rPr>
        <w:t>Consensus Vote</w:t>
      </w:r>
      <w:r>
        <w:t xml:space="preserve"> to determine whether to Reaffirm, or for documents meeting the criteria, whether to Reaffirm and Stabilize it. If the </w:t>
      </w:r>
      <w:r>
        <w:rPr>
          <w:color w:val="0000ED"/>
          <w:u w:val="single" w:color="0000ED"/>
        </w:rPr>
        <w:t>Consensus Vote</w:t>
      </w:r>
      <w:r>
        <w:t xml:space="preserve"> passes, the document shall be published without </w:t>
      </w:r>
      <w:r>
        <w:rPr>
          <w:color w:val="0000ED"/>
          <w:u w:val="single" w:color="0000ED"/>
        </w:rPr>
        <w:t>Revision</w:t>
      </w:r>
      <w:r>
        <w:t>, but with a revised date.</w:t>
      </w:r>
    </w:p>
    <w:p w14:paraId="391A5229" w14:textId="77777777" w:rsidR="001B5840" w:rsidRDefault="00000000">
      <w:pPr>
        <w:ind w:left="-5" w:right="16"/>
      </w:pPr>
      <w:r>
        <w:t xml:space="preserve">If the </w:t>
      </w:r>
      <w:r>
        <w:rPr>
          <w:color w:val="0000ED"/>
          <w:u w:val="single" w:color="0000ED"/>
        </w:rPr>
        <w:t>Consensus Vote</w:t>
      </w:r>
      <w:r>
        <w:t xml:space="preserve"> fails, the </w:t>
      </w:r>
      <w:r>
        <w:rPr>
          <w:color w:val="0000ED"/>
          <w:u w:val="single" w:color="0000ED"/>
        </w:rPr>
        <w:t>Technolo</w:t>
      </w:r>
      <w:r>
        <w:rPr>
          <w:color w:val="0000ED"/>
        </w:rPr>
        <w:t>gy</w:t>
      </w:r>
      <w:r>
        <w:rPr>
          <w:color w:val="0000ED"/>
          <w:u w:val="single" w:color="0000ED"/>
        </w:rPr>
        <w:t xml:space="preserve"> Committee</w:t>
      </w:r>
      <w:r>
        <w:t xml:space="preserve"> Chair shall solicit a motion in accordance with the procedures in Section </w:t>
      </w:r>
      <w:r>
        <w:rPr>
          <w:color w:val="0000ED"/>
          <w:u w:val="single" w:color="0000ED"/>
        </w:rPr>
        <w:t>6.15</w:t>
      </w:r>
      <w:r>
        <w:t xml:space="preserve"> for a Vote to determine whether to Withdraw it. If the Vote passes, a </w:t>
      </w:r>
      <w:r>
        <w:rPr>
          <w:color w:val="0000ED"/>
          <w:u w:val="single" w:color="0000ED"/>
        </w:rPr>
        <w:t>Ballot</w:t>
      </w:r>
      <w:r>
        <w:t xml:space="preserve"> to Withdraw the document shall be conducted as prescribed in Section </w:t>
      </w:r>
      <w:r>
        <w:rPr>
          <w:color w:val="0000ED"/>
          <w:u w:val="single" w:color="0000ED"/>
        </w:rPr>
        <w:t>6.15</w:t>
      </w:r>
      <w:r>
        <w:t>.</w:t>
      </w:r>
    </w:p>
    <w:p w14:paraId="41CEBCF8" w14:textId="77777777" w:rsidR="001B5840" w:rsidRDefault="00000000">
      <w:pPr>
        <w:spacing w:after="3"/>
        <w:ind w:left="-5" w:right="16"/>
      </w:pPr>
      <w:r>
        <w:t xml:space="preserve">If the </w:t>
      </w:r>
      <w:r>
        <w:rPr>
          <w:color w:val="0000ED"/>
          <w:u w:val="single" w:color="0000ED"/>
        </w:rPr>
        <w:t>Consensus Vote</w:t>
      </w:r>
      <w:r>
        <w:t xml:space="preserve"> to Withdraw the document fails, the </w:t>
      </w:r>
      <w:r>
        <w:rPr>
          <w:color w:val="0000ED"/>
          <w:u w:val="single" w:color="0000ED"/>
        </w:rPr>
        <w:t>Technolo</w:t>
      </w:r>
      <w:r>
        <w:rPr>
          <w:color w:val="0000ED"/>
        </w:rPr>
        <w:t>gy</w:t>
      </w:r>
      <w:r>
        <w:rPr>
          <w:color w:val="0000ED"/>
          <w:u w:val="single" w:color="0000ED"/>
        </w:rPr>
        <w:t xml:space="preserve"> Committee</w:t>
      </w:r>
      <w:r>
        <w:t xml:space="preserve"> Chair shall solicit </w:t>
      </w:r>
      <w:r>
        <w:rPr>
          <w:color w:val="0000ED"/>
          <w:u w:val="single" w:color="0000ED"/>
        </w:rPr>
        <w:t>Proponents</w:t>
      </w:r>
      <w:r>
        <w:t xml:space="preserve"> to Revise the document as a New </w:t>
      </w:r>
      <w:r>
        <w:rPr>
          <w:color w:val="0000ED"/>
          <w:u w:val="single" w:color="0000ED"/>
        </w:rPr>
        <w:t>Pro</w:t>
      </w:r>
      <w:r>
        <w:rPr>
          <w:color w:val="0000ED"/>
        </w:rPr>
        <w:t>j</w:t>
      </w:r>
      <w:r>
        <w:rPr>
          <w:color w:val="0000ED"/>
          <w:u w:val="single" w:color="0000ED"/>
        </w:rPr>
        <w:t>ect</w:t>
      </w:r>
      <w:r>
        <w:t xml:space="preserve"> in accordance with the</w:t>
      </w:r>
    </w:p>
    <w:p w14:paraId="33345A46" w14:textId="77777777" w:rsidR="001B5840" w:rsidRDefault="00000000">
      <w:pPr>
        <w:spacing w:after="363"/>
        <w:ind w:left="-5" w:right="16"/>
      </w:pPr>
      <w:r>
        <w:t xml:space="preserve">Document Development Process. If </w:t>
      </w:r>
      <w:r>
        <w:rPr>
          <w:color w:val="0000ED"/>
          <w:u w:val="single" w:color="0000ED"/>
        </w:rPr>
        <w:t>Proponents</w:t>
      </w:r>
      <w:r>
        <w:t xml:space="preserve"> cannot be found, no action shall be required, but the document shall remain on the </w:t>
      </w:r>
      <w:r>
        <w:rPr>
          <w:color w:val="0000ED"/>
          <w:u w:val="single" w:color="0000ED"/>
        </w:rPr>
        <w:t>Technolo</w:t>
      </w:r>
      <w:r>
        <w:rPr>
          <w:color w:val="0000ED"/>
        </w:rPr>
        <w:t>gy</w:t>
      </w:r>
      <w:r>
        <w:rPr>
          <w:color w:val="0000ED"/>
          <w:u w:val="single" w:color="0000ED"/>
        </w:rPr>
        <w:t xml:space="preserve"> Committee</w:t>
      </w:r>
      <w:r>
        <w:t xml:space="preserve">’s agenda until such time as </w:t>
      </w:r>
      <w:r>
        <w:rPr>
          <w:color w:val="0000ED"/>
          <w:u w:val="single" w:color="0000ED"/>
        </w:rPr>
        <w:t>Proponents</w:t>
      </w:r>
      <w:r>
        <w:t xml:space="preserve"> can be found to undertake the </w:t>
      </w:r>
      <w:r>
        <w:rPr>
          <w:color w:val="0000ED"/>
          <w:u w:val="single" w:color="0000ED"/>
        </w:rPr>
        <w:t>revision</w:t>
      </w:r>
      <w:r>
        <w:t>.</w:t>
      </w:r>
    </w:p>
    <w:p w14:paraId="7A7803A5" w14:textId="77777777" w:rsidR="001B5840" w:rsidRDefault="00000000">
      <w:pPr>
        <w:pStyle w:val="Heading3"/>
        <w:ind w:left="-5"/>
      </w:pPr>
      <w:ins w:id="457" w:author="db" w:date="2022-08-24T13:55:00Z">
        <w:r>
          <w:t xml:space="preserve">6.15 </w:t>
        </w:r>
      </w:ins>
      <w:bookmarkStart w:id="458" w:name="_Toc67444"/>
      <w:r>
        <w:t>Engineering Document Withdrawal Process</w:t>
      </w:r>
    </w:p>
    <w:bookmarkEnd w:id="458"/>
    <w:p w14:paraId="6930D76F" w14:textId="77777777" w:rsidR="001B5840" w:rsidRDefault="00000000">
      <w:pPr>
        <w:ind w:left="-5" w:right="16"/>
      </w:pPr>
      <w:r>
        <w:t xml:space="preserve">A document should be </w:t>
      </w:r>
      <w:r>
        <w:rPr>
          <w:i/>
        </w:rPr>
        <w:t>Withdrawn</w:t>
      </w:r>
      <w:r>
        <w:t xml:space="preserve"> only if there is a significant possibility of its use causing harm. A </w:t>
      </w:r>
      <w:r>
        <w:rPr>
          <w:color w:val="0000ED"/>
          <w:u w:val="single" w:color="0000ED"/>
        </w:rPr>
        <w:t>Withdrawn</w:t>
      </w:r>
      <w:r>
        <w:t xml:space="preserve"> document still shall be made available and offered for sale by the </w:t>
      </w:r>
      <w:r>
        <w:rPr>
          <w:color w:val="0000ED"/>
          <w:u w:val="single" w:color="0000ED"/>
        </w:rPr>
        <w:t>Societ</w:t>
      </w:r>
      <w:r>
        <w:rPr>
          <w:color w:val="0000ED"/>
        </w:rPr>
        <w:t>y</w:t>
      </w:r>
      <w:r>
        <w:t xml:space="preserve">, but it shall be prefaced by a cover page explaining its current status, including a statement that some or </w:t>
      </w:r>
      <w:proofErr w:type="gramStart"/>
      <w:r>
        <w:t>all of</w:t>
      </w:r>
      <w:proofErr w:type="gramEnd"/>
      <w:r>
        <w:t xml:space="preserve"> the content is no longer endorsed by the </w:t>
      </w:r>
      <w:r>
        <w:rPr>
          <w:color w:val="0000ED"/>
          <w:u w:val="single" w:color="0000ED"/>
        </w:rPr>
        <w:t>Societ</w:t>
      </w:r>
      <w:r>
        <w:rPr>
          <w:color w:val="0000ED"/>
        </w:rPr>
        <w:t>y</w:t>
      </w:r>
      <w:r>
        <w:t>.</w:t>
      </w:r>
    </w:p>
    <w:p w14:paraId="11C5BF54" w14:textId="77777777" w:rsidR="001B5840" w:rsidRDefault="00000000">
      <w:pPr>
        <w:spacing w:after="9"/>
        <w:ind w:left="-5" w:right="16"/>
      </w:pPr>
      <w:r>
        <w:t xml:space="preserve">Any proposal to Withdraw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shall be accompanied by a brief</w:t>
      </w:r>
    </w:p>
    <w:p w14:paraId="6A49B29C" w14:textId="77777777" w:rsidR="001B5840" w:rsidRDefault="00000000">
      <w:pPr>
        <w:ind w:left="-5" w:right="16"/>
      </w:pPr>
      <w:r>
        <w:lastRenderedPageBreak/>
        <w:t>(</w:t>
      </w:r>
      <w:proofErr w:type="gramStart"/>
      <w:r>
        <w:t>approximately</w:t>
      </w:r>
      <w:proofErr w:type="gramEnd"/>
      <w:r>
        <w:t xml:space="preserve"> one-page) justification to the responsible </w:t>
      </w:r>
      <w:r>
        <w:rPr>
          <w:color w:val="0000ED"/>
          <w:u w:val="single" w:color="0000ED"/>
        </w:rPr>
        <w:t>Technolo</w:t>
      </w:r>
      <w:r>
        <w:rPr>
          <w:color w:val="0000ED"/>
        </w:rPr>
        <w:t>gy</w:t>
      </w:r>
      <w:r>
        <w:rPr>
          <w:color w:val="0000ED"/>
          <w:u w:val="single" w:color="0000ED"/>
        </w:rPr>
        <w:t xml:space="preserve"> Committee</w:t>
      </w:r>
      <w:r>
        <w:t xml:space="preserve">. The </w:t>
      </w:r>
      <w:r>
        <w:rPr>
          <w:color w:val="0000ED"/>
          <w:u w:val="single" w:color="0000ED"/>
        </w:rPr>
        <w:t>Technolo</w:t>
      </w:r>
      <w:r>
        <w:rPr>
          <w:color w:val="0000ED"/>
        </w:rPr>
        <w:t>gy</w:t>
      </w:r>
      <w:r>
        <w:rPr>
          <w:color w:val="0000ED"/>
          <w:u w:val="single" w:color="0000ED"/>
        </w:rPr>
        <w:t xml:space="preserve"> Committee</w:t>
      </w:r>
      <w:r>
        <w:t xml:space="preserve"> then shall decide by an </w:t>
      </w:r>
      <w:r>
        <w:rPr>
          <w:color w:val="0000ED"/>
          <w:u w:val="single" w:color="0000ED"/>
        </w:rPr>
        <w:t>Administrative Vote</w:t>
      </w:r>
      <w:r>
        <w:t xml:space="preserve"> whether to conduct a </w:t>
      </w:r>
      <w:r>
        <w:rPr>
          <w:color w:val="0000ED"/>
          <w:u w:val="single" w:color="0000ED"/>
        </w:rPr>
        <w:t>Ballot</w:t>
      </w:r>
      <w:r>
        <w:t xml:space="preserve"> to Withdraw.</w:t>
      </w:r>
    </w:p>
    <w:p w14:paraId="2855F43F" w14:textId="77777777" w:rsidR="001B5840" w:rsidRDefault="00000000">
      <w:pPr>
        <w:ind w:left="-5" w:right="16"/>
      </w:pPr>
      <w:r>
        <w:t xml:space="preserve">If a </w:t>
      </w:r>
      <w:r>
        <w:rPr>
          <w:color w:val="0000ED"/>
          <w:u w:val="single" w:color="0000ED"/>
        </w:rPr>
        <w:t>Ballot</w:t>
      </w:r>
      <w:r>
        <w:t xml:space="preserve"> to Withdraw passes, the process shall be audited by the </w:t>
      </w:r>
      <w:r>
        <w:rPr>
          <w:color w:val="0000ED"/>
          <w:u w:val="single" w:color="0000ED"/>
        </w:rPr>
        <w:t>Standards Committee</w:t>
      </w:r>
      <w:r>
        <w:t xml:space="preserve">, and the document shall be labeled </w:t>
      </w:r>
      <w:r>
        <w:rPr>
          <w:color w:val="0000ED"/>
          <w:u w:val="single" w:color="0000ED"/>
        </w:rPr>
        <w:t>Withdrawn</w:t>
      </w:r>
      <w:r>
        <w:t>.</w:t>
      </w:r>
    </w:p>
    <w:p w14:paraId="0487EC1B" w14:textId="77777777" w:rsidR="001B5840" w:rsidRDefault="00000000">
      <w:pPr>
        <w:spacing w:after="573"/>
        <w:ind w:left="-5" w:right="16"/>
      </w:pPr>
      <w:r>
        <w:t xml:space="preserve">At any time, a </w:t>
      </w:r>
      <w:r>
        <w:rPr>
          <w:color w:val="0000ED"/>
          <w:u w:val="single" w:color="0000ED"/>
        </w:rPr>
        <w:t>Technolo</w:t>
      </w:r>
      <w:r>
        <w:rPr>
          <w:color w:val="0000ED"/>
        </w:rPr>
        <w:t>gy</w:t>
      </w:r>
      <w:r>
        <w:rPr>
          <w:color w:val="0000ED"/>
          <w:u w:val="single" w:color="0000ED"/>
        </w:rPr>
        <w:t xml:space="preserve"> Committee</w:t>
      </w:r>
      <w:r>
        <w:t xml:space="preserve"> may revise, amend, or otherwise initiate a new </w:t>
      </w:r>
      <w:r>
        <w:rPr>
          <w:color w:val="0000ED"/>
          <w:u w:val="single" w:color="0000ED"/>
        </w:rPr>
        <w:t>Pro</w:t>
      </w:r>
      <w:r>
        <w:rPr>
          <w:color w:val="0000ED"/>
        </w:rPr>
        <w:t>j</w:t>
      </w:r>
      <w:r>
        <w:rPr>
          <w:color w:val="0000ED"/>
          <w:u w:val="single" w:color="0000ED"/>
        </w:rPr>
        <w:t xml:space="preserve">ect </w:t>
      </w:r>
      <w:r>
        <w:t xml:space="preserve">on a </w:t>
      </w:r>
      <w:r>
        <w:rPr>
          <w:color w:val="0000ED"/>
          <w:u w:val="single" w:color="0000ED"/>
        </w:rPr>
        <w:t>Withdrawn</w:t>
      </w:r>
      <w:r>
        <w:t xml:space="preserve"> document.</w:t>
      </w:r>
    </w:p>
    <w:p w14:paraId="6D798BC4" w14:textId="77777777" w:rsidR="001B5840" w:rsidRDefault="00000000">
      <w:pPr>
        <w:spacing w:after="300" w:line="228" w:lineRule="auto"/>
        <w:ind w:left="0" w:firstLine="0"/>
      </w:pPr>
      <w:ins w:id="459" w:author="db" w:date="2022-08-24T13:55:00Z">
        <w:r>
          <w:rPr>
            <w:b/>
            <w:sz w:val="66"/>
          </w:rPr>
          <w:t xml:space="preserve">7 </w:t>
        </w:r>
      </w:ins>
      <w:bookmarkStart w:id="460" w:name="_Toc67445"/>
      <w:r>
        <w:rPr>
          <w:b/>
          <w:i/>
          <w:sz w:val="66"/>
        </w:rPr>
        <w:t>Registered Disclosure Documents</w:t>
      </w:r>
    </w:p>
    <w:bookmarkEnd w:id="460"/>
    <w:p w14:paraId="6AF3D4BD" w14:textId="77777777" w:rsidR="001B5840" w:rsidRDefault="00000000">
      <w:pPr>
        <w:pStyle w:val="Heading3"/>
        <w:ind w:left="-5"/>
      </w:pPr>
      <w:ins w:id="461" w:author="db" w:date="2022-08-24T13:55:00Z">
        <w:r>
          <w:t xml:space="preserve">7.1 </w:t>
        </w:r>
      </w:ins>
      <w:bookmarkStart w:id="462" w:name="_Toc67446"/>
      <w:r>
        <w:t>Definition</w:t>
      </w:r>
    </w:p>
    <w:bookmarkEnd w:id="462"/>
    <w:p w14:paraId="27353E4A" w14:textId="77777777" w:rsidR="001B5840" w:rsidRDefault="00000000">
      <w:pPr>
        <w:spacing w:after="0"/>
        <w:ind w:left="-5" w:right="16"/>
      </w:pPr>
      <w:r>
        <w:t xml:space="preserve">The </w:t>
      </w:r>
      <w:r>
        <w:rPr>
          <w:color w:val="0000ED"/>
          <w:u w:val="single" w:color="0000ED"/>
        </w:rPr>
        <w:t>Societ</w:t>
      </w:r>
      <w:r>
        <w:rPr>
          <w:color w:val="0000ED"/>
        </w:rPr>
        <w:t>y</w:t>
      </w:r>
      <w:r>
        <w:t xml:space="preserve"> may publish documents of </w:t>
      </w:r>
      <w:r>
        <w:rPr>
          <w:color w:val="0000ED"/>
        </w:rPr>
        <w:t>g</w:t>
      </w:r>
      <w:r>
        <w:rPr>
          <w:color w:val="0000ED"/>
          <w:u w:val="single" w:color="0000ED"/>
        </w:rPr>
        <w:t>eneral interest</w:t>
      </w:r>
      <w:r>
        <w:t xml:space="preserve"> to the industry that are not</w:t>
      </w:r>
    </w:p>
    <w:p w14:paraId="40A35873" w14:textId="77777777" w:rsidR="001B5840" w:rsidRDefault="00000000">
      <w:pPr>
        <w:spacing w:after="38" w:line="265" w:lineRule="auto"/>
        <w:ind w:left="-5" w:right="33"/>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Such documents are known as </w:t>
      </w:r>
      <w:r>
        <w:rPr>
          <w:color w:val="0000ED"/>
          <w:u w:val="single" w:color="0000ED"/>
        </w:rPr>
        <w:t>Re</w:t>
      </w:r>
      <w:r>
        <w:rPr>
          <w:color w:val="0000ED"/>
        </w:rPr>
        <w:t>g</w:t>
      </w:r>
      <w:r>
        <w:rPr>
          <w:color w:val="0000ED"/>
          <w:u w:val="single" w:color="0000ED"/>
        </w:rPr>
        <w:t>istered Disclosure Documents</w:t>
      </w:r>
    </w:p>
    <w:p w14:paraId="55851D20" w14:textId="77777777" w:rsidR="001B5840" w:rsidRDefault="00000000">
      <w:pPr>
        <w:spacing w:after="351"/>
        <w:ind w:left="-5" w:right="16"/>
      </w:pPr>
      <w:r>
        <w:t xml:space="preserve">(RDDs) and do not represent findings, representations, or recommendations by the </w:t>
      </w:r>
      <w:r>
        <w:rPr>
          <w:color w:val="0000ED"/>
          <w:u w:val="single" w:color="0000ED"/>
        </w:rPr>
        <w:t>Societ</w:t>
      </w:r>
      <w:r>
        <w:rPr>
          <w:color w:val="0000ED"/>
        </w:rPr>
        <w:t>y</w:t>
      </w:r>
      <w:r>
        <w:t xml:space="preserve">. </w:t>
      </w:r>
      <w:r>
        <w:rPr>
          <w:color w:val="0000ED"/>
          <w:u w:val="single" w:color="0000ED"/>
        </w:rPr>
        <w:t>Re</w:t>
      </w:r>
      <w:r>
        <w:rPr>
          <w:color w:val="0000ED"/>
        </w:rPr>
        <w:t>g</w:t>
      </w:r>
      <w:r>
        <w:rPr>
          <w:color w:val="0000ED"/>
          <w:u w:val="single" w:color="0000ED"/>
        </w:rPr>
        <w:t>istered Disclosure Documents</w:t>
      </w:r>
      <w:r>
        <w:t xml:space="preserve"> are documents within the scope of interest of the </w:t>
      </w:r>
      <w:r>
        <w:rPr>
          <w:color w:val="0000ED"/>
          <w:u w:val="single" w:color="0000ED"/>
        </w:rPr>
        <w:t>Societ</w:t>
      </w:r>
      <w:r>
        <w:rPr>
          <w:color w:val="0000ED"/>
        </w:rPr>
        <w:t>y</w:t>
      </w:r>
      <w:r>
        <w:t>, submitted by any entity (the “</w:t>
      </w:r>
      <w:r>
        <w:rPr>
          <w:color w:val="0000ED"/>
          <w:u w:val="single" w:color="0000ED"/>
        </w:rPr>
        <w:t>Sponsor</w:t>
      </w:r>
      <w:r>
        <w:t xml:space="preserve">”) that wishes to make a disclosure available to the public and to use the </w:t>
      </w:r>
      <w:r>
        <w:rPr>
          <w:color w:val="0000ED"/>
          <w:u w:val="single" w:color="0000ED"/>
        </w:rPr>
        <w:t>Societ</w:t>
      </w:r>
      <w:r>
        <w:rPr>
          <w:color w:val="0000ED"/>
        </w:rPr>
        <w:t>y</w:t>
      </w:r>
      <w:r>
        <w:t xml:space="preserve">’s publication and distribution mechanisms for this purpose. Documents that may be suitable as </w:t>
      </w:r>
      <w:r>
        <w:rPr>
          <w:color w:val="0000ED"/>
          <w:u w:val="single" w:color="0000ED"/>
        </w:rPr>
        <w:t>Re</w:t>
      </w:r>
      <w:r>
        <w:rPr>
          <w:color w:val="0000ED"/>
        </w:rPr>
        <w:t>g</w:t>
      </w:r>
      <w:r>
        <w:rPr>
          <w:color w:val="0000ED"/>
          <w:u w:val="single" w:color="0000ED"/>
        </w:rPr>
        <w:t>istered Disclosure Documents</w:t>
      </w:r>
      <w:r>
        <w:t xml:space="preserve"> include, but are not limited to, specifications of existing products, instructions for interfacing to products, instructions for controlling products and systems, and descriptions of design approaches intended to encourage design of similar or compatible systems. </w:t>
      </w:r>
      <w:r>
        <w:rPr>
          <w:color w:val="0000ED"/>
          <w:u w:val="single" w:color="0000ED"/>
        </w:rPr>
        <w:t>Re</w:t>
      </w:r>
      <w:r>
        <w:rPr>
          <w:color w:val="0000ED"/>
        </w:rPr>
        <w:t>g</w:t>
      </w:r>
      <w:r>
        <w:rPr>
          <w:color w:val="0000ED"/>
          <w:u w:val="single" w:color="0000ED"/>
        </w:rPr>
        <w:t>istered Disclosure Documents</w:t>
      </w:r>
      <w:r>
        <w:t xml:space="preserve"> shall not be used as </w:t>
      </w:r>
      <w:r>
        <w:rPr>
          <w:color w:val="0000ED"/>
          <w:u w:val="single" w:color="0000ED"/>
        </w:rPr>
        <w:t>Normative References</w:t>
      </w:r>
      <w:r>
        <w:t xml:space="preserve"> in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w:t>
      </w:r>
    </w:p>
    <w:p w14:paraId="6EBB3D4C" w14:textId="77777777" w:rsidR="001B5840" w:rsidRDefault="00000000">
      <w:pPr>
        <w:pStyle w:val="Heading3"/>
        <w:ind w:left="-5"/>
      </w:pPr>
      <w:ins w:id="463" w:author="db" w:date="2022-08-24T13:55:00Z">
        <w:r>
          <w:t xml:space="preserve">7.2 </w:t>
        </w:r>
      </w:ins>
      <w:bookmarkStart w:id="464" w:name="_Toc67447"/>
      <w:r>
        <w:t>Criteria</w:t>
      </w:r>
    </w:p>
    <w:bookmarkEnd w:id="464"/>
    <w:p w14:paraId="202B834C" w14:textId="77777777" w:rsidR="001B5840" w:rsidRDefault="00000000">
      <w:pPr>
        <w:ind w:left="-5" w:right="16"/>
      </w:pPr>
      <w:r>
        <w:t xml:space="preserve">All SMPTE </w:t>
      </w:r>
      <w:r>
        <w:rPr>
          <w:color w:val="0000ED"/>
          <w:u w:val="single" w:color="0000ED"/>
        </w:rPr>
        <w:t>Re</w:t>
      </w:r>
      <w:r>
        <w:rPr>
          <w:color w:val="0000ED"/>
        </w:rPr>
        <w:t>g</w:t>
      </w:r>
      <w:r>
        <w:rPr>
          <w:color w:val="0000ED"/>
          <w:u w:val="single" w:color="0000ED"/>
        </w:rPr>
        <w:t>istered Disclosure Documents</w:t>
      </w:r>
      <w:r>
        <w:t xml:space="preserve"> shall meet the following criteria:</w:t>
      </w:r>
    </w:p>
    <w:p w14:paraId="4058C9A9" w14:textId="77777777" w:rsidR="001B5840" w:rsidRDefault="00000000">
      <w:pPr>
        <w:numPr>
          <w:ilvl w:val="0"/>
          <w:numId w:val="12"/>
        </w:numPr>
        <w:spacing w:after="3"/>
        <w:ind w:left="600" w:right="16" w:hanging="300"/>
      </w:pPr>
      <w:r>
        <w:t>Public interest - There shall be no evidence that the document is contrary to the public interest.</w:t>
      </w:r>
    </w:p>
    <w:p w14:paraId="293D2413" w14:textId="77777777" w:rsidR="001B5840" w:rsidRDefault="00000000">
      <w:pPr>
        <w:numPr>
          <w:ilvl w:val="0"/>
          <w:numId w:val="12"/>
        </w:numPr>
        <w:spacing w:after="9"/>
        <w:ind w:left="600" w:right="16" w:hanging="300"/>
      </w:pPr>
      <w:r>
        <w:t>Technical adequacy - There shall be no evidence of technical inadequacy.</w:t>
      </w:r>
    </w:p>
    <w:p w14:paraId="299DB1EA" w14:textId="77777777" w:rsidR="001B5840" w:rsidRDefault="00000000">
      <w:pPr>
        <w:numPr>
          <w:ilvl w:val="0"/>
          <w:numId w:val="12"/>
        </w:numPr>
        <w:spacing w:after="3"/>
        <w:ind w:left="600" w:right="16" w:hanging="300"/>
      </w:pPr>
      <w:r>
        <w:t>Comparative ratings - Documents shall not relate to comparative rating of competitive systems or products.</w:t>
      </w:r>
    </w:p>
    <w:p w14:paraId="21BF1CA6" w14:textId="77777777" w:rsidR="001B5840" w:rsidRDefault="00000000">
      <w:pPr>
        <w:numPr>
          <w:ilvl w:val="0"/>
          <w:numId w:val="12"/>
        </w:numPr>
        <w:spacing w:after="420" w:line="261" w:lineRule="auto"/>
        <w:ind w:left="600" w:right="16" w:hanging="300"/>
      </w:pPr>
      <w:r>
        <w:t>No advertising - The documents shall not contain any advertising or marketing content.</w:t>
      </w:r>
    </w:p>
    <w:p w14:paraId="3BBAE073" w14:textId="77777777" w:rsidR="001B5840" w:rsidRDefault="00000000">
      <w:pPr>
        <w:pStyle w:val="Heading3"/>
        <w:spacing w:after="370"/>
        <w:ind w:left="-5"/>
      </w:pPr>
      <w:ins w:id="465" w:author="db" w:date="2022-08-24T13:55:00Z">
        <w:r>
          <w:lastRenderedPageBreak/>
          <w:t xml:space="preserve">7.3 </w:t>
        </w:r>
      </w:ins>
      <w:bookmarkStart w:id="466" w:name="_Toc67448"/>
      <w:r>
        <w:t>Process</w:t>
      </w:r>
    </w:p>
    <w:bookmarkEnd w:id="466"/>
    <w:p w14:paraId="0B4174F2" w14:textId="77777777" w:rsidR="001B5840" w:rsidRDefault="00000000">
      <w:pPr>
        <w:pStyle w:val="Heading4"/>
        <w:ind w:left="-5"/>
      </w:pPr>
      <w:ins w:id="467" w:author="db" w:date="2022-08-24T13:55:00Z">
        <w:r>
          <w:t xml:space="preserve">7.3.1 </w:t>
        </w:r>
      </w:ins>
      <w:bookmarkStart w:id="468" w:name="_Toc67449"/>
      <w:r>
        <w:t>Initiation</w:t>
      </w:r>
    </w:p>
    <w:bookmarkEnd w:id="468"/>
    <w:p w14:paraId="6930213B" w14:textId="77777777" w:rsidR="001B5840" w:rsidRDefault="00000000">
      <w:pPr>
        <w:spacing w:after="364"/>
        <w:ind w:left="-5" w:right="16"/>
      </w:pPr>
      <w:r>
        <w:t xml:space="preserve">Any interested party may request initiation of a new </w:t>
      </w:r>
      <w:r>
        <w:rPr>
          <w:color w:val="0000ED"/>
          <w:u w:val="single" w:color="0000ED"/>
        </w:rPr>
        <w:t>Re</w:t>
      </w:r>
      <w:r>
        <w:rPr>
          <w:color w:val="0000ED"/>
        </w:rPr>
        <w:t>g</w:t>
      </w:r>
      <w:r>
        <w:rPr>
          <w:color w:val="0000ED"/>
          <w:u w:val="single" w:color="0000ED"/>
        </w:rPr>
        <w:t>istered Disclosure Document</w:t>
      </w:r>
      <w:r>
        <w:t xml:space="preserve">. A request shall be sent to the </w:t>
      </w:r>
      <w:r>
        <w:rPr>
          <w:color w:val="0000ED"/>
          <w:u w:val="single" w:color="0000ED"/>
        </w:rPr>
        <w:t>Director of En</w:t>
      </w:r>
      <w:r>
        <w:rPr>
          <w:color w:val="0000ED"/>
        </w:rPr>
        <w:t>g</w:t>
      </w:r>
      <w:r>
        <w:rPr>
          <w:color w:val="0000ED"/>
          <w:u w:val="single" w:color="0000ED"/>
        </w:rPr>
        <w:t>ineerin</w:t>
      </w:r>
      <w:r>
        <w:rPr>
          <w:color w:val="0000ED"/>
        </w:rPr>
        <w:t>g</w:t>
      </w:r>
      <w:r>
        <w:t xml:space="preserve"> in the form determined by the </w:t>
      </w:r>
      <w:r>
        <w:rPr>
          <w:color w:val="0000ED"/>
          <w:u w:val="single" w:color="0000ED"/>
        </w:rPr>
        <w:t>Director of En</w:t>
      </w:r>
      <w:r>
        <w:rPr>
          <w:color w:val="0000ED"/>
        </w:rPr>
        <w:t>g</w:t>
      </w:r>
      <w:r>
        <w:rPr>
          <w:color w:val="0000ED"/>
          <w:u w:val="single" w:color="0000ED"/>
        </w:rPr>
        <w:t>ineerin</w:t>
      </w:r>
      <w:r>
        <w:rPr>
          <w:color w:val="0000ED"/>
        </w:rPr>
        <w:t>g</w:t>
      </w:r>
      <w:r>
        <w:t xml:space="preserve"> together with a release of copyright and the appropriate processing fee. The processing fee shall be determined from time-to-time by the </w:t>
      </w:r>
      <w:r>
        <w:rPr>
          <w:color w:val="541A8B"/>
          <w:u w:val="single" w:color="541A8B"/>
        </w:rPr>
        <w:t>Standards Vice President</w:t>
      </w:r>
      <w:r>
        <w:t xml:space="preserve"> in consultation with the </w:t>
      </w:r>
      <w:r>
        <w:rPr>
          <w:color w:val="0000ED"/>
          <w:u w:val="single" w:color="0000ED"/>
        </w:rPr>
        <w:t>Director of En</w:t>
      </w:r>
      <w:r>
        <w:rPr>
          <w:color w:val="0000ED"/>
        </w:rPr>
        <w:t>g</w:t>
      </w:r>
      <w:r>
        <w:rPr>
          <w:color w:val="0000ED"/>
          <w:u w:val="single" w:color="0000ED"/>
        </w:rPr>
        <w:t>ineerin</w:t>
      </w:r>
      <w:r>
        <w:rPr>
          <w:color w:val="0000ED"/>
        </w:rPr>
        <w:t>g</w:t>
      </w:r>
      <w:r>
        <w:t xml:space="preserve"> and the Financial Vice President and is due and payable prior to work on the document beginning.</w:t>
      </w:r>
    </w:p>
    <w:p w14:paraId="7677D2E9" w14:textId="77777777" w:rsidR="001B5840" w:rsidRDefault="00000000">
      <w:pPr>
        <w:pStyle w:val="Heading4"/>
        <w:ind w:left="-5"/>
      </w:pPr>
      <w:ins w:id="469" w:author="db" w:date="2022-08-24T13:55:00Z">
        <w:r>
          <w:t xml:space="preserve">7.3.2 </w:t>
        </w:r>
      </w:ins>
      <w:bookmarkStart w:id="470" w:name="_Toc67450"/>
      <w:r>
        <w:t>Format of Document</w:t>
      </w:r>
    </w:p>
    <w:bookmarkEnd w:id="470"/>
    <w:p w14:paraId="6DE325DC" w14:textId="77777777" w:rsidR="001B5840" w:rsidRDefault="00000000">
      <w:pPr>
        <w:ind w:left="-5" w:right="16"/>
      </w:pPr>
      <w:r>
        <w:t xml:space="preserve">There is no required template or format for the body of a </w:t>
      </w:r>
      <w:r>
        <w:rPr>
          <w:color w:val="0000ED"/>
          <w:u w:val="single" w:color="0000ED"/>
        </w:rPr>
        <w:t>Re</w:t>
      </w:r>
      <w:r>
        <w:rPr>
          <w:color w:val="0000ED"/>
        </w:rPr>
        <w:t>g</w:t>
      </w:r>
      <w:r>
        <w:rPr>
          <w:color w:val="0000ED"/>
          <w:u w:val="single" w:color="0000ED"/>
        </w:rPr>
        <w:t>istered Disclosure Document</w:t>
      </w:r>
      <w:r>
        <w:t xml:space="preserve">, but the document should contain technical information, not advertising material. The document shall be supplied to the </w:t>
      </w:r>
      <w:r>
        <w:rPr>
          <w:color w:val="0000ED"/>
          <w:u w:val="single" w:color="0000ED"/>
        </w:rPr>
        <w:t>Director of En</w:t>
      </w:r>
      <w:r>
        <w:rPr>
          <w:color w:val="0000ED"/>
        </w:rPr>
        <w:t>g</w:t>
      </w:r>
      <w:r>
        <w:rPr>
          <w:color w:val="0000ED"/>
          <w:u w:val="single" w:color="0000ED"/>
        </w:rPr>
        <w:t>ineerin</w:t>
      </w:r>
      <w:r>
        <w:rPr>
          <w:color w:val="0000ED"/>
        </w:rPr>
        <w:t>g</w:t>
      </w:r>
      <w:r>
        <w:t xml:space="preserve"> in electronic form suitable for publication. The following information should be provided on a cover page(s):</w:t>
      </w:r>
    </w:p>
    <w:p w14:paraId="3E305472" w14:textId="77777777" w:rsidR="001B5840" w:rsidRDefault="00000000">
      <w:pPr>
        <w:spacing w:after="10"/>
        <w:ind w:left="600" w:right="16" w:hanging="255"/>
      </w:pPr>
      <w:ins w:id="471" w:author="db" w:date="2022-08-24T13:55:00Z">
        <w:r>
          <w:rPr>
            <w:rFonts w:ascii="Calibri" w:eastAsia="Calibri" w:hAnsi="Calibri" w:cs="Calibri"/>
            <w:noProof/>
            <w:sz w:val="22"/>
          </w:rPr>
          <mc:AlternateContent>
            <mc:Choice Requires="wpg">
              <w:drawing>
                <wp:inline distT="0" distB="0" distL="0" distR="0" wp14:anchorId="4D1DFC4E" wp14:editId="12651FC5">
                  <wp:extent cx="47668" cy="47668"/>
                  <wp:effectExtent l="0" t="0" r="0" b="0"/>
                  <wp:docPr id="451523" name="Group 451523"/>
                  <wp:cNvGraphicFramePr/>
                  <a:graphic xmlns:a="http://schemas.openxmlformats.org/drawingml/2006/main">
                    <a:graphicData uri="http://schemas.microsoft.com/office/word/2010/wordprocessingGroup">
                      <wpg:wgp>
                        <wpg:cNvGrpSpPr/>
                        <wpg:grpSpPr>
                          <a:xfrm>
                            <a:off x="0" y="0"/>
                            <a:ext cx="47668" cy="47668"/>
                            <a:chOff x="0" y="0"/>
                            <a:chExt cx="47668" cy="47668"/>
                          </a:xfrm>
                        </wpg:grpSpPr>
                        <wps:wsp>
                          <wps:cNvPr id="75974" name="Shape 75974"/>
                          <wps:cNvSpPr/>
                          <wps:spPr>
                            <a:xfrm>
                              <a:off x="0" y="0"/>
                              <a:ext cx="47668" cy="47668"/>
                            </a:xfrm>
                            <a:custGeom>
                              <a:avLst/>
                              <a:gdLst/>
                              <a:ahLst/>
                              <a:cxnLst/>
                              <a:rect l="0" t="0" r="0" b="0"/>
                              <a:pathLst>
                                <a:path w="47668" h="47668">
                                  <a:moveTo>
                                    <a:pt x="23834" y="0"/>
                                  </a:moveTo>
                                  <a:cubicBezTo>
                                    <a:pt x="26994" y="0"/>
                                    <a:pt x="30035" y="601"/>
                                    <a:pt x="32955" y="1793"/>
                                  </a:cubicBezTo>
                                  <a:cubicBezTo>
                                    <a:pt x="35875" y="3014"/>
                                    <a:pt x="38452" y="4729"/>
                                    <a:pt x="40687" y="6959"/>
                                  </a:cubicBezTo>
                                  <a:cubicBezTo>
                                    <a:pt x="42922" y="9199"/>
                                    <a:pt x="44644" y="11765"/>
                                    <a:pt x="45854" y="14672"/>
                                  </a:cubicBezTo>
                                  <a:cubicBezTo>
                                    <a:pt x="47063" y="17580"/>
                                    <a:pt x="47668" y="20631"/>
                                    <a:pt x="47668" y="23834"/>
                                  </a:cubicBezTo>
                                  <a:cubicBezTo>
                                    <a:pt x="47668" y="27000"/>
                                    <a:pt x="47063" y="30012"/>
                                    <a:pt x="45854" y="32920"/>
                                  </a:cubicBezTo>
                                  <a:cubicBezTo>
                                    <a:pt x="44644" y="35866"/>
                                    <a:pt x="42922" y="38430"/>
                                    <a:pt x="40687" y="40670"/>
                                  </a:cubicBezTo>
                                  <a:cubicBezTo>
                                    <a:pt x="38452" y="42864"/>
                                    <a:pt x="35875" y="44579"/>
                                    <a:pt x="32955" y="45809"/>
                                  </a:cubicBezTo>
                                  <a:cubicBezTo>
                                    <a:pt x="30035" y="47039"/>
                                    <a:pt x="26994" y="47630"/>
                                    <a:pt x="23834" y="47668"/>
                                  </a:cubicBezTo>
                                  <a:cubicBezTo>
                                    <a:pt x="20673" y="47630"/>
                                    <a:pt x="17633" y="47039"/>
                                    <a:pt x="14713" y="45809"/>
                                  </a:cubicBezTo>
                                  <a:cubicBezTo>
                                    <a:pt x="11793" y="44579"/>
                                    <a:pt x="9216" y="42864"/>
                                    <a:pt x="6981" y="40670"/>
                                  </a:cubicBezTo>
                                  <a:cubicBezTo>
                                    <a:pt x="4746" y="38430"/>
                                    <a:pt x="3024" y="35866"/>
                                    <a:pt x="1814" y="32920"/>
                                  </a:cubicBezTo>
                                  <a:cubicBezTo>
                                    <a:pt x="605" y="30012"/>
                                    <a:pt x="0" y="27000"/>
                                    <a:pt x="0" y="23834"/>
                                  </a:cubicBezTo>
                                  <a:cubicBezTo>
                                    <a:pt x="0" y="20631"/>
                                    <a:pt x="605" y="17580"/>
                                    <a:pt x="1814" y="14672"/>
                                  </a:cubicBezTo>
                                  <a:cubicBezTo>
                                    <a:pt x="3024" y="11765"/>
                                    <a:pt x="4746" y="9199"/>
                                    <a:pt x="6981" y="6959"/>
                                  </a:cubicBezTo>
                                  <a:cubicBezTo>
                                    <a:pt x="9216" y="4729"/>
                                    <a:pt x="11793" y="3014"/>
                                    <a:pt x="14713" y="1793"/>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1523" style="width:3.75337pt;height:3.75342pt;mso-position-horizontal-relative:char;mso-position-vertical-relative:line" coordsize="476,476">
                  <v:shape id="Shape 75974" style="position:absolute;width:476;height:476;left:0;top:0;" coordsize="47668,47668" path="m23834,0c26994,0,30035,601,32955,1793c35875,3014,38452,4729,40687,6959c42922,9199,44644,11765,45854,14672c47063,17580,47668,20631,47668,23834c47668,27000,47063,30012,45854,32920c44644,35866,42922,38430,40687,40670c38452,42864,35875,44579,32955,45809c30035,47039,26994,47630,23834,47668c20673,47630,17633,47039,14713,45809c11793,44579,9216,42864,6981,40670c4746,38430,3024,35866,1814,32920c605,30012,0,27000,0,23834c0,20631,605,17580,1814,14672c3024,11765,4746,9199,6981,6959c9216,4729,11793,3014,14713,1793c17633,601,20673,0,23834,0x">
                    <v:stroke weight="0pt" endcap="flat" joinstyle="miter" miterlimit="10" on="false" color="#000000" opacity="0"/>
                    <v:fill on="true" color="#000000"/>
                  </v:shape>
                </v:group>
              </w:pict>
            </mc:Fallback>
          </mc:AlternateContent>
        </w:r>
        <w:r>
          <w:t xml:space="preserve"> </w:t>
        </w:r>
      </w:ins>
      <w:r>
        <w:t>Name, affiliation, and contact information (including email address) of the person responsible for maintenance of the document.</w:t>
      </w:r>
    </w:p>
    <w:p w14:paraId="5F246610" w14:textId="77777777" w:rsidR="001B5840" w:rsidRDefault="00000000">
      <w:pPr>
        <w:spacing w:after="9"/>
        <w:ind w:left="355" w:right="16"/>
      </w:pPr>
      <w:ins w:id="472" w:author="db" w:date="2022-08-24T13:55:00Z">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C807D77" wp14:editId="785A2135">
                  <wp:simplePos x="0" y="0"/>
                  <wp:positionH relativeFrom="column">
                    <wp:posOffset>219272</wp:posOffset>
                  </wp:positionH>
                  <wp:positionV relativeFrom="paragraph">
                    <wp:posOffset>55459</wp:posOffset>
                  </wp:positionV>
                  <wp:extent cx="47668" cy="286007"/>
                  <wp:effectExtent l="0" t="0" r="0" b="0"/>
                  <wp:wrapSquare wrapText="bothSides"/>
                  <wp:docPr id="451524" name="Group 451524"/>
                  <wp:cNvGraphicFramePr/>
                  <a:graphic xmlns:a="http://schemas.openxmlformats.org/drawingml/2006/main">
                    <a:graphicData uri="http://schemas.microsoft.com/office/word/2010/wordprocessingGroup">
                      <wpg:wgp>
                        <wpg:cNvGrpSpPr/>
                        <wpg:grpSpPr>
                          <a:xfrm>
                            <a:off x="0" y="0"/>
                            <a:ext cx="47668" cy="286007"/>
                            <a:chOff x="0" y="0"/>
                            <a:chExt cx="47668" cy="286007"/>
                          </a:xfrm>
                        </wpg:grpSpPr>
                        <wps:wsp>
                          <wps:cNvPr id="76087" name="Shape 76087"/>
                          <wps:cNvSpPr/>
                          <wps:spPr>
                            <a:xfrm>
                              <a:off x="0" y="0"/>
                              <a:ext cx="47668" cy="47667"/>
                            </a:xfrm>
                            <a:custGeom>
                              <a:avLst/>
                              <a:gdLst/>
                              <a:ahLst/>
                              <a:cxnLst/>
                              <a:rect l="0" t="0" r="0" b="0"/>
                              <a:pathLst>
                                <a:path w="47668" h="47667">
                                  <a:moveTo>
                                    <a:pt x="23834" y="0"/>
                                  </a:moveTo>
                                  <a:cubicBezTo>
                                    <a:pt x="26994" y="0"/>
                                    <a:pt x="30035" y="601"/>
                                    <a:pt x="32955" y="1792"/>
                                  </a:cubicBezTo>
                                  <a:cubicBezTo>
                                    <a:pt x="35875" y="3012"/>
                                    <a:pt x="38452" y="4728"/>
                                    <a:pt x="40687" y="6959"/>
                                  </a:cubicBezTo>
                                  <a:cubicBezTo>
                                    <a:pt x="42922" y="9162"/>
                                    <a:pt x="44644" y="11726"/>
                                    <a:pt x="45854" y="14633"/>
                                  </a:cubicBezTo>
                                  <a:cubicBezTo>
                                    <a:pt x="47063" y="17580"/>
                                    <a:pt x="47668" y="20630"/>
                                    <a:pt x="47668" y="23833"/>
                                  </a:cubicBezTo>
                                  <a:cubicBezTo>
                                    <a:pt x="47668" y="26999"/>
                                    <a:pt x="47063" y="30011"/>
                                    <a:pt x="45854" y="32919"/>
                                  </a:cubicBezTo>
                                  <a:cubicBezTo>
                                    <a:pt x="44644" y="35864"/>
                                    <a:pt x="42922" y="38429"/>
                                    <a:pt x="40687" y="40669"/>
                                  </a:cubicBezTo>
                                  <a:cubicBezTo>
                                    <a:pt x="38452" y="42863"/>
                                    <a:pt x="35875" y="44579"/>
                                    <a:pt x="32955" y="45809"/>
                                  </a:cubicBezTo>
                                  <a:cubicBezTo>
                                    <a:pt x="30035" y="47038"/>
                                    <a:pt x="26994" y="47629"/>
                                    <a:pt x="23834" y="47667"/>
                                  </a:cubicBezTo>
                                  <a:cubicBezTo>
                                    <a:pt x="20673" y="47629"/>
                                    <a:pt x="17633" y="47038"/>
                                    <a:pt x="14713" y="45809"/>
                                  </a:cubicBezTo>
                                  <a:cubicBezTo>
                                    <a:pt x="11793" y="44579"/>
                                    <a:pt x="9216" y="42863"/>
                                    <a:pt x="6981" y="40669"/>
                                  </a:cubicBezTo>
                                  <a:cubicBezTo>
                                    <a:pt x="4746" y="38429"/>
                                    <a:pt x="3024" y="35864"/>
                                    <a:pt x="1814" y="32919"/>
                                  </a:cubicBezTo>
                                  <a:cubicBezTo>
                                    <a:pt x="605" y="30011"/>
                                    <a:pt x="0" y="26999"/>
                                    <a:pt x="0" y="23833"/>
                                  </a:cubicBezTo>
                                  <a:cubicBezTo>
                                    <a:pt x="0" y="20630"/>
                                    <a:pt x="605" y="17580"/>
                                    <a:pt x="1814" y="14633"/>
                                  </a:cubicBezTo>
                                  <a:cubicBezTo>
                                    <a:pt x="3024" y="11726"/>
                                    <a:pt x="4746" y="9162"/>
                                    <a:pt x="6981" y="6959"/>
                                  </a:cubicBezTo>
                                  <a:cubicBezTo>
                                    <a:pt x="9216" y="4728"/>
                                    <a:pt x="11793" y="3012"/>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50" name="Shape 76150"/>
                          <wps:cNvSpPr/>
                          <wps:spPr>
                            <a:xfrm>
                              <a:off x="0" y="238338"/>
                              <a:ext cx="47668" cy="47668"/>
                            </a:xfrm>
                            <a:custGeom>
                              <a:avLst/>
                              <a:gdLst/>
                              <a:ahLst/>
                              <a:cxnLst/>
                              <a:rect l="0" t="0" r="0" b="0"/>
                              <a:pathLst>
                                <a:path w="47668" h="47668">
                                  <a:moveTo>
                                    <a:pt x="23834" y="0"/>
                                  </a:moveTo>
                                  <a:cubicBezTo>
                                    <a:pt x="26994" y="0"/>
                                    <a:pt x="30035" y="601"/>
                                    <a:pt x="32955" y="1792"/>
                                  </a:cubicBezTo>
                                  <a:cubicBezTo>
                                    <a:pt x="35875" y="3013"/>
                                    <a:pt x="38452" y="4728"/>
                                    <a:pt x="40687" y="6960"/>
                                  </a:cubicBezTo>
                                  <a:cubicBezTo>
                                    <a:pt x="42922" y="9162"/>
                                    <a:pt x="44644" y="11726"/>
                                    <a:pt x="45854" y="14673"/>
                                  </a:cubicBezTo>
                                  <a:cubicBezTo>
                                    <a:pt x="47063" y="17581"/>
                                    <a:pt x="47668" y="20631"/>
                                    <a:pt x="47668" y="23834"/>
                                  </a:cubicBezTo>
                                  <a:cubicBezTo>
                                    <a:pt x="47668" y="26961"/>
                                    <a:pt x="47063" y="29983"/>
                                    <a:pt x="45854" y="32920"/>
                                  </a:cubicBezTo>
                                  <a:cubicBezTo>
                                    <a:pt x="44644" y="35827"/>
                                    <a:pt x="42922" y="38392"/>
                                    <a:pt x="40687" y="40670"/>
                                  </a:cubicBezTo>
                                  <a:cubicBezTo>
                                    <a:pt x="38452" y="42863"/>
                                    <a:pt x="35875" y="44579"/>
                                    <a:pt x="32955" y="45809"/>
                                  </a:cubicBezTo>
                                  <a:cubicBezTo>
                                    <a:pt x="30035" y="47038"/>
                                    <a:pt x="26994" y="47630"/>
                                    <a:pt x="23834" y="47668"/>
                                  </a:cubicBezTo>
                                  <a:cubicBezTo>
                                    <a:pt x="20673" y="47630"/>
                                    <a:pt x="17633" y="47038"/>
                                    <a:pt x="14713" y="45809"/>
                                  </a:cubicBezTo>
                                  <a:cubicBezTo>
                                    <a:pt x="11793" y="44579"/>
                                    <a:pt x="9216" y="42863"/>
                                    <a:pt x="6981" y="40670"/>
                                  </a:cubicBezTo>
                                  <a:cubicBezTo>
                                    <a:pt x="4746" y="38392"/>
                                    <a:pt x="3024" y="35827"/>
                                    <a:pt x="1814" y="32920"/>
                                  </a:cubicBezTo>
                                  <a:cubicBezTo>
                                    <a:pt x="605" y="29983"/>
                                    <a:pt x="0" y="26961"/>
                                    <a:pt x="0" y="23834"/>
                                  </a:cubicBezTo>
                                  <a:cubicBezTo>
                                    <a:pt x="0" y="20631"/>
                                    <a:pt x="605" y="17581"/>
                                    <a:pt x="1814" y="14673"/>
                                  </a:cubicBezTo>
                                  <a:cubicBezTo>
                                    <a:pt x="3024" y="11726"/>
                                    <a:pt x="4746" y="9162"/>
                                    <a:pt x="6981" y="6960"/>
                                  </a:cubicBezTo>
                                  <a:cubicBezTo>
                                    <a:pt x="9216" y="4728"/>
                                    <a:pt x="11793" y="3013"/>
                                    <a:pt x="14713" y="1792"/>
                                  </a:cubicBezTo>
                                  <a:cubicBezTo>
                                    <a:pt x="17633" y="601"/>
                                    <a:pt x="20673" y="0"/>
                                    <a:pt x="238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1524" style="width:3.75337pt;height:22.5202pt;position:absolute;mso-position-horizontal-relative:text;mso-position-horizontal:absolute;margin-left:17.2655pt;mso-position-vertical-relative:text;margin-top:4.36682pt;" coordsize="476,2860">
                  <v:shape id="Shape 76087" style="position:absolute;width:476;height:476;left:0;top:0;" coordsize="47668,47667" path="m23834,0c26994,0,30035,601,32955,1792c35875,3012,38452,4728,40687,6959c42922,9162,44644,11726,45854,14633c47063,17580,47668,20630,47668,23833c47668,26999,47063,30011,45854,32919c44644,35864,42922,38429,40687,40669c38452,42863,35875,44579,32955,45809c30035,47038,26994,47629,23834,47667c20673,47629,17633,47038,14713,45809c11793,44579,9216,42863,6981,40669c4746,38429,3024,35864,1814,32919c605,30011,0,26999,0,23833c0,20630,605,17580,1814,14633c3024,11726,4746,9162,6981,6959c9216,4728,11793,3012,14713,1792c17633,601,20673,0,23834,0x">
                    <v:stroke weight="0pt" endcap="flat" joinstyle="miter" miterlimit="10" on="false" color="#000000" opacity="0"/>
                    <v:fill on="true" color="#000000"/>
                  </v:shape>
                  <v:shape id="Shape 76150" style="position:absolute;width:476;height:476;left:0;top:2383;" coordsize="47668,47668" path="m23834,0c26994,0,30035,601,32955,1792c35875,3013,38452,4728,40687,6960c42922,9162,44644,11726,45854,14673c47063,17581,47668,20631,47668,23834c47668,26961,47063,29983,45854,32920c44644,35827,42922,38392,40687,40670c38452,42863,35875,44579,32955,45809c30035,47038,26994,47630,23834,47668c20673,47630,17633,47038,14713,45809c11793,44579,9216,42863,6981,40670c4746,38392,3024,35827,1814,32920c605,29983,0,26961,0,23834c0,20631,605,17581,1814,14673c3024,11726,4746,9162,6981,6960c9216,4728,11793,3013,14713,1792c17633,601,20673,0,23834,0x">
                    <v:stroke weight="0pt" endcap="flat" joinstyle="miter" miterlimit="10" on="false" color="#000000" opacity="0"/>
                    <v:fill on="true" color="#000000"/>
                  </v:shape>
                  <w10:wrap type="square"/>
                </v:group>
              </w:pict>
            </mc:Fallback>
          </mc:AlternateContent>
        </w:r>
      </w:ins>
      <w:r>
        <w:t>A scope statement indicating the intended purpose of the document.</w:t>
      </w:r>
    </w:p>
    <w:p w14:paraId="126C6D0D" w14:textId="77777777" w:rsidR="001B5840" w:rsidRDefault="00000000">
      <w:pPr>
        <w:spacing w:after="379"/>
        <w:ind w:left="355" w:right="16"/>
      </w:pPr>
      <w:r>
        <w:t xml:space="preserve">(Optional but recommended) An intellectual property (IP) statement indicating whether known or claimed IP applies to the content of the document and, if appropriate, a declaration as to terms under which </w:t>
      </w:r>
      <w:r>
        <w:rPr>
          <w:color w:val="0000ED"/>
          <w:u w:val="single" w:color="0000ED"/>
        </w:rPr>
        <w:t>users</w:t>
      </w:r>
      <w:r>
        <w:t xml:space="preserve"> of the document may have access to the IP.</w:t>
      </w:r>
    </w:p>
    <w:p w14:paraId="64A03B26" w14:textId="77777777" w:rsidR="001B5840" w:rsidRDefault="00000000">
      <w:pPr>
        <w:pStyle w:val="Heading4"/>
        <w:ind w:left="-5"/>
      </w:pPr>
      <w:ins w:id="473" w:author="db" w:date="2022-08-24T13:55:00Z">
        <w:r>
          <w:t xml:space="preserve">7.3.3 </w:t>
        </w:r>
      </w:ins>
      <w:bookmarkStart w:id="474" w:name="_Toc67451"/>
      <w:r>
        <w:t>New Project Process</w:t>
      </w:r>
    </w:p>
    <w:bookmarkEnd w:id="474"/>
    <w:p w14:paraId="720A202E" w14:textId="77777777" w:rsidR="001B5840" w:rsidRDefault="00000000">
      <w:pPr>
        <w:spacing w:after="379"/>
        <w:ind w:left="-5" w:right="16"/>
      </w:pPr>
      <w:r>
        <w:t xml:space="preserve">When such a request is received with a completed cover page, the </w:t>
      </w:r>
      <w:r>
        <w:rPr>
          <w:color w:val="541A8B"/>
          <w:u w:val="single" w:color="541A8B"/>
        </w:rPr>
        <w:t xml:space="preserve">Standards Vice President </w:t>
      </w:r>
      <w:r>
        <w:t xml:space="preserve">shall assign the request to the appropriate </w:t>
      </w:r>
      <w:r>
        <w:rPr>
          <w:color w:val="0000ED"/>
          <w:u w:val="single" w:color="0000ED"/>
        </w:rPr>
        <w:t>Technolo</w:t>
      </w:r>
      <w:r>
        <w:rPr>
          <w:color w:val="0000ED"/>
        </w:rPr>
        <w:t>gy</w:t>
      </w:r>
      <w:r>
        <w:rPr>
          <w:color w:val="0000ED"/>
          <w:u w:val="single" w:color="0000ED"/>
        </w:rPr>
        <w:t xml:space="preserve"> Committee</w:t>
      </w:r>
      <w:r>
        <w:t xml:space="preserve">, which shall create a new Project, as for any new Project. The </w:t>
      </w:r>
      <w:r>
        <w:rPr>
          <w:color w:val="0000ED"/>
          <w:u w:val="single" w:color="0000ED"/>
        </w:rPr>
        <w:t>Technolo</w:t>
      </w:r>
      <w:r>
        <w:rPr>
          <w:color w:val="0000ED"/>
        </w:rPr>
        <w:t>gy</w:t>
      </w:r>
      <w:r>
        <w:rPr>
          <w:color w:val="0000ED"/>
          <w:u w:val="single" w:color="0000ED"/>
        </w:rPr>
        <w:t xml:space="preserve"> Committee</w:t>
      </w:r>
      <w:r>
        <w:t xml:space="preserve"> may form a </w:t>
      </w:r>
      <w:proofErr w:type="gramStart"/>
      <w:r>
        <w:rPr>
          <w:color w:val="0000ED"/>
          <w:u w:val="single" w:color="0000ED"/>
        </w:rPr>
        <w:t>Sub Group</w:t>
      </w:r>
      <w:proofErr w:type="gramEnd"/>
      <w:r>
        <w:t>, but need not do so.</w:t>
      </w:r>
    </w:p>
    <w:p w14:paraId="09817CD3" w14:textId="77777777" w:rsidR="001B5840" w:rsidRDefault="00000000">
      <w:pPr>
        <w:pStyle w:val="Heading4"/>
        <w:ind w:left="-5"/>
      </w:pPr>
      <w:ins w:id="475" w:author="db" w:date="2022-08-24T13:55:00Z">
        <w:r>
          <w:t xml:space="preserve">7.3.4 </w:t>
        </w:r>
      </w:ins>
      <w:bookmarkStart w:id="476" w:name="_Toc67452"/>
      <w:r>
        <w:t>Technology Committee Ballot</w:t>
      </w:r>
    </w:p>
    <w:bookmarkEnd w:id="476"/>
    <w:p w14:paraId="479E64B9" w14:textId="77777777" w:rsidR="001B5840" w:rsidRDefault="00000000">
      <w:pPr>
        <w:spacing w:after="9"/>
        <w:ind w:left="-5" w:right="16"/>
      </w:pPr>
      <w:r>
        <w:t xml:space="preserve">After processing by the Group, the document shall be submitted for a </w:t>
      </w:r>
      <w:r>
        <w:rPr>
          <w:color w:val="0000ED"/>
          <w:u w:val="single" w:color="0000ED"/>
        </w:rPr>
        <w:t>Ballot</w:t>
      </w:r>
      <w:r>
        <w:t xml:space="preserve"> to the</w:t>
      </w:r>
    </w:p>
    <w:p w14:paraId="228ADE48" w14:textId="77777777" w:rsidR="001B5840" w:rsidRDefault="00000000">
      <w:pPr>
        <w:ind w:left="-5" w:right="16"/>
      </w:pPr>
      <w:r>
        <w:rPr>
          <w:color w:val="0000ED"/>
          <w:u w:val="single" w:color="0000ED"/>
        </w:rPr>
        <w:t>Technolo</w:t>
      </w:r>
      <w:r>
        <w:rPr>
          <w:color w:val="0000ED"/>
        </w:rPr>
        <w:t>gy</w:t>
      </w:r>
      <w:r>
        <w:rPr>
          <w:color w:val="0000ED"/>
          <w:u w:val="single" w:color="0000ED"/>
        </w:rPr>
        <w:t xml:space="preserve"> Committee</w:t>
      </w:r>
      <w:r>
        <w:t xml:space="preserve">. The </w:t>
      </w:r>
      <w:r>
        <w:rPr>
          <w:color w:val="0000ED"/>
          <w:u w:val="single" w:color="0000ED"/>
        </w:rPr>
        <w:t>Ballot</w:t>
      </w:r>
      <w:r>
        <w:t xml:space="preserve"> question shall be: “Does the document meet the </w:t>
      </w:r>
      <w:r>
        <w:rPr>
          <w:color w:val="0000ED"/>
          <w:u w:val="single" w:color="0000ED"/>
        </w:rPr>
        <w:t>Re</w:t>
      </w:r>
      <w:r>
        <w:rPr>
          <w:color w:val="0000ED"/>
        </w:rPr>
        <w:t>g</w:t>
      </w:r>
      <w:r>
        <w:rPr>
          <w:color w:val="0000ED"/>
          <w:u w:val="single" w:color="0000ED"/>
        </w:rPr>
        <w:t>istered Disclosure Document</w:t>
      </w:r>
      <w:r>
        <w:t xml:space="preserve"> Criteria, is it technically consistent, and does it provide information sufficient for the intended purpose as stated in its scope?”</w:t>
      </w:r>
    </w:p>
    <w:p w14:paraId="447E382A" w14:textId="77777777" w:rsidR="001B5840" w:rsidRDefault="00000000">
      <w:pPr>
        <w:ind w:left="-5" w:right="16"/>
      </w:pPr>
      <w:r>
        <w:lastRenderedPageBreak/>
        <w:t xml:space="preserve">Following the </w:t>
      </w:r>
      <w:r>
        <w:rPr>
          <w:color w:val="0000ED"/>
          <w:u w:val="single" w:color="0000ED"/>
        </w:rPr>
        <w:t>Ballot</w:t>
      </w:r>
      <w:r>
        <w:t xml:space="preserve">, the </w:t>
      </w:r>
      <w:r>
        <w:rPr>
          <w:color w:val="0000ED"/>
          <w:u w:val="single" w:color="0000ED"/>
        </w:rPr>
        <w:t>Sponsor</w:t>
      </w:r>
      <w:r>
        <w:t xml:space="preserve"> should contact each person who submitted Comments and attempt to resolve the Comments. Modification of the document shall be at the discretion of the </w:t>
      </w:r>
      <w:r>
        <w:rPr>
          <w:color w:val="0000ED"/>
          <w:u w:val="single" w:color="0000ED"/>
        </w:rPr>
        <w:t>Sponsor</w:t>
      </w:r>
      <w:r>
        <w:t xml:space="preserve">. At the discretion of the </w:t>
      </w:r>
      <w:r>
        <w:rPr>
          <w:color w:val="541A8B"/>
          <w:u w:val="single" w:color="541A8B"/>
        </w:rPr>
        <w:t>Standards Vice President</w:t>
      </w:r>
      <w:r>
        <w:t xml:space="preserve">, all Comments not Resolved to the satisfaction of the commenter may be appended to the document and published, together with any explanation the </w:t>
      </w:r>
      <w:r>
        <w:rPr>
          <w:color w:val="0000ED"/>
          <w:u w:val="single" w:color="0000ED"/>
        </w:rPr>
        <w:t>Sponsor</w:t>
      </w:r>
      <w:r>
        <w:t xml:space="preserve"> may choose to add. If any </w:t>
      </w:r>
      <w:r>
        <w:rPr>
          <w:color w:val="0000ED"/>
          <w:u w:val="single" w:color="0000ED"/>
        </w:rPr>
        <w:t>Technolo</w:t>
      </w:r>
      <w:r>
        <w:rPr>
          <w:color w:val="0000ED"/>
        </w:rPr>
        <w:t>gy</w:t>
      </w:r>
      <w:r>
        <w:rPr>
          <w:color w:val="0000ED"/>
          <w:u w:val="single" w:color="0000ED"/>
        </w:rPr>
        <w:t xml:space="preserve"> Committee </w:t>
      </w:r>
      <w:r>
        <w:t xml:space="preserve">Member, including the </w:t>
      </w:r>
      <w:r>
        <w:rPr>
          <w:color w:val="0000ED"/>
          <w:u w:val="single" w:color="0000ED"/>
        </w:rPr>
        <w:t>Sponsor</w:t>
      </w:r>
      <w:r>
        <w:t xml:space="preserve">, believes that appending </w:t>
      </w:r>
      <w:proofErr w:type="gramStart"/>
      <w:r>
        <w:t>particular not</w:t>
      </w:r>
      <w:proofErr w:type="gramEnd"/>
      <w:r>
        <w:t xml:space="preserve"> Resolved Comments and responses would be beneficial to the industry, the </w:t>
      </w:r>
      <w:r>
        <w:rPr>
          <w:color w:val="0000ED"/>
          <w:u w:val="single" w:color="0000ED"/>
        </w:rPr>
        <w:t>Technolo</w:t>
      </w:r>
      <w:r>
        <w:rPr>
          <w:color w:val="0000ED"/>
        </w:rPr>
        <w:t>gy</w:t>
      </w:r>
      <w:r>
        <w:rPr>
          <w:color w:val="0000ED"/>
          <w:u w:val="single" w:color="0000ED"/>
        </w:rPr>
        <w:t xml:space="preserve"> Committee</w:t>
      </w:r>
      <w:r>
        <w:t xml:space="preserve"> Member may request such action. This request shall be promptly considered by the </w:t>
      </w:r>
      <w:r>
        <w:rPr>
          <w:color w:val="0000ED"/>
          <w:u w:val="single" w:color="0000ED"/>
        </w:rPr>
        <w:t>Technolo</w:t>
      </w:r>
      <w:r>
        <w:rPr>
          <w:color w:val="0000ED"/>
        </w:rPr>
        <w:t>gy</w:t>
      </w:r>
      <w:r>
        <w:rPr>
          <w:color w:val="0000ED"/>
          <w:u w:val="single" w:color="0000ED"/>
        </w:rPr>
        <w:t xml:space="preserve"> Committee </w:t>
      </w:r>
      <w:r>
        <w:t xml:space="preserve">and a decision rendered by </w:t>
      </w:r>
      <w:r>
        <w:rPr>
          <w:color w:val="0000ED"/>
          <w:u w:val="single" w:color="0000ED"/>
        </w:rPr>
        <w:t>Consensus Vote</w:t>
      </w:r>
      <w:r>
        <w:t>.</w:t>
      </w:r>
    </w:p>
    <w:p w14:paraId="393D6C17" w14:textId="77777777" w:rsidR="001B5840" w:rsidRDefault="00000000">
      <w:pPr>
        <w:ind w:left="-5" w:right="16"/>
      </w:pPr>
      <w:r>
        <w:t xml:space="preserve">A Member or </w:t>
      </w:r>
      <w:r>
        <w:rPr>
          <w:color w:val="0000ED"/>
          <w:u w:val="single" w:color="0000ED"/>
        </w:rPr>
        <w:t>Guest</w:t>
      </w:r>
      <w:r>
        <w:t xml:space="preserve"> who has actual knowledge of Intellectual Property essential to the implementation of the document (other than that disclosed by the </w:t>
      </w:r>
      <w:r>
        <w:rPr>
          <w:color w:val="0000ED"/>
          <w:u w:val="single" w:color="0000ED"/>
        </w:rPr>
        <w:t>Sponsor</w:t>
      </w:r>
      <w:r>
        <w:t xml:space="preserve">) shall Comment accordingly. If the owner(s) of the Intellectual Property is/are prepared to make a Patent Statement according to section </w:t>
      </w:r>
      <w:r>
        <w:rPr>
          <w:color w:val="0000ED"/>
          <w:u w:val="single" w:color="0000ED"/>
        </w:rPr>
        <w:t>9.1</w:t>
      </w:r>
      <w:r>
        <w:t>, one or more Patent Statements should be added to the document.</w:t>
      </w:r>
    </w:p>
    <w:p w14:paraId="0468771D" w14:textId="77777777" w:rsidR="001B5840" w:rsidRDefault="00000000">
      <w:pPr>
        <w:ind w:left="-5" w:right="16"/>
      </w:pPr>
      <w:r>
        <w:t xml:space="preserve">If Intellectual Property is claimed, other than by the </w:t>
      </w:r>
      <w:r>
        <w:rPr>
          <w:color w:val="0000ED"/>
          <w:u w:val="single" w:color="0000ED"/>
        </w:rPr>
        <w:t>Sponsor</w:t>
      </w:r>
      <w:r>
        <w:t>, and such Patent Statements cannot be obtained, an additional note describing the claim shall be added to the document.</w:t>
      </w:r>
    </w:p>
    <w:p w14:paraId="36AE5553" w14:textId="77777777" w:rsidR="001B5840" w:rsidRDefault="00000000">
      <w:pPr>
        <w:spacing w:after="379"/>
        <w:ind w:left="-5" w:right="16"/>
      </w:pPr>
      <w:r>
        <w:t xml:space="preserve">If the </w:t>
      </w:r>
      <w:r>
        <w:rPr>
          <w:color w:val="0000ED"/>
          <w:u w:val="single" w:color="0000ED"/>
        </w:rPr>
        <w:t>Ballot</w:t>
      </w:r>
      <w:r>
        <w:t xml:space="preserve"> fails, then the work shall be returned to the </w:t>
      </w:r>
      <w:r>
        <w:rPr>
          <w:color w:val="0000ED"/>
          <w:u w:val="single" w:color="0000ED"/>
        </w:rPr>
        <w:t>Standards Committee</w:t>
      </w:r>
      <w:r>
        <w:t xml:space="preserve"> for disposition. If the </w:t>
      </w:r>
      <w:r>
        <w:rPr>
          <w:color w:val="0000ED"/>
          <w:u w:val="single" w:color="0000ED"/>
        </w:rPr>
        <w:t>Ballot</w:t>
      </w:r>
      <w:r>
        <w:t xml:space="preserve"> passes, then the </w:t>
      </w:r>
      <w:r>
        <w:rPr>
          <w:color w:val="0000ED"/>
          <w:u w:val="single" w:color="0000ED"/>
        </w:rPr>
        <w:t>Technolo</w:t>
      </w:r>
      <w:r>
        <w:rPr>
          <w:color w:val="0000ED"/>
        </w:rPr>
        <w:t>gy</w:t>
      </w:r>
      <w:r>
        <w:rPr>
          <w:color w:val="0000ED"/>
          <w:u w:val="single" w:color="0000ED"/>
        </w:rPr>
        <w:t xml:space="preserve"> Committee</w:t>
      </w:r>
      <w:r>
        <w:t xml:space="preserve"> Chair shall forward the revised document, along with all Comments not Resolved and their responses, to the </w:t>
      </w:r>
      <w:r>
        <w:rPr>
          <w:color w:val="0000ED"/>
          <w:u w:val="single" w:color="0000ED"/>
        </w:rPr>
        <w:t>Director of En</w:t>
      </w:r>
      <w:r>
        <w:rPr>
          <w:color w:val="0000ED"/>
        </w:rPr>
        <w:t>g</w:t>
      </w:r>
      <w:r>
        <w:rPr>
          <w:color w:val="0000ED"/>
          <w:u w:val="single" w:color="0000ED"/>
        </w:rPr>
        <w:t>ineerin</w:t>
      </w:r>
      <w:r>
        <w:rPr>
          <w:color w:val="0000ED"/>
        </w:rPr>
        <w:t>g</w:t>
      </w:r>
      <w:r>
        <w:t xml:space="preserve">, and a normal </w:t>
      </w:r>
      <w:r>
        <w:rPr>
          <w:color w:val="0000ED"/>
          <w:u w:val="single" w:color="0000ED"/>
        </w:rPr>
        <w:t>Standards Committee</w:t>
      </w:r>
      <w:r>
        <w:t xml:space="preserve"> </w:t>
      </w:r>
      <w:r>
        <w:rPr>
          <w:color w:val="0000ED"/>
          <w:u w:val="single" w:color="0000ED"/>
        </w:rPr>
        <w:t>Ballot</w:t>
      </w:r>
      <w:r>
        <w:t xml:space="preserve"> shall be conducted.</w:t>
      </w:r>
    </w:p>
    <w:p w14:paraId="590C170F" w14:textId="77777777" w:rsidR="001B5840" w:rsidRDefault="00000000">
      <w:pPr>
        <w:pStyle w:val="Heading4"/>
        <w:ind w:left="-5"/>
      </w:pPr>
      <w:ins w:id="477" w:author="db" w:date="2022-08-24T13:55:00Z">
        <w:r>
          <w:t xml:space="preserve">7.3.5 </w:t>
        </w:r>
      </w:ins>
      <w:bookmarkStart w:id="478" w:name="_Toc67453"/>
      <w:r>
        <w:t>Standards Committee</w:t>
      </w:r>
    </w:p>
    <w:bookmarkEnd w:id="478"/>
    <w:p w14:paraId="3FDD8659" w14:textId="77777777" w:rsidR="001B5840" w:rsidRDefault="00000000">
      <w:pPr>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prepare a normal Process Audit Report (see section </w:t>
      </w:r>
      <w:r>
        <w:rPr>
          <w:color w:val="0000ED"/>
          <w:u w:val="single" w:color="0000ED"/>
        </w:rPr>
        <w:t>6.10</w:t>
      </w:r>
      <w:r>
        <w:t xml:space="preserve">) on the proposed Registered Disclosure for the </w:t>
      </w:r>
      <w:r>
        <w:rPr>
          <w:color w:val="0000ED"/>
          <w:u w:val="single" w:color="0000ED"/>
        </w:rPr>
        <w:t>Standards Committee</w:t>
      </w:r>
      <w:r>
        <w:t xml:space="preserve"> and shall issue a </w:t>
      </w:r>
      <w:r>
        <w:rPr>
          <w:color w:val="0000ED"/>
          <w:u w:val="single" w:color="0000ED"/>
        </w:rPr>
        <w:t xml:space="preserve">Ballot </w:t>
      </w:r>
      <w:r>
        <w:t xml:space="preserve">to the </w:t>
      </w:r>
      <w:r>
        <w:rPr>
          <w:color w:val="0000ED"/>
          <w:u w:val="single" w:color="0000ED"/>
        </w:rPr>
        <w:t>Standards Committee</w:t>
      </w:r>
      <w:r>
        <w:t xml:space="preserve">. The </w:t>
      </w:r>
      <w:r>
        <w:rPr>
          <w:color w:val="0000ED"/>
          <w:u w:val="single" w:color="0000ED"/>
        </w:rPr>
        <w:t>Standards Committee</w:t>
      </w:r>
      <w:r>
        <w:t xml:space="preserve"> shall consider evidence that the </w:t>
      </w:r>
      <w:r>
        <w:rPr>
          <w:color w:val="0000ED"/>
          <w:u w:val="single" w:color="0000ED"/>
        </w:rPr>
        <w:t>Technolo</w:t>
      </w:r>
      <w:r>
        <w:rPr>
          <w:color w:val="0000ED"/>
        </w:rPr>
        <w:t xml:space="preserve">gy </w:t>
      </w:r>
      <w:r>
        <w:rPr>
          <w:color w:val="0000ED"/>
          <w:u w:val="single" w:color="0000ED"/>
        </w:rPr>
        <w:t>Committee</w:t>
      </w:r>
      <w:r>
        <w:t xml:space="preserve"> </w:t>
      </w:r>
      <w:r>
        <w:rPr>
          <w:color w:val="0000ED"/>
          <w:u w:val="single" w:color="0000ED"/>
        </w:rPr>
        <w:t>Ballot</w:t>
      </w:r>
      <w:r>
        <w:t xml:space="preserve"> processes were followed and that the document meets the </w:t>
      </w:r>
      <w:r>
        <w:rPr>
          <w:color w:val="0000ED"/>
          <w:u w:val="single" w:color="0000ED"/>
        </w:rPr>
        <w:t>Re</w:t>
      </w:r>
      <w:r>
        <w:rPr>
          <w:color w:val="0000ED"/>
        </w:rPr>
        <w:t>g</w:t>
      </w:r>
      <w:r>
        <w:rPr>
          <w:color w:val="0000ED"/>
          <w:u w:val="single" w:color="0000ED"/>
        </w:rPr>
        <w:t>istered Disclosure Document</w:t>
      </w:r>
      <w:r>
        <w:t xml:space="preserve"> Criteria.</w:t>
      </w:r>
    </w:p>
    <w:p w14:paraId="3077CD63" w14:textId="77777777" w:rsidR="001B5840" w:rsidRDefault="00000000">
      <w:pPr>
        <w:ind w:left="-5" w:right="16"/>
      </w:pPr>
      <w:r>
        <w:rPr>
          <w:color w:val="0000ED"/>
          <w:u w:val="single" w:color="0000ED"/>
        </w:rPr>
        <w:t>Standards Committee</w:t>
      </w:r>
      <w:r>
        <w:t xml:space="preserve"> YES votes shall be without Comment. NO votes shall state exactly what process was violated and/or which </w:t>
      </w:r>
      <w:r>
        <w:rPr>
          <w:color w:val="0000ED"/>
          <w:u w:val="single" w:color="0000ED"/>
        </w:rPr>
        <w:t>Re</w:t>
      </w:r>
      <w:r>
        <w:rPr>
          <w:color w:val="0000ED"/>
        </w:rPr>
        <w:t>g</w:t>
      </w:r>
      <w:r>
        <w:rPr>
          <w:color w:val="0000ED"/>
          <w:u w:val="single" w:color="0000ED"/>
        </w:rPr>
        <w:t>istered Disclosure Document</w:t>
      </w:r>
      <w:r>
        <w:t xml:space="preserve"> Criteria were not met. Technical Comments shall be forbidden.</w:t>
      </w:r>
    </w:p>
    <w:p w14:paraId="7F0F2C9F" w14:textId="7CBADC5F" w:rsidR="001B5840" w:rsidRDefault="00000000">
      <w:pPr>
        <w:spacing w:after="4"/>
        <w:ind w:left="-5" w:right="16"/>
      </w:pPr>
      <w:r>
        <w:t xml:space="preserve">If the </w:t>
      </w:r>
      <w:r>
        <w:rPr>
          <w:color w:val="0000ED"/>
          <w:u w:val="single" w:color="0000ED"/>
        </w:rPr>
        <w:t>Standards Committee</w:t>
      </w:r>
      <w:r>
        <w:t xml:space="preserve"> </w:t>
      </w:r>
      <w:r>
        <w:rPr>
          <w:color w:val="0000ED"/>
          <w:u w:val="single" w:color="0000ED"/>
        </w:rPr>
        <w:t>Ballot</w:t>
      </w:r>
      <w:r>
        <w:t xml:space="preserve"> fails, Comments shall be Resolved by </w:t>
      </w:r>
      <w:r>
        <w:rPr>
          <w:color w:val="0000ED"/>
          <w:u w:val="single" w:color="0000ED"/>
        </w:rPr>
        <w:t>Consensus</w:t>
      </w:r>
      <w:r>
        <w:t xml:space="preserve"> of the </w:t>
      </w:r>
      <w:r>
        <w:rPr>
          <w:color w:val="0000ED"/>
          <w:u w:val="single" w:color="0000ED"/>
        </w:rPr>
        <w:t>Standards Committee</w:t>
      </w:r>
      <w:r>
        <w:t xml:space="preserve">. If it is found that </w:t>
      </w:r>
      <w:r>
        <w:rPr>
          <w:color w:val="0000ED"/>
          <w:u w:val="single" w:color="0000ED"/>
        </w:rPr>
        <w:t>Technolo</w:t>
      </w:r>
      <w:r>
        <w:rPr>
          <w:color w:val="0000ED"/>
        </w:rPr>
        <w:t>gy</w:t>
      </w:r>
      <w:r>
        <w:rPr>
          <w:color w:val="0000ED"/>
          <w:u w:val="single" w:color="0000ED"/>
        </w:rPr>
        <w:t xml:space="preserve"> Committee</w:t>
      </w:r>
      <w:r>
        <w:t xml:space="preserve"> process was violated, the document shall be returned to the </w:t>
      </w:r>
      <w:r>
        <w:rPr>
          <w:color w:val="0000ED"/>
          <w:u w:val="single" w:color="0000ED"/>
        </w:rPr>
        <w:t>Technolo</w:t>
      </w:r>
      <w:r>
        <w:rPr>
          <w:color w:val="0000ED"/>
        </w:rPr>
        <w:t>gy</w:t>
      </w:r>
      <w:r>
        <w:rPr>
          <w:color w:val="0000ED"/>
          <w:u w:val="single" w:color="0000ED"/>
        </w:rPr>
        <w:t xml:space="preserve"> Committee</w:t>
      </w:r>
      <w:r>
        <w:t xml:space="preserve"> Chair for resolution and </w:t>
      </w:r>
      <w:del w:id="479" w:author="db" w:date="2022-08-24T13:55:00Z">
        <w:r>
          <w:delText>reBallot</w:delText>
        </w:r>
      </w:del>
      <w:ins w:id="480" w:author="db" w:date="2022-08-24T13:55:00Z">
        <w:r>
          <w:t>re-</w:t>
        </w:r>
        <w:r>
          <w:rPr>
            <w:color w:val="0000ED"/>
            <w:u w:val="single" w:color="0000ED"/>
          </w:rPr>
          <w:t>Ballot</w:t>
        </w:r>
      </w:ins>
      <w:r>
        <w:t xml:space="preserve">. If the </w:t>
      </w:r>
      <w:r>
        <w:rPr>
          <w:color w:val="0000ED"/>
          <w:u w:val="single" w:color="0000ED"/>
        </w:rPr>
        <w:t>Standards Committee</w:t>
      </w:r>
      <w:r>
        <w:t xml:space="preserve"> Comments are Resolved by </w:t>
      </w:r>
      <w:r>
        <w:rPr>
          <w:color w:val="0000ED"/>
          <w:u w:val="single" w:color="0000ED"/>
        </w:rPr>
        <w:t>Consensus</w:t>
      </w:r>
      <w:r>
        <w:t xml:space="preserve"> of the </w:t>
      </w:r>
      <w:r>
        <w:rPr>
          <w:color w:val="0000ED"/>
          <w:u w:val="single" w:color="0000ED"/>
        </w:rPr>
        <w:t>Standards</w:t>
      </w:r>
    </w:p>
    <w:p w14:paraId="042FD1EB" w14:textId="77777777" w:rsidR="001B5840" w:rsidRDefault="00000000">
      <w:pPr>
        <w:spacing w:after="380"/>
        <w:ind w:left="-5" w:right="16"/>
      </w:pPr>
      <w:r>
        <w:rPr>
          <w:color w:val="0000ED"/>
          <w:u w:val="single" w:color="0000ED"/>
        </w:rPr>
        <w:lastRenderedPageBreak/>
        <w:t>Committee</w:t>
      </w:r>
      <w:r>
        <w:t xml:space="preserve"> and the </w:t>
      </w:r>
      <w:r>
        <w:rPr>
          <w:color w:val="0000ED"/>
          <w:u w:val="single" w:color="0000ED"/>
        </w:rPr>
        <w:t>Ballot</w:t>
      </w:r>
      <w:r>
        <w:t xml:space="preserve"> passes, then the </w:t>
      </w:r>
      <w:r>
        <w:rPr>
          <w:color w:val="0000ED"/>
          <w:u w:val="single" w:color="0000ED"/>
        </w:rPr>
        <w:t>Re</w:t>
      </w:r>
      <w:r>
        <w:rPr>
          <w:color w:val="0000ED"/>
        </w:rPr>
        <w:t>g</w:t>
      </w:r>
      <w:r>
        <w:rPr>
          <w:color w:val="0000ED"/>
          <w:u w:val="single" w:color="0000ED"/>
        </w:rPr>
        <w:t>istered Disclosure Document</w:t>
      </w:r>
      <w:r>
        <w:t xml:space="preserve"> shall proceed to publication.</w:t>
      </w:r>
    </w:p>
    <w:p w14:paraId="3994C51E" w14:textId="77777777" w:rsidR="001B5840" w:rsidRDefault="00000000">
      <w:pPr>
        <w:pStyle w:val="Heading4"/>
        <w:ind w:left="-5"/>
      </w:pPr>
      <w:ins w:id="481" w:author="db" w:date="2022-08-24T13:55:00Z">
        <w:r>
          <w:t xml:space="preserve">7.3.6 </w:t>
        </w:r>
      </w:ins>
      <w:bookmarkStart w:id="482" w:name="_Toc67454"/>
      <w:r>
        <w:t>Publication</w:t>
      </w:r>
    </w:p>
    <w:bookmarkEnd w:id="482"/>
    <w:p w14:paraId="1B5AD1D7" w14:textId="77777777" w:rsidR="001B5840" w:rsidRDefault="00000000">
      <w:pPr>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not make any changes to an approved </w:t>
      </w:r>
      <w:r>
        <w:rPr>
          <w:color w:val="0000ED"/>
          <w:u w:val="single" w:color="0000ED"/>
        </w:rPr>
        <w:t>Re</w:t>
      </w:r>
      <w:r>
        <w:rPr>
          <w:color w:val="0000ED"/>
        </w:rPr>
        <w:t>g</w:t>
      </w:r>
      <w:r>
        <w:rPr>
          <w:color w:val="0000ED"/>
          <w:u w:val="single" w:color="0000ED"/>
        </w:rPr>
        <w:t>istered Disclosure Document</w:t>
      </w:r>
      <w:r>
        <w:t xml:space="preserve"> before publication, except as provided herein.</w:t>
      </w:r>
    </w:p>
    <w:p w14:paraId="0630D297" w14:textId="77777777" w:rsidR="001B5840" w:rsidRDefault="00000000">
      <w:pPr>
        <w:ind w:left="-5" w:right="16"/>
      </w:pPr>
      <w:r>
        <w:t xml:space="preserve">The </w:t>
      </w:r>
      <w:r>
        <w:rPr>
          <w:color w:val="0000ED"/>
          <w:u w:val="single" w:color="0000ED"/>
        </w:rPr>
        <w:t>Director of En</w:t>
      </w:r>
      <w:r>
        <w:rPr>
          <w:color w:val="0000ED"/>
        </w:rPr>
        <w:t>g</w:t>
      </w:r>
      <w:r>
        <w:rPr>
          <w:color w:val="0000ED"/>
          <w:u w:val="single" w:color="0000ED"/>
        </w:rPr>
        <w:t>ineerin</w:t>
      </w:r>
      <w:r>
        <w:rPr>
          <w:color w:val="0000ED"/>
        </w:rPr>
        <w:t>g</w:t>
      </w:r>
      <w:r>
        <w:t xml:space="preserve"> shall add a cover page indicating the status of the document as an SMPTE </w:t>
      </w:r>
      <w:r>
        <w:rPr>
          <w:color w:val="0000ED"/>
          <w:u w:val="single" w:color="0000ED"/>
        </w:rPr>
        <w:t>Re</w:t>
      </w:r>
      <w:r>
        <w:rPr>
          <w:color w:val="0000ED"/>
        </w:rPr>
        <w:t>g</w:t>
      </w:r>
      <w:r>
        <w:rPr>
          <w:color w:val="0000ED"/>
          <w:u w:val="single" w:color="0000ED"/>
        </w:rPr>
        <w:t>istered Disclosure Document</w:t>
      </w:r>
      <w:r>
        <w:t xml:space="preserve"> and stating that the document does not represent a finding, representation, or recommendation of the </w:t>
      </w:r>
      <w:r>
        <w:rPr>
          <w:color w:val="0000ED"/>
          <w:u w:val="single" w:color="0000ED"/>
        </w:rPr>
        <w:t>Societ</w:t>
      </w:r>
      <w:r>
        <w:rPr>
          <w:color w:val="0000ED"/>
        </w:rPr>
        <w:t>y</w:t>
      </w:r>
      <w:r>
        <w:t xml:space="preserve">. The cover page shall state specifically that SMPTE makes no representation as to the IP status of the </w:t>
      </w:r>
      <w:r>
        <w:rPr>
          <w:color w:val="0000ED"/>
          <w:u w:val="single" w:color="0000ED"/>
        </w:rPr>
        <w:t>Re</w:t>
      </w:r>
      <w:r>
        <w:rPr>
          <w:color w:val="0000ED"/>
        </w:rPr>
        <w:t>g</w:t>
      </w:r>
      <w:r>
        <w:rPr>
          <w:color w:val="0000ED"/>
          <w:u w:val="single" w:color="0000ED"/>
        </w:rPr>
        <w:t>istered Disclosure Document</w:t>
      </w:r>
      <w:r>
        <w:t xml:space="preserve"> but shall draw attention to any Patent Statement(s) by the </w:t>
      </w:r>
      <w:r>
        <w:rPr>
          <w:color w:val="0000ED"/>
          <w:u w:val="single" w:color="0000ED"/>
        </w:rPr>
        <w:t>Sponsor</w:t>
      </w:r>
      <w:r>
        <w:t xml:space="preserve"> or others.</w:t>
      </w:r>
    </w:p>
    <w:p w14:paraId="1A0BA826" w14:textId="77777777" w:rsidR="001B5840" w:rsidRDefault="00000000">
      <w:pPr>
        <w:spacing w:after="364"/>
        <w:ind w:left="-5" w:right="16"/>
      </w:pPr>
      <w:r>
        <w:rPr>
          <w:color w:val="0000ED"/>
          <w:u w:val="single" w:color="0000ED"/>
        </w:rPr>
        <w:t>Re</w:t>
      </w:r>
      <w:r>
        <w:rPr>
          <w:color w:val="0000ED"/>
        </w:rPr>
        <w:t>g</w:t>
      </w:r>
      <w:r>
        <w:rPr>
          <w:color w:val="0000ED"/>
          <w:u w:val="single" w:color="0000ED"/>
        </w:rPr>
        <w:t>istered Disclosure Documents</w:t>
      </w:r>
      <w:r>
        <w:t xml:space="preserve"> shall be included on appropriate periodic distribution media </w:t>
      </w:r>
      <w:proofErr w:type="gramStart"/>
      <w:r>
        <w:t>and also</w:t>
      </w:r>
      <w:proofErr w:type="gramEnd"/>
      <w:r>
        <w:t xml:space="preserve"> shall be available for purchase from SMPTE Home Office and from the SMPTE website. Pricing of documents shall be determined by the </w:t>
      </w:r>
      <w:r>
        <w:rPr>
          <w:color w:val="541A8B"/>
          <w:u w:val="single" w:color="541A8B"/>
        </w:rPr>
        <w:t xml:space="preserve">Standards Vice President </w:t>
      </w:r>
      <w:r>
        <w:t xml:space="preserve">in consultation with the </w:t>
      </w:r>
      <w:r>
        <w:rPr>
          <w:color w:val="0000ED"/>
          <w:u w:val="single" w:color="0000ED"/>
        </w:rPr>
        <w:t>Director of En</w:t>
      </w:r>
      <w:r>
        <w:rPr>
          <w:color w:val="0000ED"/>
        </w:rPr>
        <w:t>g</w:t>
      </w:r>
      <w:r>
        <w:rPr>
          <w:color w:val="0000ED"/>
          <w:u w:val="single" w:color="0000ED"/>
        </w:rPr>
        <w:t>ineerin</w:t>
      </w:r>
      <w:r>
        <w:rPr>
          <w:color w:val="0000ED"/>
        </w:rPr>
        <w:t>g</w:t>
      </w:r>
      <w:r>
        <w:t xml:space="preserve"> and the Financial Vice President. All revenues from sale of </w:t>
      </w:r>
      <w:r>
        <w:rPr>
          <w:color w:val="0000ED"/>
          <w:u w:val="single" w:color="0000ED"/>
        </w:rPr>
        <w:t>Re</w:t>
      </w:r>
      <w:r>
        <w:rPr>
          <w:color w:val="0000ED"/>
        </w:rPr>
        <w:t>g</w:t>
      </w:r>
      <w:r>
        <w:rPr>
          <w:color w:val="0000ED"/>
          <w:u w:val="single" w:color="0000ED"/>
        </w:rPr>
        <w:t>istered Disclosure Documents</w:t>
      </w:r>
      <w:r>
        <w:t xml:space="preserve"> shall be the property of the </w:t>
      </w:r>
      <w:r>
        <w:rPr>
          <w:color w:val="0000ED"/>
          <w:u w:val="single" w:color="0000ED"/>
        </w:rPr>
        <w:t>Societ</w:t>
      </w:r>
      <w:r>
        <w:rPr>
          <w:color w:val="0000ED"/>
        </w:rPr>
        <w:t>y</w:t>
      </w:r>
      <w:r>
        <w:t>.</w:t>
      </w:r>
    </w:p>
    <w:p w14:paraId="4C3E839C" w14:textId="77777777" w:rsidR="001B5840" w:rsidRDefault="00000000">
      <w:pPr>
        <w:pStyle w:val="Heading3"/>
        <w:ind w:left="-5"/>
      </w:pPr>
      <w:ins w:id="483" w:author="db" w:date="2022-08-24T13:55:00Z">
        <w:r>
          <w:t xml:space="preserve">7.4 </w:t>
        </w:r>
      </w:ins>
      <w:bookmarkStart w:id="484" w:name="_Toc67455"/>
      <w:r>
        <w:t>Revision and Amendment</w:t>
      </w:r>
    </w:p>
    <w:bookmarkEnd w:id="484"/>
    <w:p w14:paraId="154BCE4B" w14:textId="77777777" w:rsidR="001B5840" w:rsidRDefault="00000000">
      <w:pPr>
        <w:ind w:left="-5" w:right="16"/>
      </w:pPr>
      <w:r>
        <w:t xml:space="preserve">Upon request from the original </w:t>
      </w:r>
      <w:r>
        <w:rPr>
          <w:color w:val="0000ED"/>
          <w:u w:val="single" w:color="0000ED"/>
        </w:rPr>
        <w:t>Sponsor</w:t>
      </w:r>
      <w:r>
        <w:t xml:space="preserve"> or its/his/her successor at interest, a published </w:t>
      </w:r>
      <w:r>
        <w:rPr>
          <w:color w:val="0000ED"/>
          <w:u w:val="single" w:color="0000ED"/>
        </w:rPr>
        <w:t>Re</w:t>
      </w:r>
      <w:r>
        <w:rPr>
          <w:color w:val="0000ED"/>
        </w:rPr>
        <w:t>g</w:t>
      </w:r>
      <w:r>
        <w:rPr>
          <w:color w:val="0000ED"/>
          <w:u w:val="single" w:color="0000ED"/>
        </w:rPr>
        <w:t>istered Disclosure Document</w:t>
      </w:r>
      <w:r>
        <w:t xml:space="preserve"> may undergo a </w:t>
      </w:r>
      <w:r>
        <w:rPr>
          <w:color w:val="0000ED"/>
          <w:u w:val="single" w:color="0000ED"/>
        </w:rPr>
        <w:t>Revision</w:t>
      </w:r>
      <w:r>
        <w:t xml:space="preserve"> process. The kind of </w:t>
      </w:r>
      <w:r>
        <w:rPr>
          <w:color w:val="0000ED"/>
          <w:u w:val="single" w:color="0000ED"/>
        </w:rPr>
        <w:t>Revision</w:t>
      </w:r>
      <w:r>
        <w:t xml:space="preserve"> may be of any type applicable to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 </w:t>
      </w:r>
      <w:r>
        <w:rPr>
          <w:color w:val="0000ED"/>
          <w:u w:val="single" w:color="0000ED"/>
        </w:rPr>
        <w:t>Revision</w:t>
      </w:r>
      <w:r>
        <w:t xml:space="preserve"> or </w:t>
      </w:r>
      <w:r>
        <w:rPr>
          <w:color w:val="0000ED"/>
          <w:u w:val="single" w:color="0000ED"/>
        </w:rPr>
        <w:t>Amendment</w:t>
      </w:r>
      <w:r>
        <w:t>– using the same tests as provided herein.</w:t>
      </w:r>
    </w:p>
    <w:p w14:paraId="1835C5D3" w14:textId="77777777" w:rsidR="001B5840" w:rsidRDefault="00000000">
      <w:pPr>
        <w:spacing w:after="38" w:line="265" w:lineRule="auto"/>
        <w:ind w:left="-5" w:right="33"/>
      </w:pPr>
      <w:r>
        <w:rPr>
          <w:color w:val="0000ED"/>
          <w:u w:val="single" w:color="0000ED"/>
        </w:rPr>
        <w:t>Revisions</w:t>
      </w:r>
      <w:r>
        <w:t xml:space="preserve"> and </w:t>
      </w:r>
      <w:r>
        <w:rPr>
          <w:color w:val="0000ED"/>
          <w:u w:val="single" w:color="0000ED"/>
        </w:rPr>
        <w:t>Amendments</w:t>
      </w:r>
      <w:r>
        <w:t xml:space="preserve"> shall follow the process for new </w:t>
      </w:r>
      <w:r>
        <w:rPr>
          <w:color w:val="0000ED"/>
          <w:u w:val="single" w:color="0000ED"/>
        </w:rPr>
        <w:t>Re</w:t>
      </w:r>
      <w:r>
        <w:rPr>
          <w:color w:val="0000ED"/>
        </w:rPr>
        <w:t>g</w:t>
      </w:r>
      <w:r>
        <w:rPr>
          <w:color w:val="0000ED"/>
          <w:u w:val="single" w:color="0000ED"/>
        </w:rPr>
        <w:t>istered Disclosure</w:t>
      </w:r>
    </w:p>
    <w:p w14:paraId="61F2FA6E" w14:textId="77777777" w:rsidR="001B5840" w:rsidRDefault="00000000">
      <w:pPr>
        <w:spacing w:after="393"/>
        <w:ind w:left="-5" w:right="16"/>
      </w:pPr>
      <w:r>
        <w:rPr>
          <w:color w:val="0000ED"/>
          <w:u w:val="single" w:color="0000ED"/>
        </w:rPr>
        <w:t>Document</w:t>
      </w:r>
      <w:r>
        <w:t xml:space="preserve"> publication described herein. Additional fees may apply. Editorial </w:t>
      </w:r>
      <w:r>
        <w:rPr>
          <w:color w:val="0000ED"/>
          <w:u w:val="single" w:color="0000ED"/>
        </w:rPr>
        <w:t>revisions</w:t>
      </w:r>
      <w:r>
        <w:t xml:space="preserve"> shall follow the process described in section </w:t>
      </w:r>
      <w:r>
        <w:rPr>
          <w:color w:val="0000ED"/>
          <w:u w:val="single" w:color="0000ED"/>
        </w:rPr>
        <w:t>5.5.1</w:t>
      </w:r>
      <w:r>
        <w:t>.</w:t>
      </w:r>
    </w:p>
    <w:p w14:paraId="417E3271" w14:textId="77777777" w:rsidR="001B5840" w:rsidRDefault="00000000">
      <w:pPr>
        <w:pStyle w:val="Heading3"/>
        <w:ind w:left="-5"/>
      </w:pPr>
      <w:ins w:id="485" w:author="db" w:date="2022-08-24T13:55:00Z">
        <w:r>
          <w:t xml:space="preserve">7.5 </w:t>
        </w:r>
      </w:ins>
      <w:bookmarkStart w:id="486" w:name="_Toc67456"/>
      <w:r>
        <w:t>Review and Withdrawal</w:t>
      </w:r>
    </w:p>
    <w:bookmarkEnd w:id="486"/>
    <w:p w14:paraId="2161E2C8" w14:textId="77777777" w:rsidR="001B5840" w:rsidRDefault="00000000">
      <w:pPr>
        <w:spacing w:after="379"/>
        <w:ind w:left="-5" w:right="16"/>
      </w:pPr>
      <w:r>
        <w:rPr>
          <w:color w:val="0000ED"/>
          <w:u w:val="single" w:color="0000ED"/>
        </w:rPr>
        <w:t>Re</w:t>
      </w:r>
      <w:r>
        <w:rPr>
          <w:color w:val="0000ED"/>
        </w:rPr>
        <w:t>g</w:t>
      </w:r>
      <w:r>
        <w:rPr>
          <w:color w:val="0000ED"/>
          <w:u w:val="single" w:color="0000ED"/>
        </w:rPr>
        <w:t>istered Disclosure Documents</w:t>
      </w:r>
      <w:r>
        <w:t xml:space="preserve"> shall not be subject to the Review process. It is the intent of the </w:t>
      </w:r>
      <w:r>
        <w:rPr>
          <w:color w:val="0000ED"/>
          <w:u w:val="single" w:color="0000ED"/>
        </w:rPr>
        <w:t>Re</w:t>
      </w:r>
      <w:r>
        <w:rPr>
          <w:color w:val="0000ED"/>
        </w:rPr>
        <w:t>g</w:t>
      </w:r>
      <w:r>
        <w:rPr>
          <w:color w:val="0000ED"/>
          <w:u w:val="single" w:color="0000ED"/>
        </w:rPr>
        <w:t>istered Disclosure Document</w:t>
      </w:r>
      <w:r>
        <w:t xml:space="preserve"> process to provide continued availability of specifications. Withdrawal shall be initiated using the same care as with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Documents</w:t>
      </w:r>
      <w:r>
        <w:t xml:space="preserve"> and shall follow the normal Withdrawal process, requiring a specific proposal to withdraw the work as described in section </w:t>
      </w:r>
      <w:r>
        <w:rPr>
          <w:color w:val="0000ED"/>
          <w:u w:val="single" w:color="0000ED"/>
        </w:rPr>
        <w:t>6.15</w:t>
      </w:r>
      <w:r>
        <w:t>.</w:t>
      </w:r>
    </w:p>
    <w:p w14:paraId="4345E24E" w14:textId="77777777" w:rsidR="001B5840" w:rsidRDefault="00000000">
      <w:pPr>
        <w:pStyle w:val="Heading3"/>
        <w:spacing w:after="355"/>
        <w:ind w:left="-5"/>
      </w:pPr>
      <w:ins w:id="487" w:author="db" w:date="2022-08-24T13:55:00Z">
        <w:r>
          <w:lastRenderedPageBreak/>
          <w:t xml:space="preserve">8 </w:t>
        </w:r>
      </w:ins>
      <w:bookmarkStart w:id="488" w:name="_Toc67457"/>
      <w:r>
        <w:t>Liaisons, Delegates and Rapporteurs</w:t>
      </w:r>
    </w:p>
    <w:bookmarkEnd w:id="488"/>
    <w:p w14:paraId="6B07A765" w14:textId="77777777" w:rsidR="001B5840" w:rsidRDefault="00000000">
      <w:pPr>
        <w:pStyle w:val="Heading4"/>
        <w:ind w:left="-5"/>
      </w:pPr>
      <w:ins w:id="489" w:author="db" w:date="2022-08-24T13:55:00Z">
        <w:r>
          <w:t xml:space="preserve">8.1 </w:t>
        </w:r>
      </w:ins>
      <w:bookmarkStart w:id="490" w:name="_Toc67458"/>
      <w:r>
        <w:rPr>
          <w:i/>
        </w:rPr>
        <w:t>Delegates</w:t>
      </w:r>
      <w:r>
        <w:t xml:space="preserve"> and </w:t>
      </w:r>
      <w:r>
        <w:rPr>
          <w:i/>
        </w:rPr>
        <w:t>Rapporteurs</w:t>
      </w:r>
    </w:p>
    <w:bookmarkEnd w:id="490"/>
    <w:p w14:paraId="1FADBE76" w14:textId="77777777" w:rsidR="001B5840" w:rsidRDefault="00000000">
      <w:pPr>
        <w:ind w:left="-5" w:right="16"/>
      </w:pPr>
      <w:r>
        <w:t xml:space="preserve">It is sometimes necessary for the </w:t>
      </w:r>
      <w:r>
        <w:rPr>
          <w:color w:val="0000ED"/>
          <w:u w:val="single" w:color="0000ED"/>
        </w:rPr>
        <w:t>Societ</w:t>
      </w:r>
      <w:r>
        <w:rPr>
          <w:color w:val="0000ED"/>
        </w:rPr>
        <w:t>y</w:t>
      </w:r>
      <w:r>
        <w:t xml:space="preserve"> to be represented as a member of other organizations and send a delegation to participate in the decision-making processes of those organizations. The leader of this delegation shall be a Head of Delegation (HOD) who shall be the sole communicator of the delegation. Additionally, it is sometimes convenient to have a representative present at meetings of other organizations to gather information on engineering and standardization activities, acting only as a facilitator of communications but not presenting an official </w:t>
      </w:r>
      <w:r>
        <w:rPr>
          <w:color w:val="0000ED"/>
          <w:u w:val="single" w:color="0000ED"/>
        </w:rPr>
        <w:t>Societ</w:t>
      </w:r>
      <w:r>
        <w:rPr>
          <w:color w:val="0000ED"/>
        </w:rPr>
        <w:t>y</w:t>
      </w:r>
      <w:r>
        <w:t xml:space="preserve"> position. This shall be a </w:t>
      </w:r>
      <w:r>
        <w:rPr>
          <w:color w:val="0000ED"/>
          <w:u w:val="single" w:color="0000ED"/>
        </w:rPr>
        <w:t>Rapporteur</w:t>
      </w:r>
      <w:r>
        <w:t>.</w:t>
      </w:r>
    </w:p>
    <w:p w14:paraId="67707694" w14:textId="77777777" w:rsidR="001B5840" w:rsidRDefault="00000000">
      <w:pPr>
        <w:ind w:left="-5" w:right="16"/>
      </w:pPr>
      <w:r>
        <w:t xml:space="preserve">The </w:t>
      </w:r>
      <w:r>
        <w:rPr>
          <w:color w:val="0000ED"/>
          <w:u w:val="single" w:color="0000ED"/>
        </w:rPr>
        <w:t>Dele</w:t>
      </w:r>
      <w:r>
        <w:rPr>
          <w:color w:val="0000ED"/>
        </w:rPr>
        <w:t>g</w:t>
      </w:r>
      <w:r>
        <w:rPr>
          <w:color w:val="0000ED"/>
          <w:u w:val="single" w:color="0000ED"/>
        </w:rPr>
        <w:t>ates</w:t>
      </w:r>
      <w:r>
        <w:t xml:space="preserve"> and </w:t>
      </w:r>
      <w:r>
        <w:rPr>
          <w:color w:val="0000ED"/>
          <w:u w:val="single" w:color="0000ED"/>
        </w:rPr>
        <w:t>Rapporteurs</w:t>
      </w:r>
      <w:r>
        <w:t xml:space="preserve"> shall be appointed by the </w:t>
      </w:r>
      <w:r>
        <w:rPr>
          <w:color w:val="541A8B"/>
          <w:u w:val="single" w:color="541A8B"/>
        </w:rPr>
        <w:t>Standards Vice President</w:t>
      </w:r>
      <w:r>
        <w:t xml:space="preserve"> and shall serve at his/her pleasure for a period not to exceed his/her term. Alternate HODs and </w:t>
      </w:r>
      <w:r>
        <w:rPr>
          <w:color w:val="0000ED"/>
          <w:u w:val="single" w:color="0000ED"/>
        </w:rPr>
        <w:t>Rapporteurs</w:t>
      </w:r>
      <w:r>
        <w:t xml:space="preserve"> may be appointed by the </w:t>
      </w:r>
      <w:r>
        <w:rPr>
          <w:color w:val="541A8B"/>
          <w:u w:val="single" w:color="541A8B"/>
        </w:rPr>
        <w:t>Standards Vice President</w:t>
      </w:r>
      <w:r>
        <w:t>.</w:t>
      </w:r>
    </w:p>
    <w:p w14:paraId="6081F111" w14:textId="77777777" w:rsidR="001B5840" w:rsidRDefault="00000000">
      <w:pPr>
        <w:ind w:left="-5" w:right="16"/>
      </w:pPr>
      <w:r>
        <w:t xml:space="preserve">The list of organizations for which HODs and </w:t>
      </w:r>
      <w:r>
        <w:rPr>
          <w:color w:val="0000ED"/>
          <w:u w:val="single" w:color="0000ED"/>
        </w:rPr>
        <w:t>Rapporteurs</w:t>
      </w:r>
      <w:r>
        <w:t xml:space="preserve"> have been assigned shall be maintained by the </w:t>
      </w:r>
      <w:r>
        <w:rPr>
          <w:color w:val="0000ED"/>
          <w:u w:val="single" w:color="0000ED"/>
        </w:rPr>
        <w:t>Director of En</w:t>
      </w:r>
      <w:r>
        <w:rPr>
          <w:color w:val="0000ED"/>
        </w:rPr>
        <w:t>g</w:t>
      </w:r>
      <w:r>
        <w:rPr>
          <w:color w:val="0000ED"/>
          <w:u w:val="single" w:color="0000ED"/>
        </w:rPr>
        <w:t>ineerin</w:t>
      </w:r>
      <w:r>
        <w:rPr>
          <w:color w:val="0000ED"/>
        </w:rPr>
        <w:t>g</w:t>
      </w:r>
      <w:r>
        <w:t xml:space="preserve">. Such lists shall be available at each </w:t>
      </w:r>
      <w:r>
        <w:rPr>
          <w:color w:val="0000ED"/>
          <w:u w:val="single" w:color="0000ED"/>
        </w:rPr>
        <w:t>Technolo</w:t>
      </w:r>
      <w:r>
        <w:rPr>
          <w:color w:val="0000ED"/>
        </w:rPr>
        <w:t xml:space="preserve">gy </w:t>
      </w:r>
      <w:r>
        <w:rPr>
          <w:color w:val="0000ED"/>
          <w:u w:val="single" w:color="0000ED"/>
        </w:rPr>
        <w:t>Committee</w:t>
      </w:r>
      <w:r>
        <w:t xml:space="preserve"> meeting, and anyone serving such a role present at </w:t>
      </w:r>
      <w:r>
        <w:rPr>
          <w:color w:val="0000ED"/>
          <w:u w:val="single" w:color="0000ED"/>
        </w:rPr>
        <w:t>Technolo</w:t>
      </w:r>
      <w:r>
        <w:rPr>
          <w:color w:val="0000ED"/>
        </w:rPr>
        <w:t>gy</w:t>
      </w:r>
      <w:r>
        <w:rPr>
          <w:color w:val="0000ED"/>
          <w:u w:val="single" w:color="0000ED"/>
        </w:rPr>
        <w:t xml:space="preserve"> Committee </w:t>
      </w:r>
      <w:r>
        <w:t xml:space="preserve">meetings shall identify himself/herself as an HOD or </w:t>
      </w:r>
      <w:r>
        <w:rPr>
          <w:color w:val="0000ED"/>
          <w:u w:val="single" w:color="0000ED"/>
        </w:rPr>
        <w:t>Rapporteur</w:t>
      </w:r>
      <w:r>
        <w:t>.</w:t>
      </w:r>
    </w:p>
    <w:p w14:paraId="740A0931" w14:textId="77777777" w:rsidR="001B5840" w:rsidRDefault="00000000">
      <w:pPr>
        <w:spacing w:after="379"/>
        <w:ind w:left="-5" w:right="16"/>
      </w:pPr>
      <w:r>
        <w:t xml:space="preserve">An HOD and </w:t>
      </w:r>
      <w:r>
        <w:rPr>
          <w:color w:val="0000ED"/>
          <w:u w:val="single" w:color="0000ED"/>
        </w:rPr>
        <w:t>Dele</w:t>
      </w:r>
      <w:r>
        <w:rPr>
          <w:color w:val="0000ED"/>
        </w:rPr>
        <w:t>g</w:t>
      </w:r>
      <w:r>
        <w:rPr>
          <w:color w:val="0000ED"/>
          <w:u w:val="single" w:color="0000ED"/>
        </w:rPr>
        <w:t>ates</w:t>
      </w:r>
      <w:r>
        <w:t xml:space="preserve"> are appointed to represent SMPTE in an Organization where the </w:t>
      </w:r>
      <w:r>
        <w:rPr>
          <w:color w:val="0000ED"/>
          <w:u w:val="single" w:color="0000ED"/>
        </w:rPr>
        <w:t>Societ</w:t>
      </w:r>
      <w:r>
        <w:rPr>
          <w:color w:val="0000ED"/>
        </w:rPr>
        <w:t>y</w:t>
      </w:r>
      <w:r>
        <w:t xml:space="preserve"> has a formal standing (</w:t>
      </w:r>
      <w:proofErr w:type="gramStart"/>
      <w:r>
        <w:t>e.g.</w:t>
      </w:r>
      <w:proofErr w:type="gramEnd"/>
      <w:r>
        <w:t xml:space="preserve"> board member or formal </w:t>
      </w:r>
      <w:r>
        <w:rPr>
          <w:color w:val="0000ED"/>
          <w:u w:val="single" w:color="0000ED"/>
        </w:rPr>
        <w:t>liaison</w:t>
      </w:r>
      <w:r>
        <w:t xml:space="preserve">). The HOD shall have the flexibility to amend such positions as necessary after consultation with and approval by the </w:t>
      </w:r>
      <w:r>
        <w:rPr>
          <w:color w:val="541A8B"/>
          <w:u w:val="single" w:color="541A8B"/>
        </w:rPr>
        <w:t>Standards Vice President</w:t>
      </w:r>
      <w:r>
        <w:t>.</w:t>
      </w:r>
    </w:p>
    <w:p w14:paraId="400F8BD8" w14:textId="77777777" w:rsidR="001B5840" w:rsidRDefault="00000000">
      <w:pPr>
        <w:pStyle w:val="Heading4"/>
        <w:ind w:left="-5"/>
      </w:pPr>
      <w:ins w:id="491" w:author="db" w:date="2022-08-24T13:55:00Z">
        <w:r>
          <w:t xml:space="preserve">8.2 </w:t>
        </w:r>
      </w:ins>
      <w:bookmarkStart w:id="492" w:name="_Toc67459"/>
      <w:r>
        <w:rPr>
          <w:i/>
        </w:rPr>
        <w:t>Liaisons</w:t>
      </w:r>
    </w:p>
    <w:bookmarkEnd w:id="492"/>
    <w:p w14:paraId="2F74BECD" w14:textId="77777777" w:rsidR="001B5840" w:rsidRDefault="00000000">
      <w:pPr>
        <w:ind w:left="-5" w:right="16"/>
      </w:pPr>
      <w:r>
        <w:t xml:space="preserve">Formal </w:t>
      </w:r>
      <w:r>
        <w:rPr>
          <w:color w:val="0000ED"/>
          <w:u w:val="single" w:color="0000ED"/>
        </w:rPr>
        <w:t>Societ</w:t>
      </w:r>
      <w:r>
        <w:rPr>
          <w:color w:val="0000ED"/>
        </w:rPr>
        <w:t>y</w:t>
      </w:r>
      <w:r>
        <w:t xml:space="preserve"> communications to or from external organizations in writing are “</w:t>
      </w:r>
      <w:r>
        <w:rPr>
          <w:color w:val="0000ED"/>
          <w:u w:val="single" w:color="0000ED"/>
        </w:rPr>
        <w:t>Liaisons</w:t>
      </w:r>
      <w:r>
        <w:t>”.</w:t>
      </w:r>
    </w:p>
    <w:p w14:paraId="2CC89671" w14:textId="77777777" w:rsidR="001B5840" w:rsidRDefault="00000000">
      <w:pPr>
        <w:ind w:left="-5" w:right="16"/>
      </w:pPr>
      <w:r>
        <w:t xml:space="preserve">It is the responsibility of all </w:t>
      </w:r>
      <w:r>
        <w:rPr>
          <w:color w:val="0000ED"/>
          <w:u w:val="single" w:color="0000ED"/>
        </w:rPr>
        <w:t>Dele</w:t>
      </w:r>
      <w:r>
        <w:rPr>
          <w:color w:val="0000ED"/>
        </w:rPr>
        <w:t>g</w:t>
      </w:r>
      <w:r>
        <w:rPr>
          <w:color w:val="0000ED"/>
          <w:u w:val="single" w:color="0000ED"/>
        </w:rPr>
        <w:t>ates</w:t>
      </w:r>
      <w:r>
        <w:t xml:space="preserve"> and </w:t>
      </w:r>
      <w:r>
        <w:rPr>
          <w:color w:val="0000ED"/>
          <w:u w:val="single" w:color="0000ED"/>
        </w:rPr>
        <w:t xml:space="preserve">Rapporteurs </w:t>
      </w:r>
      <w:r>
        <w:t xml:space="preserve">to facilitate the exchange of information. All HODs should provide periodic meeting summaries to the </w:t>
      </w:r>
      <w:r>
        <w:rPr>
          <w:color w:val="0000ED"/>
          <w:u w:val="single" w:color="0000ED"/>
        </w:rPr>
        <w:t>Standards Committee</w:t>
      </w:r>
      <w:r>
        <w:t>.</w:t>
      </w:r>
    </w:p>
    <w:p w14:paraId="264029F8" w14:textId="77777777" w:rsidR="001B5840" w:rsidRDefault="00000000">
      <w:pPr>
        <w:ind w:left="-5" w:right="16"/>
      </w:pPr>
      <w:r>
        <w:t xml:space="preserve">All Liaisons to SMPTE received by any Member or Staff from external organizations shall be communicated promptly to the </w:t>
      </w:r>
      <w:r>
        <w:rPr>
          <w:color w:val="0000ED"/>
          <w:u w:val="single" w:color="0000ED"/>
        </w:rPr>
        <w:t>Standards Committee</w:t>
      </w:r>
      <w:r>
        <w:t xml:space="preserve"> and the </w:t>
      </w:r>
      <w:r>
        <w:rPr>
          <w:color w:val="0000ED"/>
          <w:u w:val="single" w:color="0000ED"/>
        </w:rPr>
        <w:t>Liaison Group</w:t>
      </w:r>
      <w:r>
        <w:t xml:space="preserve">, which shall disseminate the communications as necessary to the </w:t>
      </w:r>
      <w:r>
        <w:rPr>
          <w:color w:val="0000ED"/>
          <w:u w:val="single" w:color="0000ED"/>
        </w:rPr>
        <w:t>Technolo</w:t>
      </w:r>
      <w:r>
        <w:rPr>
          <w:color w:val="0000ED"/>
        </w:rPr>
        <w:t>gy</w:t>
      </w:r>
      <w:r>
        <w:rPr>
          <w:color w:val="0000ED"/>
          <w:u w:val="single" w:color="0000ED"/>
        </w:rPr>
        <w:t xml:space="preserve"> Committees</w:t>
      </w:r>
      <w:r>
        <w:t xml:space="preserve">. The </w:t>
      </w:r>
      <w:r>
        <w:rPr>
          <w:i/>
        </w:rPr>
        <w:t>Liaison Group</w:t>
      </w:r>
      <w:r>
        <w:t xml:space="preserve"> is a </w:t>
      </w:r>
      <w:proofErr w:type="gramStart"/>
      <w:r>
        <w:rPr>
          <w:color w:val="0000ED"/>
          <w:u w:val="single" w:color="0000ED"/>
        </w:rPr>
        <w:t>Sub Group</w:t>
      </w:r>
      <w:proofErr w:type="gramEnd"/>
      <w:r>
        <w:t xml:space="preserve"> of the </w:t>
      </w:r>
      <w:r>
        <w:rPr>
          <w:color w:val="0000ED"/>
          <w:u w:val="single" w:color="0000ED"/>
        </w:rPr>
        <w:t>Standards Committee</w:t>
      </w:r>
      <w:r>
        <w:t xml:space="preserve"> whose membership shall be open equally to any Member. </w:t>
      </w:r>
      <w:r>
        <w:rPr>
          <w:color w:val="0000ED"/>
          <w:u w:val="single" w:color="0000ED"/>
        </w:rPr>
        <w:t>Liaison Group</w:t>
      </w:r>
      <w:r>
        <w:t xml:space="preserve"> members serve for terms concurrent with the </w:t>
      </w:r>
      <w:r>
        <w:rPr>
          <w:color w:val="541A8B"/>
          <w:u w:val="single" w:color="541A8B"/>
        </w:rPr>
        <w:t>Standards Vice President</w:t>
      </w:r>
      <w:r>
        <w:t xml:space="preserve"> and may be renewed indefinitely at the option of the Member. All </w:t>
      </w:r>
      <w:r>
        <w:rPr>
          <w:color w:val="0000ED"/>
          <w:u w:val="single" w:color="0000ED"/>
        </w:rPr>
        <w:t>Dele</w:t>
      </w:r>
      <w:r>
        <w:rPr>
          <w:color w:val="0000ED"/>
        </w:rPr>
        <w:t>g</w:t>
      </w:r>
      <w:r>
        <w:rPr>
          <w:color w:val="0000ED"/>
          <w:u w:val="single" w:color="0000ED"/>
        </w:rPr>
        <w:t>ates</w:t>
      </w:r>
      <w:r>
        <w:t xml:space="preserve"> and </w:t>
      </w:r>
      <w:r>
        <w:rPr>
          <w:color w:val="0000ED"/>
          <w:u w:val="single" w:color="0000ED"/>
        </w:rPr>
        <w:t>Rapporteurs</w:t>
      </w:r>
      <w:r>
        <w:t xml:space="preserve"> shall automatically be members of the </w:t>
      </w:r>
      <w:r>
        <w:rPr>
          <w:color w:val="0000ED"/>
          <w:u w:val="single" w:color="0000ED"/>
        </w:rPr>
        <w:t>Liaison Group</w:t>
      </w:r>
      <w:r>
        <w:t>.</w:t>
      </w:r>
    </w:p>
    <w:p w14:paraId="0696DC6C" w14:textId="77777777" w:rsidR="001B5840" w:rsidRDefault="00000000">
      <w:pPr>
        <w:ind w:left="-5" w:right="16"/>
      </w:pPr>
      <w:r>
        <w:lastRenderedPageBreak/>
        <w:t xml:space="preserve">The Chair of the </w:t>
      </w:r>
      <w:r>
        <w:rPr>
          <w:color w:val="0000ED"/>
          <w:u w:val="single" w:color="0000ED"/>
        </w:rPr>
        <w:t>Liaison Group</w:t>
      </w:r>
      <w:r>
        <w:t xml:space="preserve"> shall be appointed by the </w:t>
      </w:r>
      <w:r>
        <w:rPr>
          <w:color w:val="541A8B"/>
          <w:u w:val="single" w:color="541A8B"/>
        </w:rPr>
        <w:t>Standards Vice President</w:t>
      </w:r>
      <w:r>
        <w:t xml:space="preserve"> and shall serve at his/her pleasure for a period not to exceed his/her term.</w:t>
      </w:r>
    </w:p>
    <w:p w14:paraId="6492E017" w14:textId="77777777" w:rsidR="001B5840" w:rsidRDefault="00000000">
      <w:pPr>
        <w:ind w:left="-5" w:right="16"/>
      </w:pPr>
      <w:r>
        <w:t xml:space="preserve">All formal communications from the </w:t>
      </w:r>
      <w:r>
        <w:rPr>
          <w:color w:val="0000ED"/>
          <w:u w:val="single" w:color="0000ED"/>
        </w:rPr>
        <w:t>Societ</w:t>
      </w:r>
      <w:r>
        <w:rPr>
          <w:color w:val="0000ED"/>
        </w:rPr>
        <w:t>y</w:t>
      </w:r>
      <w:r>
        <w:t xml:space="preserve"> shall be made in writing and only after approval of the communication has been given by the </w:t>
      </w:r>
      <w:r>
        <w:rPr>
          <w:color w:val="541A8B"/>
          <w:u w:val="single" w:color="541A8B"/>
        </w:rPr>
        <w:t>Standards Vice President</w:t>
      </w:r>
      <w:r>
        <w:t xml:space="preserve">, who has the sole authority to revise or veto a </w:t>
      </w:r>
      <w:r>
        <w:rPr>
          <w:color w:val="0000ED"/>
          <w:u w:val="single" w:color="0000ED"/>
        </w:rPr>
        <w:t>liaison</w:t>
      </w:r>
      <w:r>
        <w:t xml:space="preserve"> before transmission.</w:t>
      </w:r>
    </w:p>
    <w:p w14:paraId="71ABCFC8" w14:textId="77777777" w:rsidR="001B5840" w:rsidRDefault="00000000">
      <w:pPr>
        <w:spacing w:after="364"/>
        <w:ind w:left="-5" w:right="16"/>
      </w:pPr>
      <w:r>
        <w:t xml:space="preserve">Draft liaisons shall originate from the </w:t>
      </w:r>
      <w:r>
        <w:rPr>
          <w:color w:val="541A8B"/>
          <w:u w:val="single" w:color="541A8B"/>
        </w:rPr>
        <w:t>Standards Vice President</w:t>
      </w:r>
      <w:r>
        <w:t xml:space="preserve">, a relevant </w:t>
      </w:r>
      <w:r>
        <w:rPr>
          <w:color w:val="0000ED"/>
          <w:u w:val="single" w:color="0000ED"/>
        </w:rPr>
        <w:t>Technolo</w:t>
      </w:r>
      <w:r>
        <w:rPr>
          <w:color w:val="0000ED"/>
        </w:rPr>
        <w:t xml:space="preserve">gy </w:t>
      </w:r>
      <w:r>
        <w:rPr>
          <w:color w:val="0000ED"/>
          <w:u w:val="single" w:color="0000ED"/>
        </w:rPr>
        <w:t>Committee</w:t>
      </w:r>
      <w:r>
        <w:t xml:space="preserve"> or the </w:t>
      </w:r>
      <w:r>
        <w:rPr>
          <w:color w:val="0000ED"/>
          <w:u w:val="single" w:color="0000ED"/>
        </w:rPr>
        <w:t>Standards Committee</w:t>
      </w:r>
      <w:r>
        <w:t xml:space="preserve"> and are then reviewed in the </w:t>
      </w:r>
      <w:r>
        <w:rPr>
          <w:color w:val="0000ED"/>
          <w:u w:val="single" w:color="0000ED"/>
        </w:rPr>
        <w:t>Liaison Group</w:t>
      </w:r>
      <w:r>
        <w:t xml:space="preserve">. This is done by posting to the respective email reflectors or reviewed as a contribution in any normal meeting. The review period should be 2 </w:t>
      </w:r>
      <w:proofErr w:type="gramStart"/>
      <w:r>
        <w:t>weeks, but</w:t>
      </w:r>
      <w:proofErr w:type="gramEnd"/>
      <w:r>
        <w:t xml:space="preserve"> can be longer or shorter as circumstances dictate. In no event shall the review period be less than 3 days. The Chair of the </w:t>
      </w:r>
      <w:r>
        <w:rPr>
          <w:color w:val="0000ED"/>
          <w:u w:val="single" w:color="0000ED"/>
        </w:rPr>
        <w:t>Liaisons Group</w:t>
      </w:r>
      <w:r>
        <w:t xml:space="preserve"> shall work to bring closure to the language and a recommendation to the </w:t>
      </w:r>
      <w:r>
        <w:rPr>
          <w:color w:val="541A8B"/>
          <w:u w:val="single" w:color="541A8B"/>
        </w:rPr>
        <w:t>Standards Vice President</w:t>
      </w:r>
      <w:r>
        <w:t xml:space="preserve"> for approval.</w:t>
      </w:r>
    </w:p>
    <w:p w14:paraId="674F2E67" w14:textId="77777777" w:rsidR="001B5840" w:rsidRDefault="00000000">
      <w:pPr>
        <w:pStyle w:val="Heading3"/>
        <w:spacing w:after="370"/>
        <w:ind w:left="-5"/>
      </w:pPr>
      <w:ins w:id="493" w:author="db" w:date="2022-08-24T13:55:00Z">
        <w:r>
          <w:t xml:space="preserve">9 </w:t>
        </w:r>
      </w:ins>
      <w:bookmarkStart w:id="494" w:name="_Toc67460"/>
      <w:r>
        <w:t>Intellectual Property &amp; Confidentiality Policy</w:t>
      </w:r>
    </w:p>
    <w:bookmarkEnd w:id="494"/>
    <w:p w14:paraId="63B42445" w14:textId="77777777" w:rsidR="001B5840" w:rsidRDefault="00000000">
      <w:pPr>
        <w:pStyle w:val="Heading4"/>
        <w:ind w:left="-5"/>
      </w:pPr>
      <w:ins w:id="495" w:author="db" w:date="2022-08-24T13:55:00Z">
        <w:r>
          <w:t xml:space="preserve">9.1 </w:t>
        </w:r>
      </w:ins>
      <w:bookmarkStart w:id="496" w:name="_Toc67461"/>
      <w:r>
        <w:t>Patent Policy</w:t>
      </w:r>
    </w:p>
    <w:bookmarkEnd w:id="496"/>
    <w:p w14:paraId="10E058C4" w14:textId="77777777" w:rsidR="001B5840" w:rsidRDefault="00000000">
      <w:pPr>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may include technology that is subject to Essential Claims (see section </w:t>
      </w:r>
      <w:r>
        <w:rPr>
          <w:color w:val="0000ED"/>
          <w:u w:val="single" w:color="0000ED"/>
        </w:rPr>
        <w:t>9.1.2</w:t>
      </w:r>
      <w:r>
        <w:t xml:space="preserve">) but only if all known patent holders are prepared to agree to terms that are “Reasonable and Non-Discriminatory” (RAND) for all Essential Claims. All Engineering Committees and Groups, as described in section </w:t>
      </w:r>
      <w:r>
        <w:rPr>
          <w:color w:val="0000ED"/>
          <w:u w:val="single" w:color="0000ED"/>
        </w:rPr>
        <w:t>3</w:t>
      </w:r>
      <w:r>
        <w:t>, are entitled to give preference to technologies that are believed to be free of Essential Claims or for which a free-of-charge license will be available, provided any such solution is believed to be technically adequate. A Committee shall not discuss or otherwise consider specific licensing terms for such technologies.</w:t>
      </w:r>
    </w:p>
    <w:p w14:paraId="09BA07AF" w14:textId="77777777" w:rsidR="001B5840" w:rsidRDefault="00000000">
      <w:pPr>
        <w:ind w:left="-5" w:right="16"/>
      </w:pPr>
      <w:r>
        <w:t xml:space="preserve">It is important that, whenever possible, Committees </w:t>
      </w:r>
      <w:proofErr w:type="gramStart"/>
      <w:r>
        <w:t>are able to</w:t>
      </w:r>
      <w:proofErr w:type="gramEnd"/>
      <w:r>
        <w:t xml:space="preserve"> make a choice of technology based on all relevant information, including the existence, or potential existence, of any Essential Claims that may encumber a technology under consideration.</w:t>
      </w:r>
    </w:p>
    <w:p w14:paraId="40C58C0E" w14:textId="77777777" w:rsidR="001B5840" w:rsidRDefault="00000000">
      <w:pPr>
        <w:spacing w:after="9"/>
        <w:ind w:left="-5" w:right="16"/>
      </w:pPr>
      <w:r>
        <w:t xml:space="preserve">This Policy imposes an obligation on all Committee </w:t>
      </w:r>
      <w:r>
        <w:rPr>
          <w:color w:val="0000ED"/>
          <w:u w:val="single" w:color="0000ED"/>
        </w:rPr>
        <w:t>Participant Members</w:t>
      </w:r>
      <w:r>
        <w:t xml:space="preserve"> and </w:t>
      </w:r>
      <w:r>
        <w:rPr>
          <w:color w:val="0000ED"/>
          <w:u w:val="single" w:color="0000ED"/>
        </w:rPr>
        <w:t>Observer</w:t>
      </w:r>
    </w:p>
    <w:p w14:paraId="759AD9DD" w14:textId="77777777" w:rsidR="001B5840" w:rsidRDefault="00000000">
      <w:pPr>
        <w:spacing w:after="364"/>
        <w:ind w:left="-5" w:right="16"/>
      </w:pPr>
      <w:r>
        <w:rPr>
          <w:color w:val="0000ED"/>
          <w:u w:val="single" w:color="0000ED"/>
        </w:rPr>
        <w:t>Members</w:t>
      </w:r>
      <w:r>
        <w:t xml:space="preserve"> (Members) and </w:t>
      </w:r>
      <w:r>
        <w:rPr>
          <w:color w:val="0000ED"/>
          <w:u w:val="single" w:color="0000ED"/>
        </w:rPr>
        <w:t>Guests</w:t>
      </w:r>
      <w:r>
        <w:t xml:space="preserve">, in accordance with section </w:t>
      </w:r>
      <w:r>
        <w:rPr>
          <w:color w:val="0000ED"/>
          <w:u w:val="single" w:color="0000ED"/>
        </w:rPr>
        <w:t>9.1.4</w:t>
      </w:r>
      <w:r>
        <w:t xml:space="preserve">, to notify the </w:t>
      </w:r>
      <w:r>
        <w:rPr>
          <w:color w:val="0000ED"/>
          <w:u w:val="single" w:color="0000ED"/>
        </w:rPr>
        <w:t>Technolo</w:t>
      </w:r>
      <w:r>
        <w:rPr>
          <w:color w:val="0000ED"/>
        </w:rPr>
        <w:t xml:space="preserve">gy </w:t>
      </w:r>
      <w:r>
        <w:rPr>
          <w:color w:val="0000ED"/>
          <w:u w:val="single" w:color="0000ED"/>
        </w:rPr>
        <w:t>Committee</w:t>
      </w:r>
      <w:r>
        <w:t xml:space="preserve"> Chair, as early as possible in the development process if they are aware, based on their actual personal knowledge, of patents or patent applications, anywhere in the world, that might contain Essential Claims to a technology being proposed for inclusion in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w:t>
      </w:r>
    </w:p>
    <w:p w14:paraId="50A4D8E3" w14:textId="77777777" w:rsidR="001B5840" w:rsidRDefault="00000000">
      <w:pPr>
        <w:pStyle w:val="Heading5"/>
        <w:ind w:left="-5"/>
      </w:pPr>
      <w:ins w:id="497" w:author="db" w:date="2022-08-24T13:55:00Z">
        <w:r>
          <w:lastRenderedPageBreak/>
          <w:t xml:space="preserve">9.1.1 </w:t>
        </w:r>
      </w:ins>
      <w:bookmarkStart w:id="498" w:name="_Toc67462"/>
      <w:r>
        <w:t>Notice to Meetings</w:t>
      </w:r>
    </w:p>
    <w:bookmarkEnd w:id="498"/>
    <w:p w14:paraId="5F2161FE" w14:textId="77777777" w:rsidR="001B5840" w:rsidRDefault="00000000">
      <w:pPr>
        <w:spacing w:after="379"/>
        <w:ind w:left="-5" w:right="16"/>
      </w:pPr>
      <w:r>
        <w:t xml:space="preserve">At the start of each meeting the Chair shall read a statement in a form approved by the </w:t>
      </w:r>
      <w:r>
        <w:rPr>
          <w:color w:val="0000ED"/>
          <w:u w:val="single" w:color="0000ED"/>
        </w:rPr>
        <w:t>Standards Committee</w:t>
      </w:r>
      <w:r>
        <w:t xml:space="preserve"> reminding Members and </w:t>
      </w:r>
      <w:r>
        <w:rPr>
          <w:color w:val="0000ED"/>
          <w:u w:val="single" w:color="0000ED"/>
        </w:rPr>
        <w:t>Guests</w:t>
      </w:r>
      <w:r>
        <w:t xml:space="preserve"> of the obligations imposed by this Policy.</w:t>
      </w:r>
      <w:r>
        <w:rPr>
          <w:b/>
        </w:rPr>
        <w:t xml:space="preserve"> </w:t>
      </w:r>
    </w:p>
    <w:p w14:paraId="1EB92BD6" w14:textId="77777777" w:rsidR="001B5840" w:rsidRDefault="00000000">
      <w:pPr>
        <w:pStyle w:val="Heading5"/>
        <w:ind w:left="-5"/>
      </w:pPr>
      <w:ins w:id="499" w:author="db" w:date="2022-08-24T13:55:00Z">
        <w:r>
          <w:t xml:space="preserve">9.1.2 </w:t>
        </w:r>
      </w:ins>
      <w:bookmarkStart w:id="500" w:name="_Toc67463"/>
      <w:r>
        <w:t>Essential Claims</w:t>
      </w:r>
    </w:p>
    <w:bookmarkEnd w:id="500"/>
    <w:p w14:paraId="40D36D0F" w14:textId="77777777" w:rsidR="001B5840" w:rsidRDefault="00000000">
      <w:pPr>
        <w:spacing w:after="379"/>
        <w:ind w:left="-5" w:right="16"/>
      </w:pPr>
      <w:r>
        <w:t xml:space="preserve">An Essential Claim is “essential” to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only if it is necessarily infringed by implementing the </w:t>
      </w:r>
      <w:r>
        <w:rPr>
          <w:color w:val="0000ED"/>
          <w:u w:val="single" w:color="0000ED"/>
        </w:rPr>
        <w:t>Normative Text</w:t>
      </w:r>
      <w:r>
        <w:t xml:space="preserve"> of that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and is “necessarily infringed” only when there is no </w:t>
      </w:r>
      <w:proofErr w:type="gramStart"/>
      <w:r>
        <w:t>commercially-reasonable</w:t>
      </w:r>
      <w:proofErr w:type="gramEnd"/>
      <w:r>
        <w:t xml:space="preserve"> non-infringing alternative for implementing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Essential Claims to an </w:t>
      </w:r>
      <w:r>
        <w:rPr>
          <w:color w:val="0000ED"/>
          <w:u w:val="single" w:color="0000ED"/>
        </w:rPr>
        <w:t>En</w:t>
      </w:r>
      <w:r>
        <w:rPr>
          <w:color w:val="0000ED"/>
        </w:rPr>
        <w:t>g</w:t>
      </w:r>
      <w:r>
        <w:rPr>
          <w:color w:val="0000ED"/>
          <w:u w:val="single" w:color="0000ED"/>
        </w:rPr>
        <w:t>ineerin</w:t>
      </w:r>
      <w:r>
        <w:rPr>
          <w:color w:val="0000ED"/>
        </w:rPr>
        <w:t xml:space="preserve">g </w:t>
      </w:r>
      <w:r>
        <w:rPr>
          <w:color w:val="0000ED"/>
          <w:u w:val="single" w:color="0000ED"/>
        </w:rPr>
        <w:t>Document</w:t>
      </w:r>
      <w:r>
        <w:t xml:space="preserve"> exclude those essential to enabling technologies, which are those technologies that may be necessary to make or use any implementations but are not expressly set forth in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Essential Claims to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also exclude claims essential to any </w:t>
      </w:r>
      <w:r>
        <w:rPr>
          <w:color w:val="0000ED"/>
          <w:u w:val="single" w:color="0000ED"/>
        </w:rPr>
        <w:t>Normative Reference</w:t>
      </w:r>
      <w:r>
        <w:t xml:space="preserve"> included in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w:t>
      </w:r>
    </w:p>
    <w:p w14:paraId="0A0BBAC2" w14:textId="77777777" w:rsidR="001B5840" w:rsidRDefault="00000000">
      <w:pPr>
        <w:spacing w:after="40" w:line="261" w:lineRule="auto"/>
        <w:ind w:left="-5"/>
      </w:pPr>
      <w:ins w:id="501" w:author="db" w:date="2022-08-24T13:55:00Z">
        <w:r>
          <w:rPr>
            <w:b/>
            <w:sz w:val="32"/>
          </w:rPr>
          <w:t xml:space="preserve">9.1.3 </w:t>
        </w:r>
      </w:ins>
      <w:bookmarkStart w:id="502" w:name="_Toc67464"/>
      <w:r>
        <w:rPr>
          <w:b/>
          <w:sz w:val="32"/>
        </w:rPr>
        <w:t>Patent Statement to Accompany Engineering Document</w:t>
      </w:r>
    </w:p>
    <w:p w14:paraId="7F0863F0" w14:textId="77777777" w:rsidR="001B5840" w:rsidRDefault="00000000">
      <w:pPr>
        <w:pStyle w:val="Heading3"/>
        <w:ind w:left="-5"/>
      </w:pPr>
      <w:r>
        <w:t>Submission from External Organizations</w:t>
      </w:r>
    </w:p>
    <w:bookmarkEnd w:id="502"/>
    <w:p w14:paraId="7FEEE89E" w14:textId="77777777" w:rsidR="001B5840" w:rsidRDefault="00000000">
      <w:pPr>
        <w:ind w:left="-5" w:right="16"/>
      </w:pPr>
      <w:r>
        <w:t xml:space="preserve">A completed SMPTE Patent Statement is required when a draft new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 </w:t>
      </w:r>
      <w:r>
        <w:t xml:space="preserve">is submitted to SMPTE on behalf of a company or other outside organization. The Patent Statement shall be made by the company or organization using the form approved by the </w:t>
      </w:r>
      <w:r>
        <w:rPr>
          <w:color w:val="0000ED"/>
          <w:u w:val="single" w:color="0000ED"/>
        </w:rPr>
        <w:t>Standards Committee</w:t>
      </w:r>
      <w:r>
        <w:t xml:space="preserve"> and shall include the information required on that form.</w:t>
      </w:r>
    </w:p>
    <w:p w14:paraId="0B5EEE1D" w14:textId="77777777" w:rsidR="001B5840" w:rsidRDefault="00000000">
      <w:pPr>
        <w:ind w:left="-5" w:right="16"/>
      </w:pPr>
      <w:r>
        <w:t xml:space="preserve">A </w:t>
      </w:r>
      <w:r>
        <w:rPr>
          <w:color w:val="0000ED"/>
          <w:u w:val="single" w:color="0000ED"/>
        </w:rPr>
        <w:t>Technolo</w:t>
      </w:r>
      <w:r>
        <w:rPr>
          <w:color w:val="0000ED"/>
        </w:rPr>
        <w:t>gy</w:t>
      </w:r>
      <w:r>
        <w:rPr>
          <w:color w:val="0000ED"/>
          <w:u w:val="single" w:color="0000ED"/>
        </w:rPr>
        <w:t xml:space="preserve"> Committee</w:t>
      </w:r>
      <w:r>
        <w:t xml:space="preserve"> may agree by </w:t>
      </w:r>
      <w:r>
        <w:rPr>
          <w:color w:val="0000ED"/>
          <w:u w:val="single" w:color="0000ED"/>
        </w:rPr>
        <w:t>Administrative Vote</w:t>
      </w:r>
      <w:r>
        <w:t xml:space="preserve"> to consider a draft document, or contribution to a draft document, without a Patent Statement, provided assurance is received from the submitter that the Patent Statement will be provided within 45 days. If no Patent Statement is received within 45 days of the submission, the </w:t>
      </w:r>
      <w:r>
        <w:rPr>
          <w:color w:val="0000ED"/>
          <w:u w:val="single" w:color="0000ED"/>
        </w:rPr>
        <w:t>Technolo</w:t>
      </w:r>
      <w:r>
        <w:rPr>
          <w:color w:val="0000ED"/>
        </w:rPr>
        <w:t>gy</w:t>
      </w:r>
      <w:r>
        <w:rPr>
          <w:color w:val="0000ED"/>
          <w:u w:val="single" w:color="0000ED"/>
        </w:rPr>
        <w:t xml:space="preserve"> Committee</w:t>
      </w:r>
      <w:r>
        <w:t xml:space="preserve"> Chair shall inform the </w:t>
      </w:r>
      <w:r>
        <w:rPr>
          <w:color w:val="541A8B"/>
          <w:u w:val="single" w:color="541A8B"/>
        </w:rPr>
        <w:t>Standards Vice President</w:t>
      </w:r>
      <w:r>
        <w:t>, who may suspend work on the submission.</w:t>
      </w:r>
    </w:p>
    <w:p w14:paraId="53E173A0" w14:textId="77777777" w:rsidR="001B5840" w:rsidRDefault="00000000">
      <w:pPr>
        <w:spacing w:after="0"/>
        <w:ind w:left="-5" w:right="16"/>
      </w:pPr>
      <w:r>
        <w:t xml:space="preserve">A Member or </w:t>
      </w:r>
      <w:r>
        <w:rPr>
          <w:color w:val="0000ED"/>
          <w:u w:val="single" w:color="0000ED"/>
        </w:rPr>
        <w:t>Guest</w:t>
      </w:r>
      <w:r>
        <w:t xml:space="preserve"> making any contribution to the </w:t>
      </w:r>
      <w:r>
        <w:rPr>
          <w:color w:val="0000ED"/>
          <w:u w:val="single" w:color="0000ED"/>
        </w:rPr>
        <w:t>Normative Text</w:t>
      </w:r>
      <w:r>
        <w:t xml:space="preserve"> of a proposed</w:t>
      </w:r>
    </w:p>
    <w:p w14:paraId="0B1D9799" w14:textId="77777777" w:rsidR="001B5840" w:rsidRDefault="00000000">
      <w:pPr>
        <w:spacing w:after="384"/>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shall provide any declaration required under Section </w:t>
      </w:r>
      <w:r>
        <w:rPr>
          <w:color w:val="0000ED"/>
          <w:u w:val="single" w:color="0000ED"/>
        </w:rPr>
        <w:t>9.1.4</w:t>
      </w:r>
      <w:r>
        <w:t>.</w:t>
      </w:r>
    </w:p>
    <w:p w14:paraId="094D6D3A" w14:textId="77777777" w:rsidR="001B5840" w:rsidRDefault="00000000">
      <w:pPr>
        <w:pStyle w:val="Heading4"/>
        <w:ind w:left="-5"/>
      </w:pPr>
      <w:ins w:id="503" w:author="db" w:date="2022-08-24T13:55:00Z">
        <w:r>
          <w:t xml:space="preserve">9.1.4 </w:t>
        </w:r>
      </w:ins>
      <w:bookmarkStart w:id="504" w:name="_Toc67465"/>
      <w:r>
        <w:t>Declaration of Knowledge of Relevant Intellectual Property</w:t>
      </w:r>
    </w:p>
    <w:bookmarkEnd w:id="504"/>
    <w:p w14:paraId="7A63F6B9" w14:textId="77777777" w:rsidR="001B5840" w:rsidRDefault="00000000">
      <w:pPr>
        <w:ind w:left="-5" w:right="16"/>
      </w:pPr>
      <w:r>
        <w:t xml:space="preserve">This Policy imposes an obligation on all Members and </w:t>
      </w:r>
      <w:r>
        <w:rPr>
          <w:color w:val="0000ED"/>
          <w:u w:val="single" w:color="0000ED"/>
        </w:rPr>
        <w:t>Guests</w:t>
      </w:r>
      <w:r>
        <w:t xml:space="preserve"> to notify the </w:t>
      </w:r>
      <w:r>
        <w:rPr>
          <w:color w:val="0000ED"/>
          <w:u w:val="single" w:color="0000ED"/>
        </w:rPr>
        <w:t>Technolo</w:t>
      </w:r>
      <w:r>
        <w:rPr>
          <w:color w:val="0000ED"/>
        </w:rPr>
        <w:t xml:space="preserve">gy </w:t>
      </w:r>
      <w:r>
        <w:rPr>
          <w:color w:val="0000ED"/>
          <w:u w:val="single" w:color="0000ED"/>
        </w:rPr>
        <w:t>Committee</w:t>
      </w:r>
      <w:r>
        <w:t xml:space="preserve"> Chair, as early as possible in the development process, if they are aware, based on their actual personal knowledge, of patents or patent applications that might contain Essential Claims to a technology being proposed for inclusion in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w:t>
      </w:r>
    </w:p>
    <w:p w14:paraId="67FD214C" w14:textId="77777777" w:rsidR="001B5840" w:rsidRDefault="00000000">
      <w:pPr>
        <w:ind w:left="-5" w:right="16"/>
      </w:pPr>
      <w:r>
        <w:lastRenderedPageBreak/>
        <w:t xml:space="preserve">The requirement to notify the </w:t>
      </w:r>
      <w:r>
        <w:rPr>
          <w:color w:val="0000ED"/>
          <w:u w:val="single" w:color="0000ED"/>
        </w:rPr>
        <w:t>Technolo</w:t>
      </w:r>
      <w:r>
        <w:rPr>
          <w:color w:val="0000ED"/>
        </w:rPr>
        <w:t>gy</w:t>
      </w:r>
      <w:r>
        <w:rPr>
          <w:color w:val="0000ED"/>
          <w:u w:val="single" w:color="0000ED"/>
        </w:rPr>
        <w:t xml:space="preserve"> Committee</w:t>
      </w:r>
      <w:r>
        <w:t xml:space="preserve"> Chair of actual personal knowledge of actual or potential Essential Claims is an ongoing obligation that begins with becoming a </w:t>
      </w:r>
      <w:r>
        <w:rPr>
          <w:color w:val="0000ED"/>
          <w:u w:val="single" w:color="0000ED"/>
        </w:rPr>
        <w:t>Participant Member</w:t>
      </w:r>
      <w:r>
        <w:t xml:space="preserve"> or </w:t>
      </w:r>
      <w:r>
        <w:rPr>
          <w:color w:val="0000ED"/>
          <w:u w:val="single" w:color="0000ED"/>
        </w:rPr>
        <w:t>Observer Member</w:t>
      </w:r>
      <w:r>
        <w:t xml:space="preserve"> of a </w:t>
      </w:r>
      <w:r>
        <w:rPr>
          <w:color w:val="0000ED"/>
          <w:u w:val="single" w:color="0000ED"/>
        </w:rPr>
        <w:t>Technolo</w:t>
      </w:r>
      <w:r>
        <w:rPr>
          <w:color w:val="0000ED"/>
        </w:rPr>
        <w:t>gy</w:t>
      </w:r>
      <w:r>
        <w:rPr>
          <w:color w:val="0000ED"/>
          <w:u w:val="single" w:color="0000ED"/>
        </w:rPr>
        <w:t xml:space="preserve"> Committee</w:t>
      </w:r>
      <w:r>
        <w:t xml:space="preserve">, or attending a meeting as a </w:t>
      </w:r>
      <w:r>
        <w:rPr>
          <w:color w:val="0000ED"/>
          <w:u w:val="single" w:color="0000ED"/>
        </w:rPr>
        <w:t>Guest</w:t>
      </w:r>
      <w:r>
        <w:t xml:space="preserve">, and continues through any form of participation in the work or proceedings of the </w:t>
      </w:r>
      <w:r>
        <w:rPr>
          <w:color w:val="0000ED"/>
          <w:u w:val="single" w:color="0000ED"/>
        </w:rPr>
        <w:t>Technolo</w:t>
      </w:r>
      <w:r>
        <w:rPr>
          <w:color w:val="0000ED"/>
        </w:rPr>
        <w:t>gy</w:t>
      </w:r>
      <w:r>
        <w:rPr>
          <w:color w:val="0000ED"/>
          <w:u w:val="single" w:color="0000ED"/>
        </w:rPr>
        <w:t xml:space="preserve"> Committee</w:t>
      </w:r>
      <w:r>
        <w:t xml:space="preserve">, including any form of participation by electronic means such as receipt of emails. Any required notice shall be given as soon as practically possible </w:t>
      </w:r>
      <w:proofErr w:type="gramStart"/>
      <w:r>
        <w:t>and in all cases</w:t>
      </w:r>
      <w:proofErr w:type="gramEnd"/>
      <w:r>
        <w:t xml:space="preserve"> shall be given within 45 days after the knowledge is obtained and in advance of any vote on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The notice shall be either in the form of a verbal statement at a meeting, which shall be recorded in the minutes of the meeting, or in written form to the Chair of the responsible </w:t>
      </w:r>
      <w:r>
        <w:rPr>
          <w:color w:val="0000ED"/>
          <w:u w:val="single" w:color="0000ED"/>
        </w:rPr>
        <w:t>Technolo</w:t>
      </w:r>
      <w:r>
        <w:rPr>
          <w:color w:val="0000ED"/>
        </w:rPr>
        <w:t>gy</w:t>
      </w:r>
      <w:r>
        <w:rPr>
          <w:color w:val="0000ED"/>
          <w:u w:val="single" w:color="0000ED"/>
        </w:rPr>
        <w:t xml:space="preserve"> Committee</w:t>
      </w:r>
      <w:r>
        <w:t xml:space="preserve">. The notice shall include all relevant information available to the Member or </w:t>
      </w:r>
      <w:r>
        <w:rPr>
          <w:color w:val="0000ED"/>
          <w:u w:val="single" w:color="0000ED"/>
        </w:rPr>
        <w:t>Guest</w:t>
      </w:r>
      <w:r>
        <w:t xml:space="preserve">, such as patent or application number(s) and owner of the intellectual </w:t>
      </w:r>
      <w:proofErr w:type="gramStart"/>
      <w:r>
        <w:t>property, and</w:t>
      </w:r>
      <w:proofErr w:type="gramEnd"/>
      <w:r>
        <w:t xml:space="preserve"> shall identify the part(s) of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believed to be subject to Essential Claims.</w:t>
      </w:r>
    </w:p>
    <w:p w14:paraId="74F357D1" w14:textId="77777777" w:rsidR="001B5840" w:rsidRDefault="00000000">
      <w:pPr>
        <w:ind w:left="-5" w:right="16"/>
      </w:pPr>
      <w:r>
        <w:t xml:space="preserve">The receipt of such a notice shall create a </w:t>
      </w:r>
      <w:r>
        <w:rPr>
          <w:color w:val="0000ED"/>
          <w:u w:val="single" w:color="0000ED"/>
        </w:rPr>
        <w:t>Technolo</w:t>
      </w:r>
      <w:r>
        <w:rPr>
          <w:color w:val="0000ED"/>
        </w:rPr>
        <w:t>gy</w:t>
      </w:r>
      <w:r>
        <w:rPr>
          <w:color w:val="0000ED"/>
          <w:u w:val="single" w:color="0000ED"/>
        </w:rPr>
        <w:t xml:space="preserve"> Committee</w:t>
      </w:r>
      <w:r>
        <w:t xml:space="preserve"> action item for the </w:t>
      </w:r>
      <w:r>
        <w:rPr>
          <w:color w:val="0000ED"/>
          <w:u w:val="single" w:color="0000ED"/>
        </w:rPr>
        <w:t>Director of En</w:t>
      </w:r>
      <w:r>
        <w:rPr>
          <w:color w:val="0000ED"/>
        </w:rPr>
        <w:t>g</w:t>
      </w:r>
      <w:r>
        <w:rPr>
          <w:color w:val="0000ED"/>
          <w:u w:val="single" w:color="0000ED"/>
        </w:rPr>
        <w:t>ineerin</w:t>
      </w:r>
      <w:r>
        <w:rPr>
          <w:color w:val="0000ED"/>
        </w:rPr>
        <w:t>g</w:t>
      </w:r>
      <w:r>
        <w:t xml:space="preserve">, who shall follow the procedures of section </w:t>
      </w:r>
      <w:r>
        <w:rPr>
          <w:color w:val="0000ED"/>
          <w:u w:val="single" w:color="0000ED"/>
        </w:rPr>
        <w:t>9.1.5</w:t>
      </w:r>
      <w:r>
        <w:t xml:space="preserve"> to solicit a Patent Statement from the reported owner of the intellectual property.</w:t>
      </w:r>
    </w:p>
    <w:p w14:paraId="367CECC1" w14:textId="77777777" w:rsidR="001B5840" w:rsidRDefault="00000000">
      <w:pPr>
        <w:ind w:left="-5" w:right="16"/>
      </w:pPr>
      <w:r>
        <w:t xml:space="preserve">This Policy does not require any patent search and specifically recognizes that sponsorship of a </w:t>
      </w:r>
      <w:proofErr w:type="gramStart"/>
      <w:r>
        <w:t>Member</w:t>
      </w:r>
      <w:proofErr w:type="gramEnd"/>
      <w:r>
        <w:t xml:space="preserve"> or </w:t>
      </w:r>
      <w:r>
        <w:rPr>
          <w:color w:val="0000ED"/>
          <w:u w:val="single" w:color="0000ED"/>
        </w:rPr>
        <w:t>Guest</w:t>
      </w:r>
      <w:r>
        <w:t xml:space="preserve"> does not create any obligation to perform a patent search.</w:t>
      </w:r>
    </w:p>
    <w:p w14:paraId="71937D74" w14:textId="77777777" w:rsidR="001B5840" w:rsidRDefault="00000000">
      <w:pPr>
        <w:ind w:left="-5" w:right="16"/>
      </w:pPr>
      <w:r>
        <w:t xml:space="preserve">This Policy recognizes that all Members and </w:t>
      </w:r>
      <w:r>
        <w:rPr>
          <w:color w:val="0000ED"/>
          <w:u w:val="single" w:color="0000ED"/>
        </w:rPr>
        <w:t>Guests</w:t>
      </w:r>
      <w:r>
        <w:t xml:space="preserve"> act as individuals and that obligations imposed by this Operations Manual apply to the Member or </w:t>
      </w:r>
      <w:r>
        <w:rPr>
          <w:color w:val="0000ED"/>
          <w:u w:val="single" w:color="0000ED"/>
        </w:rPr>
        <w:t>Guest</w:t>
      </w:r>
      <w:r>
        <w:t xml:space="preserve"> rather than to any sponsoring organization. For this reason, the obligation to disclose is created by the actual personal knowledge of the Member or </w:t>
      </w:r>
      <w:r>
        <w:rPr>
          <w:color w:val="0000ED"/>
          <w:u w:val="single" w:color="0000ED"/>
        </w:rPr>
        <w:t>Guest</w:t>
      </w:r>
      <w:r>
        <w:t xml:space="preserve"> and applies to any potential Essential Claims known to the Member or </w:t>
      </w:r>
      <w:r>
        <w:rPr>
          <w:color w:val="0000ED"/>
          <w:u w:val="single" w:color="0000ED"/>
        </w:rPr>
        <w:t>Guest</w:t>
      </w:r>
      <w:r>
        <w:t xml:space="preserve">, </w:t>
      </w:r>
      <w:proofErr w:type="gramStart"/>
      <w:r>
        <w:t>whether or not</w:t>
      </w:r>
      <w:proofErr w:type="gramEnd"/>
      <w:r>
        <w:t xml:space="preserve"> the patent or patent application is owned by a </w:t>
      </w:r>
      <w:r>
        <w:rPr>
          <w:color w:val="0000ED"/>
          <w:u w:val="single" w:color="0000ED"/>
        </w:rPr>
        <w:t>sponsor</w:t>
      </w:r>
      <w:r>
        <w:t xml:space="preserve">. Nothing in this Policy shall impute knowledge of a Member or </w:t>
      </w:r>
      <w:r>
        <w:rPr>
          <w:color w:val="0000ED"/>
          <w:u w:val="single" w:color="0000ED"/>
        </w:rPr>
        <w:t>Guest</w:t>
      </w:r>
      <w:r>
        <w:t xml:space="preserve"> by reason of employment, sponsorship, or any other association or connection with a patent applicant or holder.</w:t>
      </w:r>
    </w:p>
    <w:p w14:paraId="4240C712" w14:textId="77777777" w:rsidR="001B5840" w:rsidRDefault="00000000">
      <w:pPr>
        <w:ind w:left="-5" w:right="16"/>
      </w:pPr>
      <w:r>
        <w:t xml:space="preserve">This Policy does not require a Member or </w:t>
      </w:r>
      <w:r>
        <w:rPr>
          <w:color w:val="0000ED"/>
          <w:u w:val="single" w:color="0000ED"/>
        </w:rPr>
        <w:t>Guest</w:t>
      </w:r>
      <w:r>
        <w:t xml:space="preserve"> to form a legal opinion as to the applicability or enforceability of Essential </w:t>
      </w:r>
      <w:proofErr w:type="gramStart"/>
      <w:r>
        <w:t>Claims, but</w:t>
      </w:r>
      <w:proofErr w:type="gramEnd"/>
      <w:r>
        <w:t xml:space="preserve"> does require a disclosure if the Member or </w:t>
      </w:r>
      <w:r>
        <w:rPr>
          <w:color w:val="0000ED"/>
          <w:u w:val="single" w:color="0000ED"/>
        </w:rPr>
        <w:t xml:space="preserve">Guest </w:t>
      </w:r>
      <w:r>
        <w:t xml:space="preserve">has actual personal knowledge of a patent or patent application that, in the good faith judgment of the Member or </w:t>
      </w:r>
      <w:r>
        <w:rPr>
          <w:color w:val="0000ED"/>
          <w:u w:val="single" w:color="0000ED"/>
        </w:rPr>
        <w:t>Guest</w:t>
      </w:r>
      <w:r>
        <w:t xml:space="preserve">, is likely to include Essential Claims to implementation of the proposed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w:t>
      </w:r>
    </w:p>
    <w:p w14:paraId="4A21E829" w14:textId="77777777" w:rsidR="001B5840" w:rsidRDefault="00000000">
      <w:pPr>
        <w:spacing w:after="379"/>
        <w:ind w:left="-5" w:right="16"/>
      </w:pPr>
      <w:r>
        <w:t xml:space="preserve">It is recognized that, on occasion, this obligation may conflict with terms of employment or contractual agreements. Members and </w:t>
      </w:r>
      <w:r>
        <w:rPr>
          <w:color w:val="0000ED"/>
          <w:u w:val="single" w:color="0000ED"/>
        </w:rPr>
        <w:t>Guests</w:t>
      </w:r>
      <w:r>
        <w:t xml:space="preserve"> shall use reasonable efforts to obtain clearance to declare any relevant Essential Claims. No Member may support the adoption of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or technology while knowing or believing that undeclared Essential Claims exist. A Member or </w:t>
      </w:r>
      <w:r>
        <w:rPr>
          <w:color w:val="0000ED"/>
          <w:u w:val="single" w:color="0000ED"/>
        </w:rPr>
        <w:t>Guest</w:t>
      </w:r>
      <w:r>
        <w:t xml:space="preserve"> who cannot obtain clearance to reveal an Essential Claim </w:t>
      </w:r>
      <w:r>
        <w:lastRenderedPageBreak/>
        <w:t xml:space="preserve">shall notify the </w:t>
      </w:r>
      <w:r>
        <w:rPr>
          <w:color w:val="0000ED"/>
          <w:u w:val="single" w:color="0000ED"/>
        </w:rPr>
        <w:t>Technolo</w:t>
      </w:r>
      <w:r>
        <w:rPr>
          <w:color w:val="0000ED"/>
        </w:rPr>
        <w:t>gy</w:t>
      </w:r>
      <w:r>
        <w:rPr>
          <w:color w:val="0000ED"/>
          <w:u w:val="single" w:color="0000ED"/>
        </w:rPr>
        <w:t xml:space="preserve"> Committee</w:t>
      </w:r>
      <w:r>
        <w:t xml:space="preserve"> Chair that s/he will cease to participate in discussion of, and withdraw from all </w:t>
      </w:r>
      <w:r>
        <w:rPr>
          <w:color w:val="0000ED"/>
          <w:u w:val="single" w:color="0000ED"/>
        </w:rPr>
        <w:t>Ballots</w:t>
      </w:r>
      <w:r>
        <w:t xml:space="preserve"> concerning, the proposed document.</w:t>
      </w:r>
    </w:p>
    <w:p w14:paraId="11D458F2" w14:textId="77777777" w:rsidR="001B5840" w:rsidRDefault="00000000">
      <w:pPr>
        <w:pStyle w:val="Heading4"/>
        <w:ind w:left="-5"/>
      </w:pPr>
      <w:ins w:id="505" w:author="db" w:date="2022-08-24T13:55:00Z">
        <w:r>
          <w:t xml:space="preserve">9.1.5 </w:t>
        </w:r>
      </w:ins>
      <w:bookmarkStart w:id="506" w:name="_Toc67466"/>
      <w:r>
        <w:t>Inquiry to Possible Patent Holders</w:t>
      </w:r>
    </w:p>
    <w:bookmarkEnd w:id="506"/>
    <w:p w14:paraId="1A64EC8C" w14:textId="77777777" w:rsidR="001B5840" w:rsidRDefault="00000000">
      <w:pPr>
        <w:ind w:left="-5" w:right="16"/>
      </w:pPr>
      <w:r>
        <w:t xml:space="preserve">Following notice of possible Essential Claims, the </w:t>
      </w:r>
      <w:r>
        <w:rPr>
          <w:color w:val="0000ED"/>
          <w:u w:val="single" w:color="0000ED"/>
        </w:rPr>
        <w:t>Director of En</w:t>
      </w:r>
      <w:r>
        <w:rPr>
          <w:color w:val="0000ED"/>
        </w:rPr>
        <w:t>g</w:t>
      </w:r>
      <w:r>
        <w:rPr>
          <w:color w:val="0000ED"/>
          <w:u w:val="single" w:color="0000ED"/>
        </w:rPr>
        <w:t>ineerin</w:t>
      </w:r>
      <w:r>
        <w:rPr>
          <w:color w:val="0000ED"/>
        </w:rPr>
        <w:t>g</w:t>
      </w:r>
      <w:r>
        <w:t xml:space="preserve"> shall perform a Patent Inquiry, requesting the reported owner of the intellectual property in question to complete a SMPTE Patent Statement if the owner considers that it does own or control patents or pending applications likely to include Essential Claims for implementation or use of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The Patent Statement, in a form approved by the </w:t>
      </w:r>
      <w:r>
        <w:rPr>
          <w:color w:val="0000ED"/>
          <w:u w:val="single" w:color="0000ED"/>
        </w:rPr>
        <w:t>Standards Committee</w:t>
      </w:r>
      <w:r>
        <w:t>, shall identify whether licensing of any Essential Claims would be available under RAND terms.</w:t>
      </w:r>
    </w:p>
    <w:p w14:paraId="2CD365EA" w14:textId="77777777" w:rsidR="001B5840" w:rsidRDefault="00000000">
      <w:pPr>
        <w:spacing w:after="364"/>
        <w:ind w:left="-5" w:right="16"/>
      </w:pPr>
      <w:r>
        <w:t xml:space="preserve">If no reply is received within 30 days, the </w:t>
      </w:r>
      <w:r>
        <w:rPr>
          <w:color w:val="0000ED"/>
          <w:u w:val="single" w:color="0000ED"/>
        </w:rPr>
        <w:t>Director of En</w:t>
      </w:r>
      <w:r>
        <w:rPr>
          <w:color w:val="0000ED"/>
        </w:rPr>
        <w:t>g</w:t>
      </w:r>
      <w:r>
        <w:rPr>
          <w:color w:val="0000ED"/>
          <w:u w:val="single" w:color="0000ED"/>
        </w:rPr>
        <w:t>ineerin</w:t>
      </w:r>
      <w:r>
        <w:rPr>
          <w:color w:val="0000ED"/>
        </w:rPr>
        <w:t>g</w:t>
      </w:r>
      <w:r>
        <w:t xml:space="preserve"> shall repeat the Patent Inquiry. If no reply is received within a further 30 days, the </w:t>
      </w:r>
      <w:r>
        <w:rPr>
          <w:color w:val="0000ED"/>
          <w:u w:val="single" w:color="0000ED"/>
        </w:rPr>
        <w:t>Director of En</w:t>
      </w:r>
      <w:r>
        <w:rPr>
          <w:color w:val="0000ED"/>
        </w:rPr>
        <w:t>g</w:t>
      </w:r>
      <w:r>
        <w:rPr>
          <w:color w:val="0000ED"/>
          <w:u w:val="single" w:color="0000ED"/>
        </w:rPr>
        <w:t>ineerin</w:t>
      </w:r>
      <w:r>
        <w:rPr>
          <w:color w:val="0000ED"/>
        </w:rPr>
        <w:t>g</w:t>
      </w:r>
      <w:r>
        <w:t xml:space="preserve"> shall report this to the </w:t>
      </w:r>
      <w:r>
        <w:rPr>
          <w:color w:val="0000ED"/>
          <w:u w:val="single" w:color="0000ED"/>
        </w:rPr>
        <w:t>Technolo</w:t>
      </w:r>
      <w:r>
        <w:rPr>
          <w:color w:val="0000ED"/>
        </w:rPr>
        <w:t>gy</w:t>
      </w:r>
      <w:r>
        <w:rPr>
          <w:color w:val="0000ED"/>
          <w:u w:val="single" w:color="0000ED"/>
        </w:rPr>
        <w:t xml:space="preserve"> Committee</w:t>
      </w:r>
      <w:r>
        <w:t xml:space="preserve"> and no further correspondence with the entity shall be required.</w:t>
      </w:r>
    </w:p>
    <w:p w14:paraId="44F99E8B" w14:textId="77777777" w:rsidR="001B5840" w:rsidRDefault="00000000">
      <w:pPr>
        <w:spacing w:after="55" w:line="261" w:lineRule="auto"/>
        <w:ind w:left="-5"/>
      </w:pPr>
      <w:ins w:id="507" w:author="db" w:date="2022-08-24T13:55:00Z">
        <w:r>
          <w:rPr>
            <w:b/>
            <w:sz w:val="32"/>
          </w:rPr>
          <w:t xml:space="preserve">9.1.6 </w:t>
        </w:r>
      </w:ins>
      <w:bookmarkStart w:id="508" w:name="_Toc67467"/>
      <w:r>
        <w:rPr>
          <w:b/>
          <w:sz w:val="32"/>
        </w:rPr>
        <w:t>Conduct of Ballots, Votes and Audits with Associated IP</w:t>
      </w:r>
    </w:p>
    <w:p w14:paraId="374420D9" w14:textId="77777777" w:rsidR="001B5840" w:rsidRDefault="00000000">
      <w:pPr>
        <w:pStyle w:val="Heading3"/>
        <w:ind w:left="-5"/>
      </w:pPr>
      <w:r>
        <w:t>Statements</w:t>
      </w:r>
    </w:p>
    <w:bookmarkEnd w:id="508"/>
    <w:p w14:paraId="4BAD0351" w14:textId="77777777" w:rsidR="001B5840" w:rsidRDefault="00000000">
      <w:pPr>
        <w:ind w:left="-5" w:right="16"/>
      </w:pPr>
      <w:r>
        <w:t xml:space="preserve">When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is </w:t>
      </w:r>
      <w:r>
        <w:rPr>
          <w:color w:val="0000ED"/>
          <w:u w:val="single" w:color="0000ED"/>
        </w:rPr>
        <w:t>Ballot</w:t>
      </w:r>
      <w:r>
        <w:t xml:space="preserve">ed for elevation to FCD, the </w:t>
      </w:r>
      <w:r>
        <w:rPr>
          <w:color w:val="0000ED"/>
          <w:u w:val="single" w:color="0000ED"/>
        </w:rPr>
        <w:t>Director of En</w:t>
      </w:r>
      <w:r>
        <w:rPr>
          <w:color w:val="0000ED"/>
        </w:rPr>
        <w:t>g</w:t>
      </w:r>
      <w:r>
        <w:rPr>
          <w:color w:val="0000ED"/>
          <w:u w:val="single" w:color="0000ED"/>
        </w:rPr>
        <w:t>ineerin</w:t>
      </w:r>
      <w:r>
        <w:rPr>
          <w:color w:val="0000ED"/>
        </w:rPr>
        <w:t xml:space="preserve">g </w:t>
      </w:r>
      <w:r>
        <w:t xml:space="preserve">shall issue, in conjunction with the </w:t>
      </w:r>
      <w:r>
        <w:rPr>
          <w:color w:val="0000ED"/>
          <w:u w:val="single" w:color="0000ED"/>
        </w:rPr>
        <w:t>Ballot</w:t>
      </w:r>
      <w:r>
        <w:t xml:space="preserve"> notification, a “Call for Patents” in a form approved by the </w:t>
      </w:r>
      <w:r>
        <w:rPr>
          <w:color w:val="0000ED"/>
          <w:u w:val="single" w:color="0000ED"/>
        </w:rPr>
        <w:t>Standards Committee</w:t>
      </w:r>
      <w:r>
        <w:t xml:space="preserve">. The FCD </w:t>
      </w:r>
      <w:r>
        <w:rPr>
          <w:color w:val="0000ED"/>
          <w:u w:val="single" w:color="0000ED"/>
        </w:rPr>
        <w:t>Ballot</w:t>
      </w:r>
      <w:r>
        <w:t xml:space="preserve"> shall reference any Patent Statements already submitted with respect to the proposed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If a notice of possible Essential Claims has been made as described in section </w:t>
      </w:r>
      <w:r>
        <w:rPr>
          <w:color w:val="0000ED"/>
          <w:u w:val="single" w:color="0000ED"/>
        </w:rPr>
        <w:t>9.1.4</w:t>
      </w:r>
      <w:r>
        <w:t xml:space="preserve">, and if the </w:t>
      </w:r>
      <w:r>
        <w:rPr>
          <w:color w:val="0000ED"/>
          <w:u w:val="single" w:color="0000ED"/>
        </w:rPr>
        <w:t>Director of En</w:t>
      </w:r>
      <w:r>
        <w:rPr>
          <w:color w:val="0000ED"/>
        </w:rPr>
        <w:t>g</w:t>
      </w:r>
      <w:r>
        <w:rPr>
          <w:color w:val="0000ED"/>
          <w:u w:val="single" w:color="0000ED"/>
        </w:rPr>
        <w:t>ineerin</w:t>
      </w:r>
      <w:r>
        <w:rPr>
          <w:color w:val="0000ED"/>
        </w:rPr>
        <w:t>g</w:t>
      </w:r>
      <w:r>
        <w:t xml:space="preserve"> has not received an affirmative response to the Patent Inquiry described in section </w:t>
      </w:r>
      <w:r>
        <w:rPr>
          <w:color w:val="0000ED"/>
          <w:u w:val="single" w:color="0000ED"/>
        </w:rPr>
        <w:t>9.1.5</w:t>
      </w:r>
      <w:r>
        <w:t xml:space="preserve">, then the </w:t>
      </w:r>
      <w:r>
        <w:rPr>
          <w:color w:val="0000ED"/>
          <w:u w:val="single" w:color="0000ED"/>
        </w:rPr>
        <w:t>Director of En</w:t>
      </w:r>
      <w:r>
        <w:rPr>
          <w:color w:val="0000ED"/>
        </w:rPr>
        <w:t>g</w:t>
      </w:r>
      <w:r>
        <w:rPr>
          <w:color w:val="0000ED"/>
          <w:u w:val="single" w:color="0000ED"/>
        </w:rPr>
        <w:t>ineerin</w:t>
      </w:r>
      <w:r>
        <w:rPr>
          <w:color w:val="0000ED"/>
        </w:rPr>
        <w:t>g</w:t>
      </w:r>
      <w:r>
        <w:t xml:space="preserve"> shall post a Comment against the FCD </w:t>
      </w:r>
      <w:r>
        <w:rPr>
          <w:color w:val="0000ED"/>
          <w:u w:val="single" w:color="0000ED"/>
        </w:rPr>
        <w:t xml:space="preserve">Ballot </w:t>
      </w:r>
      <w:r>
        <w:t>regarding the outstanding Patent Inquiry.</w:t>
      </w:r>
    </w:p>
    <w:p w14:paraId="47651623" w14:textId="77777777" w:rsidR="001B5840" w:rsidRDefault="00000000">
      <w:pPr>
        <w:ind w:left="-5" w:right="16"/>
      </w:pPr>
      <w:r>
        <w:t xml:space="preserve">Receipt of a statement in response to a Patent Inquiry shall be noted as a Comment response and shall resolve the Comment unless the Patent Statement indicates that Essential Claims exist and that there is no RAND assurance. If any entity provides a completed Patent Statement that indicates Essential Claims exist and that there is no RAND assurance, the </w:t>
      </w:r>
      <w:r>
        <w:rPr>
          <w:color w:val="0000ED"/>
          <w:u w:val="single" w:color="0000ED"/>
        </w:rPr>
        <w:t>Technolo</w:t>
      </w:r>
      <w:r>
        <w:rPr>
          <w:color w:val="0000ED"/>
        </w:rPr>
        <w:t>gy</w:t>
      </w:r>
      <w:r>
        <w:rPr>
          <w:color w:val="0000ED"/>
          <w:u w:val="single" w:color="0000ED"/>
        </w:rPr>
        <w:t xml:space="preserve"> Committee</w:t>
      </w:r>
      <w:r>
        <w:t xml:space="preserve"> may either revise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to exclude the protected technology or terminate work on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If the </w:t>
      </w:r>
      <w:r>
        <w:rPr>
          <w:color w:val="0000ED"/>
          <w:u w:val="single" w:color="0000ED"/>
        </w:rPr>
        <w:t>Technolo</w:t>
      </w:r>
      <w:r>
        <w:rPr>
          <w:color w:val="0000ED"/>
        </w:rPr>
        <w:t>gy</w:t>
      </w:r>
      <w:r>
        <w:rPr>
          <w:color w:val="0000ED"/>
          <w:u w:val="single" w:color="0000ED"/>
        </w:rPr>
        <w:t xml:space="preserve"> Committee</w:t>
      </w:r>
      <w:r>
        <w:t xml:space="preserve"> considers that the completed Patent Statement may be frivolous or </w:t>
      </w:r>
      <w:proofErr w:type="gramStart"/>
      <w:r>
        <w:t>invalid</w:t>
      </w:r>
      <w:proofErr w:type="gramEnd"/>
      <w:r>
        <w:t xml:space="preserve"> it may choose to seek the direction of the </w:t>
      </w:r>
      <w:r>
        <w:rPr>
          <w:color w:val="0000ED"/>
          <w:u w:val="single" w:color="0000ED"/>
        </w:rPr>
        <w:t>Standards Committee</w:t>
      </w:r>
      <w:r>
        <w:t xml:space="preserve">. If any entity has failed to respond to a Patent Inquiry and there is no suitable alternative technology, these facts shall be noted as a </w:t>
      </w:r>
      <w:r>
        <w:lastRenderedPageBreak/>
        <w:t xml:space="preserve">Comment response, and the </w:t>
      </w:r>
      <w:r>
        <w:rPr>
          <w:color w:val="0000ED"/>
          <w:u w:val="single" w:color="0000ED"/>
        </w:rPr>
        <w:t>Technolo</w:t>
      </w:r>
      <w:r>
        <w:rPr>
          <w:color w:val="0000ED"/>
        </w:rPr>
        <w:t>gy</w:t>
      </w:r>
      <w:r>
        <w:rPr>
          <w:color w:val="0000ED"/>
          <w:u w:val="single" w:color="0000ED"/>
        </w:rPr>
        <w:t xml:space="preserve"> Committee</w:t>
      </w:r>
      <w:r>
        <w:t xml:space="preserve"> may choose to retain the technology in question by conducting a </w:t>
      </w:r>
      <w:r>
        <w:rPr>
          <w:color w:val="0000ED"/>
          <w:u w:val="single" w:color="0000ED"/>
        </w:rPr>
        <w:t>Disposition Vote</w:t>
      </w:r>
      <w:r>
        <w:t xml:space="preserve"> on the Comment.</w:t>
      </w:r>
    </w:p>
    <w:p w14:paraId="0C0F2325" w14:textId="77777777" w:rsidR="001B5840" w:rsidRDefault="00000000">
      <w:pPr>
        <w:spacing w:after="363"/>
        <w:ind w:left="-5" w:right="16"/>
      </w:pPr>
      <w:r>
        <w:t xml:space="preserve">All relevant Patent Statements, Patent Inquiries, and </w:t>
      </w:r>
      <w:r>
        <w:rPr>
          <w:color w:val="0000ED"/>
          <w:u w:val="single" w:color="0000ED"/>
        </w:rPr>
        <w:t>Disposition Votes</w:t>
      </w:r>
      <w:r>
        <w:t xml:space="preserve"> shall be part of the </w:t>
      </w:r>
      <w:r>
        <w:rPr>
          <w:color w:val="0000ED"/>
          <w:u w:val="single" w:color="0000ED"/>
        </w:rPr>
        <w:t>Standards Committee</w:t>
      </w:r>
      <w:r>
        <w:t xml:space="preserve"> Audit.</w:t>
      </w:r>
    </w:p>
    <w:p w14:paraId="3BC40188" w14:textId="77777777" w:rsidR="001B5840" w:rsidRDefault="00000000">
      <w:pPr>
        <w:pStyle w:val="Heading4"/>
        <w:ind w:left="-5"/>
      </w:pPr>
      <w:ins w:id="509" w:author="db" w:date="2022-08-24T13:55:00Z">
        <w:r>
          <w:t xml:space="preserve">9.1.7 </w:t>
        </w:r>
      </w:ins>
      <w:bookmarkStart w:id="510" w:name="_Toc67468"/>
      <w:r>
        <w:t>Patent Statement in Published Documents</w:t>
      </w:r>
    </w:p>
    <w:bookmarkEnd w:id="510"/>
    <w:p w14:paraId="697B95FF" w14:textId="77777777" w:rsidR="001B5840" w:rsidRDefault="00000000">
      <w:pPr>
        <w:spacing w:after="379"/>
        <w:ind w:left="-5" w:right="16"/>
      </w:pPr>
      <w:r>
        <w:t xml:space="preserve">All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shall include an appropriate statement, in a form approved by the </w:t>
      </w:r>
      <w:r>
        <w:rPr>
          <w:color w:val="0000ED"/>
          <w:u w:val="single" w:color="0000ED"/>
        </w:rPr>
        <w:t>Standards Committee</w:t>
      </w:r>
      <w:r>
        <w:t xml:space="preserve">; calling attention to the possibility that implementation of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may require the use of Essential Claims.</w:t>
      </w:r>
    </w:p>
    <w:p w14:paraId="45363E70" w14:textId="77777777" w:rsidR="001B5840" w:rsidRDefault="00000000">
      <w:pPr>
        <w:pStyle w:val="Heading4"/>
        <w:ind w:left="-5"/>
      </w:pPr>
      <w:ins w:id="511" w:author="db" w:date="2022-08-24T13:55:00Z">
        <w:r>
          <w:t xml:space="preserve">9.1.8 </w:t>
        </w:r>
      </w:ins>
      <w:bookmarkStart w:id="512" w:name="_Toc67469"/>
      <w:r>
        <w:t>Transfers of Essential Claims</w:t>
      </w:r>
    </w:p>
    <w:bookmarkEnd w:id="512"/>
    <w:p w14:paraId="4D06309E" w14:textId="77777777" w:rsidR="001B5840" w:rsidRDefault="00000000">
      <w:pPr>
        <w:numPr>
          <w:ilvl w:val="0"/>
          <w:numId w:val="13"/>
        </w:numPr>
        <w:ind w:right="16"/>
      </w:pPr>
      <w:r>
        <w:t>Each party submitting a Patent Statement shall agree that it will not transfer, and confirm that it has not transferred, ownership in patents or patent applications having Essential Claims for the purpose of circumventing such party’s obligations under this Policy.</w:t>
      </w:r>
    </w:p>
    <w:p w14:paraId="018406C0" w14:textId="77777777" w:rsidR="001B5840" w:rsidRDefault="00000000">
      <w:pPr>
        <w:numPr>
          <w:ilvl w:val="0"/>
          <w:numId w:val="13"/>
        </w:numPr>
        <w:spacing w:after="349"/>
        <w:ind w:right="16"/>
      </w:pPr>
      <w:r>
        <w:t>Licensing undertakings made pursuant to this Policy shall be interpreted as encumbrances that bind all successors-in-interest. Recognizing that this interpretation may not be enforceable in all legal jurisdictions, any party who has submitted a licensing undertaking according to this Policy who transfers ownership of any patent or patent application having Essential Claims subject to such undertaking shall include appropriate provisions in the relevant transfer documents to ensure that the undertaking is binding on the transferee and that the transferee will similarly include appropriate provisions in the event of future transfers with the goal of binding all successors-in-interest. The undertaking shall be interpreted as binding on successors-in-interest regardless of whether such provisions are included in the relevant transfer documents.</w:t>
      </w:r>
    </w:p>
    <w:p w14:paraId="4103B610" w14:textId="77777777" w:rsidR="001B5840" w:rsidRDefault="00000000">
      <w:pPr>
        <w:pStyle w:val="Heading4"/>
        <w:ind w:left="-5"/>
      </w:pPr>
      <w:ins w:id="513" w:author="db" w:date="2022-08-24T13:55:00Z">
        <w:r>
          <w:t xml:space="preserve">9.1.9 </w:t>
        </w:r>
      </w:ins>
      <w:bookmarkStart w:id="514" w:name="_Toc67470"/>
      <w:r>
        <w:t>Essential Claims Revealed After Publication</w:t>
      </w:r>
    </w:p>
    <w:bookmarkEnd w:id="514"/>
    <w:p w14:paraId="466C5423" w14:textId="77777777" w:rsidR="001B5840" w:rsidRDefault="00000000">
      <w:pPr>
        <w:spacing w:after="0"/>
        <w:ind w:left="-5" w:right="16"/>
      </w:pPr>
      <w:r>
        <w:t xml:space="preserve">In the event that an Essential Claim is first revealed by a Member or </w:t>
      </w:r>
      <w:r>
        <w:rPr>
          <w:color w:val="0000ED"/>
          <w:u w:val="single" w:color="0000ED"/>
        </w:rPr>
        <w:t>Guest</w:t>
      </w:r>
      <w:r>
        <w:t xml:space="preserve"> following adoption and publication of </w:t>
      </w:r>
      <w:proofErr w:type="gramStart"/>
      <w:r>
        <w:t>a</w:t>
      </w:r>
      <w:proofErr w:type="gramEnd"/>
      <w:r>
        <w:t xml:space="preserv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the owner or controller of the Essential Claim shall be asked to make a licensing commitment to the Essential Claim in the same manner as if it related to technology proposed for adoption by such Member or </w:t>
      </w:r>
      <w:r>
        <w:rPr>
          <w:color w:val="0000ED"/>
          <w:u w:val="single" w:color="0000ED"/>
        </w:rPr>
        <w:t>Guest</w:t>
      </w:r>
      <w:r>
        <w:t xml:space="preserve"> during the development of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in question. If such request is refused, the</w:t>
      </w:r>
    </w:p>
    <w:p w14:paraId="44E49D3A" w14:textId="77777777" w:rsidR="001B5840" w:rsidRDefault="00000000">
      <w:pPr>
        <w:spacing w:after="378"/>
        <w:ind w:left="-5" w:right="16"/>
      </w:pP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in question shall be </w:t>
      </w:r>
      <w:proofErr w:type="gramStart"/>
      <w:r>
        <w:t>referred back</w:t>
      </w:r>
      <w:proofErr w:type="gramEnd"/>
      <w:r>
        <w:t xml:space="preserve"> to the relevant </w:t>
      </w:r>
      <w:r>
        <w:rPr>
          <w:color w:val="0000ED"/>
          <w:u w:val="single" w:color="0000ED"/>
        </w:rPr>
        <w:t>Technolo</w:t>
      </w:r>
      <w:r>
        <w:rPr>
          <w:color w:val="0000ED"/>
        </w:rPr>
        <w:t xml:space="preserve">gy </w:t>
      </w:r>
      <w:r>
        <w:rPr>
          <w:color w:val="0000ED"/>
          <w:u w:val="single" w:color="0000ED"/>
        </w:rPr>
        <w:t>Committee</w:t>
      </w:r>
      <w:r>
        <w:t xml:space="preserve"> for consideration and possible action.</w:t>
      </w:r>
    </w:p>
    <w:p w14:paraId="1170A419" w14:textId="77777777" w:rsidR="001B5840" w:rsidRDefault="00000000">
      <w:pPr>
        <w:pStyle w:val="Heading4"/>
        <w:ind w:left="-5"/>
      </w:pPr>
      <w:ins w:id="515" w:author="db" w:date="2022-08-24T13:55:00Z">
        <w:r>
          <w:lastRenderedPageBreak/>
          <w:t xml:space="preserve">9.1.10 </w:t>
        </w:r>
      </w:ins>
      <w:bookmarkStart w:id="516" w:name="_Toc67471"/>
      <w:r>
        <w:t>Irrevocability and Binding Nature of Commitments</w:t>
      </w:r>
    </w:p>
    <w:bookmarkEnd w:id="516"/>
    <w:p w14:paraId="29540762" w14:textId="77777777" w:rsidR="001B5840" w:rsidRDefault="00000000">
      <w:pPr>
        <w:spacing w:after="9"/>
        <w:ind w:left="-5" w:right="16"/>
      </w:pPr>
      <w:r>
        <w:t>All commitments made under this Policy shall be irrevocable, except that the owner of an</w:t>
      </w:r>
    </w:p>
    <w:p w14:paraId="17AC0C34" w14:textId="77777777" w:rsidR="001B5840" w:rsidRDefault="00000000">
      <w:pPr>
        <w:ind w:left="-5" w:right="16"/>
      </w:pPr>
      <w:r>
        <w:t xml:space="preserve">Essential Claim may include a “reciprocity” or “defensive suspension” term in a license to its Essential Claims. For purposes of this policy, (a) reciprocity shall mean that a licensor may require a licensee to provide a reciprocal RAND license with respect to any Essential Claim(s) owned by the licensee with respect to the same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and (b) defensive suspension shall mean that a licensor may revoke a license granted to an implementer if that implementer asserts an Essential Claim (other than under RAND license terms) in connection with the same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against the licensor or its Affiliates.</w:t>
      </w:r>
    </w:p>
    <w:p w14:paraId="3E5CD2F3" w14:textId="77777777" w:rsidR="001B5840" w:rsidRDefault="00000000">
      <w:pPr>
        <w:spacing w:after="364"/>
        <w:ind w:left="-5" w:right="16"/>
      </w:pPr>
      <w:r>
        <w:t>An Affiliate of a party shall mean a company or other legal entity which now or, hereafter, controls or is controlled by or is under common control with such party, but any such company or other legal entity shall be deemed to be an Affiliate only as long as such control exists, and for the purposes of this definition, “control” shall mean direct or indirect ownership of more than 50% of the voting power, capital or other securities of the controlled or commonly controlled entity.</w:t>
      </w:r>
    </w:p>
    <w:p w14:paraId="0A1586A1" w14:textId="77777777" w:rsidR="001B5840" w:rsidRDefault="00000000">
      <w:pPr>
        <w:pStyle w:val="Heading4"/>
        <w:ind w:left="-5"/>
      </w:pPr>
      <w:ins w:id="517" w:author="db" w:date="2022-08-24T13:55:00Z">
        <w:r>
          <w:t xml:space="preserve">9.1.11 </w:t>
        </w:r>
      </w:ins>
      <w:bookmarkStart w:id="518" w:name="_Toc67472"/>
      <w:r>
        <w:t>Third Party Beneficiaries</w:t>
      </w:r>
    </w:p>
    <w:bookmarkEnd w:id="518"/>
    <w:p w14:paraId="76DA7380" w14:textId="77777777" w:rsidR="001B5840" w:rsidRDefault="00000000">
      <w:pPr>
        <w:ind w:left="-5" w:right="16"/>
      </w:pPr>
      <w:r>
        <w:t xml:space="preserve">In the event that any party brings an infringement action against an implementer of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relating to an Essential Claim(s) under such document with respect to which such Essential Claim owner is under a licensing obligation under this Policy, SMPTE shall have no obligation to intervene, but such implementer shall be entitled to assert that it is a </w:t>
      </w:r>
      <w:proofErr w:type="gramStart"/>
      <w:r>
        <w:t>third party</w:t>
      </w:r>
      <w:proofErr w:type="gramEnd"/>
      <w:r>
        <w:t xml:space="preserve"> beneficiary under such licensing obligation.</w:t>
      </w:r>
    </w:p>
    <w:p w14:paraId="358DEB5D" w14:textId="77777777" w:rsidR="001B5840" w:rsidRDefault="00000000">
      <w:pPr>
        <w:pStyle w:val="Heading4"/>
        <w:ind w:left="-5"/>
      </w:pPr>
      <w:ins w:id="519" w:author="db" w:date="2022-08-24T13:55:00Z">
        <w:r>
          <w:t xml:space="preserve">9.1.12 </w:t>
        </w:r>
      </w:ins>
      <w:bookmarkStart w:id="520" w:name="_Toc67473"/>
      <w:r>
        <w:t>Survival of Obligations</w:t>
      </w:r>
    </w:p>
    <w:bookmarkEnd w:id="520"/>
    <w:p w14:paraId="208B1DFD" w14:textId="77777777" w:rsidR="001B5840" w:rsidRDefault="00000000">
      <w:pPr>
        <w:numPr>
          <w:ilvl w:val="0"/>
          <w:numId w:val="14"/>
        </w:numPr>
        <w:spacing w:after="0"/>
        <w:ind w:left="600" w:right="16" w:hanging="300"/>
      </w:pPr>
      <w:r>
        <w:t xml:space="preserve">Any disclosure or other obligation that any Member or </w:t>
      </w:r>
      <w:r>
        <w:rPr>
          <w:color w:val="0000ED"/>
          <w:u w:val="single" w:color="0000ED"/>
        </w:rPr>
        <w:t>Guest</w:t>
      </w:r>
      <w:r>
        <w:t xml:space="preserve"> incurs under this Policy shall continue in force after the Member ceases to be a Member, or the </w:t>
      </w:r>
      <w:r>
        <w:rPr>
          <w:color w:val="0000ED"/>
          <w:u w:val="single" w:color="0000ED"/>
        </w:rPr>
        <w:t>Guest</w:t>
      </w:r>
      <w:r>
        <w:t xml:space="preserve"> ceases to be a participant, for any reason. However, no Member or </w:t>
      </w:r>
      <w:r>
        <w:rPr>
          <w:color w:val="0000ED"/>
          <w:u w:val="single" w:color="0000ED"/>
        </w:rPr>
        <w:t>Guest</w:t>
      </w:r>
      <w:r>
        <w:t xml:space="preserve"> shall become subject to any new obligation under this Policy after ceasing to be a Member or </w:t>
      </w:r>
      <w:r>
        <w:rPr>
          <w:color w:val="0000ED"/>
          <w:u w:val="single" w:color="0000ED"/>
        </w:rPr>
        <w:t>Guest</w:t>
      </w:r>
      <w:r>
        <w:t>.</w:t>
      </w:r>
    </w:p>
    <w:p w14:paraId="140A262A" w14:textId="77777777" w:rsidR="001B5840" w:rsidRDefault="00000000">
      <w:pPr>
        <w:numPr>
          <w:ilvl w:val="0"/>
          <w:numId w:val="14"/>
        </w:numPr>
        <w:spacing w:after="4"/>
        <w:ind w:left="600" w:right="16" w:hanging="300"/>
      </w:pPr>
      <w:r>
        <w:t xml:space="preserve">Any licensing obligation incurred by any party under this policy shall continue in force until the expiration of all Patents that include Essential Claims and shall be binding upon successors of ownership and control as specified in </w:t>
      </w:r>
      <w:r>
        <w:rPr>
          <w:color w:val="0000ED"/>
          <w:u w:val="single" w:color="0000ED"/>
        </w:rPr>
        <w:t>9.1.8</w:t>
      </w:r>
      <w:r>
        <w:t>.</w:t>
      </w:r>
    </w:p>
    <w:p w14:paraId="6466D606" w14:textId="77777777" w:rsidR="001B5840" w:rsidRDefault="00000000">
      <w:pPr>
        <w:numPr>
          <w:ilvl w:val="0"/>
          <w:numId w:val="14"/>
        </w:numPr>
        <w:spacing w:after="379"/>
        <w:ind w:left="600" w:right="16" w:hanging="300"/>
      </w:pPr>
      <w:r>
        <w:t>All persons and entities that are intended third party beneficiaries of rights and obligations incurred under this Policy shall remain entitled to enforce the same, notwithstanding any termination, dissolution or winding up of SMPTE.</w:t>
      </w:r>
    </w:p>
    <w:p w14:paraId="582D89EE" w14:textId="77777777" w:rsidR="001B5840" w:rsidRDefault="00000000">
      <w:pPr>
        <w:pStyle w:val="Heading4"/>
        <w:ind w:left="-5"/>
      </w:pPr>
      <w:ins w:id="521" w:author="db" w:date="2022-08-24T13:55:00Z">
        <w:r>
          <w:lastRenderedPageBreak/>
          <w:t xml:space="preserve">9.2 </w:t>
        </w:r>
      </w:ins>
      <w:bookmarkStart w:id="522" w:name="_Toc67474"/>
      <w:r>
        <w:t>Trademark Policy</w:t>
      </w:r>
    </w:p>
    <w:bookmarkEnd w:id="522"/>
    <w:p w14:paraId="661162EC" w14:textId="77777777" w:rsidR="001B5840" w:rsidRDefault="00000000">
      <w:pPr>
        <w:ind w:left="-5" w:right="16"/>
      </w:pPr>
      <w:r>
        <w:t xml:space="preserve">Standards and </w:t>
      </w:r>
      <w:r>
        <w:rPr>
          <w:color w:val="0000ED"/>
          <w:u w:val="single" w:color="0000ED"/>
        </w:rPr>
        <w:t>Recommended Practices</w:t>
      </w:r>
      <w:r>
        <w:t xml:space="preserve"> shall not include proper names, trade names or trademarks of specific companies or organizations (other than SMPTE) or lists of acceptable manufacturers, service provider lists, or similar material in the body of a document or in an annex, except with the explicit approval of the </w:t>
      </w:r>
      <w:r>
        <w:rPr>
          <w:color w:val="0000ED"/>
          <w:u w:val="single" w:color="0000ED"/>
        </w:rPr>
        <w:t>Standards Committee</w:t>
      </w:r>
      <w:r>
        <w:t xml:space="preserv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Guidelines </w:t>
      </w:r>
      <w:r>
        <w:t xml:space="preserve">may include proper names or trademarks if considered necessary, but they should be avoided if possible. </w:t>
      </w:r>
      <w:r>
        <w:rPr>
          <w:color w:val="0000ED"/>
          <w:u w:val="single" w:color="0000ED"/>
        </w:rPr>
        <w:t>Re</w:t>
      </w:r>
      <w:r>
        <w:rPr>
          <w:color w:val="0000ED"/>
        </w:rPr>
        <w:t>g</w:t>
      </w:r>
      <w:r>
        <w:rPr>
          <w:color w:val="0000ED"/>
          <w:u w:val="single" w:color="0000ED"/>
        </w:rPr>
        <w:t>istered Disclosure Documents</w:t>
      </w:r>
      <w:r>
        <w:t xml:space="preserve"> may include proper names or trademarks.</w:t>
      </w:r>
    </w:p>
    <w:p w14:paraId="440CF46A" w14:textId="77777777" w:rsidR="001B5840" w:rsidRDefault="00000000">
      <w:pPr>
        <w:ind w:left="-5" w:right="16"/>
      </w:pPr>
      <w:r>
        <w:t xml:space="preserve">Entries in a </w:t>
      </w:r>
      <w:r>
        <w:rPr>
          <w:color w:val="0000ED"/>
          <w:u w:val="single" w:color="0000ED"/>
        </w:rPr>
        <w:t>Re</w:t>
      </w:r>
      <w:r>
        <w:rPr>
          <w:color w:val="0000ED"/>
        </w:rPr>
        <w:t>g</w:t>
      </w:r>
      <w:r>
        <w:rPr>
          <w:color w:val="0000ED"/>
          <w:u w:val="single" w:color="0000ED"/>
        </w:rPr>
        <w:t>ister</w:t>
      </w:r>
      <w:r>
        <w:t xml:space="preserve"> may include proper names or trademarks when permitted by the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that creates the </w:t>
      </w:r>
      <w:r>
        <w:rPr>
          <w:color w:val="0000ED"/>
          <w:u w:val="single" w:color="0000ED"/>
        </w:rPr>
        <w:t>Re</w:t>
      </w:r>
      <w:r>
        <w:rPr>
          <w:color w:val="0000ED"/>
        </w:rPr>
        <w:t>g</w:t>
      </w:r>
      <w:r>
        <w:rPr>
          <w:color w:val="0000ED"/>
          <w:u w:val="single" w:color="0000ED"/>
        </w:rPr>
        <w:t>ister</w:t>
      </w:r>
      <w:r>
        <w:t>.</w:t>
      </w:r>
    </w:p>
    <w:p w14:paraId="400969F0" w14:textId="77777777" w:rsidR="001B5840" w:rsidRDefault="00000000">
      <w:pPr>
        <w:ind w:left="-5" w:right="16"/>
      </w:pPr>
      <w:r>
        <w:t xml:space="preserve">Where there is reason to believe that a sole source exists for essential equipment, materials, or services necessary to determine compliance with a standard, it is permissible to supply the name and address of the source in a footnote or informative annex </w:t>
      </w:r>
      <w:proofErr w:type="gramStart"/>
      <w:r>
        <w:t>as long as</w:t>
      </w:r>
      <w:proofErr w:type="gramEnd"/>
      <w:r>
        <w:t xml:space="preserve"> the words “or the equivalent” are added to the reference.</w:t>
      </w:r>
    </w:p>
    <w:p w14:paraId="4431F773" w14:textId="77777777" w:rsidR="001B5840" w:rsidRDefault="00000000">
      <w:pPr>
        <w:spacing w:after="379"/>
        <w:ind w:left="-5" w:right="16"/>
      </w:pPr>
      <w:r>
        <w:t xml:space="preserve">Authors desiring an exception to this trademark policy in a Standard or </w:t>
      </w:r>
      <w:r>
        <w:rPr>
          <w:color w:val="0000ED"/>
          <w:u w:val="single" w:color="0000ED"/>
        </w:rPr>
        <w:t>Recommended Practice</w:t>
      </w:r>
      <w:r>
        <w:t xml:space="preserve"> are encouraged to seek approval early in the document process. Authors shall first obtain the </w:t>
      </w:r>
      <w:r>
        <w:rPr>
          <w:color w:val="0000ED"/>
          <w:u w:val="single" w:color="0000ED"/>
        </w:rPr>
        <w:t>Consensus</w:t>
      </w:r>
      <w:r>
        <w:t xml:space="preserve"> of the </w:t>
      </w:r>
      <w:r>
        <w:rPr>
          <w:color w:val="0000ED"/>
          <w:u w:val="single" w:color="0000ED"/>
        </w:rPr>
        <w:t>Technolo</w:t>
      </w:r>
      <w:r>
        <w:rPr>
          <w:color w:val="0000ED"/>
        </w:rPr>
        <w:t>gy</w:t>
      </w:r>
      <w:r>
        <w:rPr>
          <w:color w:val="0000ED"/>
          <w:u w:val="single" w:color="0000ED"/>
        </w:rPr>
        <w:t xml:space="preserve"> Committee</w:t>
      </w:r>
      <w:r>
        <w:t xml:space="preserve"> on the proposal. Upon the </w:t>
      </w:r>
      <w:r>
        <w:rPr>
          <w:color w:val="0000ED"/>
          <w:u w:val="single" w:color="0000ED"/>
        </w:rPr>
        <w:t xml:space="preserve">Consensus </w:t>
      </w:r>
      <w:r>
        <w:t xml:space="preserve">recommendation of the </w:t>
      </w:r>
      <w:r>
        <w:rPr>
          <w:color w:val="0000ED"/>
          <w:u w:val="single" w:color="0000ED"/>
        </w:rPr>
        <w:t>Technolo</w:t>
      </w:r>
      <w:r>
        <w:rPr>
          <w:color w:val="0000ED"/>
        </w:rPr>
        <w:t>gy</w:t>
      </w:r>
      <w:r>
        <w:rPr>
          <w:color w:val="0000ED"/>
          <w:u w:val="single" w:color="0000ED"/>
        </w:rPr>
        <w:t xml:space="preserve"> Committee</w:t>
      </w:r>
      <w:r>
        <w:t xml:space="preserve">, the </w:t>
      </w:r>
      <w:r>
        <w:rPr>
          <w:color w:val="0000ED"/>
          <w:u w:val="single" w:color="0000ED"/>
        </w:rPr>
        <w:t>Standards Committee</w:t>
      </w:r>
      <w:r>
        <w:t xml:space="preserve"> shall conduct a </w:t>
      </w:r>
      <w:r>
        <w:rPr>
          <w:color w:val="0000ED"/>
          <w:u w:val="single" w:color="0000ED"/>
        </w:rPr>
        <w:t>Ballot</w:t>
      </w:r>
      <w:r>
        <w:t xml:space="preserve"> and inform the </w:t>
      </w:r>
      <w:r>
        <w:rPr>
          <w:color w:val="0000ED"/>
          <w:u w:val="single" w:color="0000ED"/>
        </w:rPr>
        <w:t>Technolo</w:t>
      </w:r>
      <w:r>
        <w:rPr>
          <w:color w:val="0000ED"/>
        </w:rPr>
        <w:t>gy</w:t>
      </w:r>
      <w:r>
        <w:rPr>
          <w:color w:val="0000ED"/>
          <w:u w:val="single" w:color="0000ED"/>
        </w:rPr>
        <w:t xml:space="preserve"> Committee</w:t>
      </w:r>
      <w:r>
        <w:t xml:space="preserve"> Chair of the results.</w:t>
      </w:r>
    </w:p>
    <w:p w14:paraId="4BEED9C2" w14:textId="77777777" w:rsidR="001B5840" w:rsidRDefault="00000000">
      <w:pPr>
        <w:pStyle w:val="Heading4"/>
        <w:ind w:left="-5"/>
      </w:pPr>
      <w:ins w:id="523" w:author="db" w:date="2022-08-24T13:55:00Z">
        <w:r>
          <w:t xml:space="preserve">9.3 </w:t>
        </w:r>
      </w:ins>
      <w:bookmarkStart w:id="524" w:name="_Toc67475"/>
      <w:r>
        <w:t>Copyright Policy</w:t>
      </w:r>
    </w:p>
    <w:bookmarkEnd w:id="524"/>
    <w:p w14:paraId="2524BF4B" w14:textId="77777777" w:rsidR="001B5840" w:rsidRDefault="00000000">
      <w:pPr>
        <w:spacing w:after="9"/>
        <w:ind w:left="-5" w:right="16"/>
      </w:pPr>
      <w:r>
        <w:t xml:space="preserve">The </w:t>
      </w:r>
      <w:r>
        <w:rPr>
          <w:color w:val="0000ED"/>
          <w:u w:val="single" w:color="0000ED"/>
        </w:rPr>
        <w:t>Societ</w:t>
      </w:r>
      <w:r>
        <w:rPr>
          <w:color w:val="0000ED"/>
        </w:rPr>
        <w:t>y</w:t>
      </w:r>
      <w:r>
        <w:t xml:space="preserve"> shall own the copyrights of all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and </w:t>
      </w:r>
      <w:r>
        <w:rPr>
          <w:color w:val="0000ED"/>
          <w:u w:val="single" w:color="0000ED"/>
        </w:rPr>
        <w:t>Re</w:t>
      </w:r>
      <w:r>
        <w:rPr>
          <w:color w:val="0000ED"/>
        </w:rPr>
        <w:t>g</w:t>
      </w:r>
      <w:r>
        <w:rPr>
          <w:color w:val="0000ED"/>
          <w:u w:val="single" w:color="0000ED"/>
        </w:rPr>
        <w:t>istered</w:t>
      </w:r>
    </w:p>
    <w:p w14:paraId="0DCB7598" w14:textId="77777777" w:rsidR="001B5840" w:rsidRDefault="00000000">
      <w:pPr>
        <w:spacing w:after="380"/>
        <w:ind w:left="-5" w:right="16"/>
      </w:pPr>
      <w:r>
        <w:rPr>
          <w:color w:val="0000ED"/>
          <w:u w:val="single" w:color="0000ED"/>
        </w:rPr>
        <w:t>Disclosure Documents</w:t>
      </w:r>
      <w:r>
        <w:t>, whether in draft or published form. Conditions of use are as specified below.</w:t>
      </w:r>
    </w:p>
    <w:p w14:paraId="516AF76C" w14:textId="77777777" w:rsidR="001B5840" w:rsidRDefault="00000000">
      <w:pPr>
        <w:pStyle w:val="Heading5"/>
        <w:ind w:left="-5"/>
      </w:pPr>
      <w:ins w:id="525" w:author="db" w:date="2022-08-24T13:55:00Z">
        <w:r>
          <w:t xml:space="preserve">9.3.1 </w:t>
        </w:r>
      </w:ins>
      <w:bookmarkStart w:id="526" w:name="_Toc67476"/>
      <w:r>
        <w:t>Draft Engineering Documents</w:t>
      </w:r>
    </w:p>
    <w:bookmarkEnd w:id="526"/>
    <w:p w14:paraId="0FA2D4B6" w14:textId="77777777" w:rsidR="001B5840" w:rsidRDefault="00000000">
      <w:pPr>
        <w:ind w:left="-5" w:right="16"/>
      </w:pPr>
      <w:r>
        <w:t xml:space="preserve">The draft documents, reports, correspondence and all other work of the </w:t>
      </w:r>
      <w:r>
        <w:rPr>
          <w:color w:val="0000ED"/>
          <w:u w:val="single" w:color="0000ED"/>
        </w:rPr>
        <w:t>Technolo</w:t>
      </w:r>
      <w:r>
        <w:rPr>
          <w:color w:val="0000ED"/>
        </w:rPr>
        <w:t xml:space="preserve">gy </w:t>
      </w:r>
      <w:r>
        <w:rPr>
          <w:color w:val="0000ED"/>
          <w:u w:val="single" w:color="0000ED"/>
        </w:rPr>
        <w:t>Committees</w:t>
      </w:r>
      <w:r>
        <w:t xml:space="preserve"> and their </w:t>
      </w:r>
      <w:r>
        <w:rPr>
          <w:color w:val="0000ED"/>
          <w:u w:val="single" w:color="0000ED"/>
        </w:rPr>
        <w:t>Sub Groups</w:t>
      </w:r>
      <w:r>
        <w:t xml:space="preserve"> are SMPTE confidential and shall not be disclosed to anyone who is not a </w:t>
      </w:r>
      <w:r>
        <w:rPr>
          <w:color w:val="0000ED"/>
          <w:u w:val="single" w:color="0000ED"/>
        </w:rPr>
        <w:t>Participant Member</w:t>
      </w:r>
      <w:r>
        <w:t xml:space="preserve"> or </w:t>
      </w:r>
      <w:r>
        <w:rPr>
          <w:color w:val="0000ED"/>
          <w:u w:val="single" w:color="0000ED"/>
        </w:rPr>
        <w:t>Observer Member</w:t>
      </w:r>
      <w:r>
        <w:t xml:space="preserve"> of any </w:t>
      </w:r>
      <w:r>
        <w:rPr>
          <w:color w:val="0000ED"/>
          <w:u w:val="single" w:color="0000ED"/>
        </w:rPr>
        <w:t>Technolo</w:t>
      </w:r>
      <w:r>
        <w:rPr>
          <w:color w:val="0000ED"/>
        </w:rPr>
        <w:t>gy</w:t>
      </w:r>
      <w:r>
        <w:rPr>
          <w:color w:val="0000ED"/>
          <w:u w:val="single" w:color="0000ED"/>
        </w:rPr>
        <w:t xml:space="preserve"> Committee </w:t>
      </w:r>
      <w:r>
        <w:t xml:space="preserve">without the prior approval of the </w:t>
      </w:r>
      <w:r>
        <w:rPr>
          <w:color w:val="541A8B"/>
          <w:u w:val="single" w:color="541A8B"/>
        </w:rPr>
        <w:t>Standards Vice President</w:t>
      </w:r>
      <w:r>
        <w:t>, except that work in-process documents may be shared with fellow employees or with clients contracting for the member’s participation for the express purpose of technical review and soliciting comments on the work.</w:t>
      </w:r>
    </w:p>
    <w:p w14:paraId="74C701DC" w14:textId="77777777" w:rsidR="001B5840" w:rsidRDefault="00000000">
      <w:pPr>
        <w:spacing w:after="0"/>
        <w:ind w:left="-5" w:right="16"/>
      </w:pPr>
      <w:proofErr w:type="gramStart"/>
      <w:r>
        <w:t>In particular, draft</w:t>
      </w:r>
      <w:proofErr w:type="gramEnd"/>
      <w:r>
        <w:t xml:space="preserve"> documents shall not be shared with external groups, mail lists, or other</w:t>
      </w:r>
    </w:p>
    <w:p w14:paraId="119F5A86" w14:textId="77777777" w:rsidR="001B5840" w:rsidRDefault="00000000">
      <w:pPr>
        <w:ind w:left="-5" w:right="16"/>
      </w:pPr>
      <w:r>
        <w:t xml:space="preserve">Standards Development Organizations without the prior approval of the </w:t>
      </w:r>
      <w:r>
        <w:rPr>
          <w:color w:val="541A8B"/>
          <w:u w:val="single" w:color="541A8B"/>
        </w:rPr>
        <w:t>Standards Vice President</w:t>
      </w:r>
      <w:r>
        <w:t xml:space="preserve">. Committee correspondence and other work of a </w:t>
      </w:r>
      <w:r>
        <w:rPr>
          <w:color w:val="0000ED"/>
          <w:u w:val="single" w:color="0000ED"/>
        </w:rPr>
        <w:t>Technolo</w:t>
      </w:r>
      <w:r>
        <w:rPr>
          <w:color w:val="0000ED"/>
        </w:rPr>
        <w:t>gy</w:t>
      </w:r>
      <w:r>
        <w:rPr>
          <w:color w:val="0000ED"/>
          <w:u w:val="single" w:color="0000ED"/>
        </w:rPr>
        <w:t xml:space="preserve"> Committee</w:t>
      </w:r>
      <w:r>
        <w:t xml:space="preserve"> shall not be </w:t>
      </w:r>
      <w:r>
        <w:lastRenderedPageBreak/>
        <w:t xml:space="preserve">shared without the prior approval of the </w:t>
      </w:r>
      <w:r>
        <w:rPr>
          <w:color w:val="541A8B"/>
          <w:u w:val="single" w:color="541A8B"/>
        </w:rPr>
        <w:t>Standards Vice President</w:t>
      </w:r>
      <w:r>
        <w:t xml:space="preserve">. Communications to external Standards Development Organizations shall follow the processes described in the Liaison section </w:t>
      </w:r>
      <w:r>
        <w:rPr>
          <w:color w:val="0000ED"/>
          <w:u w:val="single" w:color="0000ED"/>
        </w:rPr>
        <w:t>8</w:t>
      </w:r>
      <w:r>
        <w:t>.</w:t>
      </w:r>
    </w:p>
    <w:p w14:paraId="29607510" w14:textId="77777777" w:rsidR="001B5840" w:rsidRDefault="00000000">
      <w:pPr>
        <w:ind w:left="-5" w:right="16"/>
      </w:pPr>
      <w:r>
        <w:t xml:space="preserve">Electronic or hard copies of in-process documents may be made as necessary for the permitted purposes described above, but members shall employ reasonable efforts to ensure that draft documents are not retained unnecessarily, are not used for any purpose other than document </w:t>
      </w:r>
      <w:proofErr w:type="gramStart"/>
      <w:r>
        <w:t>development, and</w:t>
      </w:r>
      <w:proofErr w:type="gramEnd"/>
      <w:r>
        <w:t xml:space="preserve"> are not in any place or form in which they might be used as a substitute for a published document.</w:t>
      </w:r>
    </w:p>
    <w:p w14:paraId="7477AAFF" w14:textId="77777777" w:rsidR="001B5840" w:rsidRDefault="00000000">
      <w:pPr>
        <w:spacing w:after="379"/>
        <w:ind w:left="-5" w:right="16"/>
      </w:pPr>
      <w:r>
        <w:t xml:space="preserve">Submission of any document to any </w:t>
      </w:r>
      <w:r>
        <w:rPr>
          <w:color w:val="0000ED"/>
          <w:u w:val="single" w:color="0000ED"/>
        </w:rPr>
        <w:t>Technolo</w:t>
      </w:r>
      <w:r>
        <w:rPr>
          <w:color w:val="0000ED"/>
        </w:rPr>
        <w:t>gy</w:t>
      </w:r>
      <w:r>
        <w:rPr>
          <w:color w:val="0000ED"/>
          <w:u w:val="single" w:color="0000ED"/>
        </w:rPr>
        <w:t xml:space="preserve"> Committee</w:t>
      </w:r>
      <w:r>
        <w:t xml:space="preserve"> for consideration for standardization constitutes a grant to the </w:t>
      </w:r>
      <w:r>
        <w:rPr>
          <w:color w:val="0000ED"/>
          <w:u w:val="single" w:color="0000ED"/>
        </w:rPr>
        <w:t>Societ</w:t>
      </w:r>
      <w:r>
        <w:rPr>
          <w:color w:val="0000ED"/>
        </w:rPr>
        <w:t>y</w:t>
      </w:r>
      <w:r>
        <w:t xml:space="preserve"> of a permanent, royalty-free, irrevocable, copyright license, including the right to make derivative works. Submission in this context includes contribution to the online servers, meeting file server, or any mail list managed by the </w:t>
      </w:r>
      <w:r>
        <w:rPr>
          <w:color w:val="0000ED"/>
          <w:u w:val="single" w:color="0000ED"/>
        </w:rPr>
        <w:t>Societ</w:t>
      </w:r>
      <w:r>
        <w:rPr>
          <w:color w:val="0000ED"/>
        </w:rPr>
        <w:t>y</w:t>
      </w:r>
      <w:r>
        <w:t xml:space="preserve">. Organization(s) submitting such document(s) shall retain ownership to copyright in the materials. An organization submitting such materials may make derivative works such as technical papers but must not publish or make available by any means any document being, or purporting to be, an alternative to a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If the </w:t>
      </w:r>
      <w:r>
        <w:rPr>
          <w:color w:val="0000ED"/>
          <w:u w:val="single" w:color="0000ED"/>
        </w:rPr>
        <w:t>Societ</w:t>
      </w:r>
      <w:r>
        <w:rPr>
          <w:color w:val="0000ED"/>
        </w:rPr>
        <w:t xml:space="preserve">y </w:t>
      </w:r>
      <w:r>
        <w:t>adopts an alternative proposal or technology, not incorporating any substantial part of the original document such restrictions to the rights of the original copyright owner shall cease to apply.</w:t>
      </w:r>
    </w:p>
    <w:p w14:paraId="2DE7DDB7" w14:textId="77777777" w:rsidR="001B5840" w:rsidRDefault="00000000">
      <w:pPr>
        <w:pStyle w:val="Heading5"/>
        <w:ind w:left="-5"/>
      </w:pPr>
      <w:ins w:id="527" w:author="db" w:date="2022-08-24T13:55:00Z">
        <w:r>
          <w:t xml:space="preserve">9.3.2 </w:t>
        </w:r>
      </w:ins>
      <w:bookmarkStart w:id="528" w:name="_Toc67477"/>
      <w:r>
        <w:t>Published Engineering Documents</w:t>
      </w:r>
    </w:p>
    <w:bookmarkEnd w:id="528"/>
    <w:p w14:paraId="333190AB" w14:textId="27A52ABD" w:rsidR="001B5840" w:rsidRDefault="00000000">
      <w:pPr>
        <w:spacing w:after="363"/>
        <w:ind w:left="-5" w:right="16"/>
      </w:pPr>
      <w:r>
        <w:t xml:space="preserve">No copying or distribution of any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in electronic or </w:t>
      </w:r>
      <w:del w:id="529" w:author="db" w:date="2022-08-24T13:55:00Z">
        <w:r>
          <w:delText>hardcopy</w:delText>
        </w:r>
      </w:del>
      <w:ins w:id="530" w:author="db" w:date="2022-08-24T13:55:00Z">
        <w:r>
          <w:t>hard-copy</w:t>
        </w:r>
      </w:ins>
      <w:r>
        <w:t xml:space="preserve"> form is permitted except as specifically permitted by a license obtained from the </w:t>
      </w:r>
      <w:r>
        <w:rPr>
          <w:color w:val="0000ED"/>
          <w:u w:val="single" w:color="0000ED"/>
        </w:rPr>
        <w:t>Societ</w:t>
      </w:r>
      <w:r>
        <w:rPr>
          <w:color w:val="0000ED"/>
        </w:rPr>
        <w:t>y</w:t>
      </w:r>
      <w:r>
        <w:t>.</w:t>
      </w:r>
    </w:p>
    <w:p w14:paraId="0F87CC23" w14:textId="77777777" w:rsidR="001B5840" w:rsidRDefault="00000000">
      <w:pPr>
        <w:pStyle w:val="Heading5"/>
        <w:ind w:left="-5"/>
      </w:pPr>
      <w:ins w:id="531" w:author="db" w:date="2022-08-24T13:55:00Z">
        <w:r>
          <w:t xml:space="preserve">9.3.3 </w:t>
        </w:r>
      </w:ins>
      <w:bookmarkStart w:id="532" w:name="_Toc67478"/>
      <w:r>
        <w:t>Registered Disclosure Documents</w:t>
      </w:r>
    </w:p>
    <w:bookmarkEnd w:id="532"/>
    <w:p w14:paraId="67AF1049" w14:textId="77777777" w:rsidR="001B5840" w:rsidRDefault="00000000">
      <w:pPr>
        <w:ind w:left="-5" w:right="16"/>
      </w:pPr>
      <w:r>
        <w:t xml:space="preserve">Submission of a document for adoption as an SMPTE </w:t>
      </w:r>
      <w:r>
        <w:rPr>
          <w:color w:val="0000ED"/>
          <w:u w:val="single" w:color="0000ED"/>
        </w:rPr>
        <w:t>Re</w:t>
      </w:r>
      <w:r>
        <w:rPr>
          <w:color w:val="0000ED"/>
        </w:rPr>
        <w:t>g</w:t>
      </w:r>
      <w:r>
        <w:rPr>
          <w:color w:val="0000ED"/>
          <w:u w:val="single" w:color="0000ED"/>
        </w:rPr>
        <w:t xml:space="preserve">istered Disclosure Document </w:t>
      </w:r>
      <w:r>
        <w:t xml:space="preserve">confers on the </w:t>
      </w:r>
      <w:r>
        <w:rPr>
          <w:color w:val="0000ED"/>
          <w:u w:val="single" w:color="0000ED"/>
        </w:rPr>
        <w:t>Societ</w:t>
      </w:r>
      <w:r>
        <w:rPr>
          <w:color w:val="0000ED"/>
        </w:rPr>
        <w:t>y</w:t>
      </w:r>
      <w:r>
        <w:t xml:space="preserve"> the right to reproduce and sell (in electronic or hard-copy form) the final version of the document without any compensation to the submitting entity, as if such a document were a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The submitting entity also may publish the final document in electronic or hard-copy form, provided the document is identical to that adopted by the </w:t>
      </w:r>
      <w:r>
        <w:rPr>
          <w:color w:val="0000ED"/>
          <w:u w:val="single" w:color="0000ED"/>
        </w:rPr>
        <w:t>Societ</w:t>
      </w:r>
      <w:r>
        <w:rPr>
          <w:color w:val="0000ED"/>
        </w:rPr>
        <w:t>y</w:t>
      </w:r>
      <w:r>
        <w:t>.</w:t>
      </w:r>
    </w:p>
    <w:p w14:paraId="4210BBDA" w14:textId="77777777" w:rsidR="001B5840" w:rsidRDefault="00000000">
      <w:pPr>
        <w:spacing w:after="3"/>
        <w:ind w:left="-5" w:right="16"/>
      </w:pPr>
      <w:r>
        <w:t xml:space="preserve">The submitting entity also may publish an </w:t>
      </w:r>
      <w:r>
        <w:rPr>
          <w:color w:val="0000ED"/>
          <w:u w:val="single" w:color="0000ED"/>
        </w:rPr>
        <w:t>amendment</w:t>
      </w:r>
      <w:r>
        <w:t xml:space="preserve"> to the document, provided it is promptly submitted to the </w:t>
      </w:r>
      <w:r>
        <w:rPr>
          <w:color w:val="0000ED"/>
          <w:u w:val="single" w:color="0000ED"/>
        </w:rPr>
        <w:t>Societ</w:t>
      </w:r>
      <w:r>
        <w:rPr>
          <w:color w:val="0000ED"/>
        </w:rPr>
        <w:t>y</w:t>
      </w:r>
      <w:r>
        <w:t xml:space="preserve"> for processing as an addition to or replacement of a portion of the </w:t>
      </w:r>
      <w:r>
        <w:rPr>
          <w:color w:val="0000ED"/>
          <w:u w:val="single" w:color="0000ED"/>
        </w:rPr>
        <w:t>Re</w:t>
      </w:r>
      <w:r>
        <w:rPr>
          <w:color w:val="0000ED"/>
        </w:rPr>
        <w:t>g</w:t>
      </w:r>
      <w:r>
        <w:rPr>
          <w:color w:val="0000ED"/>
          <w:u w:val="single" w:color="0000ED"/>
        </w:rPr>
        <w:t>istered Disclosure Document</w:t>
      </w:r>
      <w:r>
        <w:t xml:space="preserve"> according to the process defined in section 8.3. If the</w:t>
      </w:r>
    </w:p>
    <w:p w14:paraId="1703734A" w14:textId="77777777" w:rsidR="001B5840" w:rsidRDefault="00000000">
      <w:pPr>
        <w:spacing w:after="665"/>
        <w:ind w:left="-5" w:right="16"/>
      </w:pPr>
      <w:r>
        <w:rPr>
          <w:color w:val="0000ED"/>
          <w:u w:val="single" w:color="0000ED"/>
        </w:rPr>
        <w:lastRenderedPageBreak/>
        <w:t>Societ</w:t>
      </w:r>
      <w:r>
        <w:rPr>
          <w:color w:val="0000ED"/>
        </w:rPr>
        <w:t>y</w:t>
      </w:r>
      <w:r>
        <w:t xml:space="preserve"> does not approve publication of the amended version, the </w:t>
      </w:r>
      <w:r>
        <w:rPr>
          <w:color w:val="0000ED"/>
          <w:u w:val="single" w:color="0000ED"/>
        </w:rPr>
        <w:t>Re</w:t>
      </w:r>
      <w:r>
        <w:rPr>
          <w:color w:val="0000ED"/>
        </w:rPr>
        <w:t>g</w:t>
      </w:r>
      <w:r>
        <w:rPr>
          <w:color w:val="0000ED"/>
          <w:u w:val="single" w:color="0000ED"/>
        </w:rPr>
        <w:t>istered Disclosure Document</w:t>
      </w:r>
      <w:r>
        <w:t xml:space="preserve"> shall be </w:t>
      </w:r>
      <w:r>
        <w:rPr>
          <w:color w:val="0000ED"/>
          <w:u w:val="single" w:color="0000ED"/>
        </w:rPr>
        <w:t>withdrawn</w:t>
      </w:r>
      <w:r>
        <w:t xml:space="preserve">, but SMPTE shall retain the right to make the document available according to the policy for </w:t>
      </w:r>
      <w:r>
        <w:rPr>
          <w:color w:val="0000ED"/>
          <w:u w:val="single" w:color="0000ED"/>
        </w:rPr>
        <w:t>withdrawn</w:t>
      </w:r>
      <w:r>
        <w:t xml:space="preserve"> documents.</w:t>
      </w:r>
    </w:p>
    <w:p w14:paraId="7A6A903B" w14:textId="77777777" w:rsidR="001B5840" w:rsidRDefault="00000000">
      <w:pPr>
        <w:pStyle w:val="Heading2"/>
        <w:spacing w:after="261" w:line="259" w:lineRule="auto"/>
        <w:ind w:left="-5"/>
      </w:pPr>
      <w:ins w:id="533" w:author="db" w:date="2022-08-24T13:55:00Z">
        <w:r>
          <w:rPr>
            <w:sz w:val="37"/>
          </w:rPr>
          <w:t xml:space="preserve">9.4 </w:t>
        </w:r>
      </w:ins>
      <w:bookmarkStart w:id="534" w:name="_Toc67479"/>
      <w:r>
        <w:rPr>
          <w:sz w:val="37"/>
        </w:rPr>
        <w:t>Confidentiality Policy</w:t>
      </w:r>
    </w:p>
    <w:bookmarkEnd w:id="534"/>
    <w:p w14:paraId="652C2A08" w14:textId="77777777" w:rsidR="001B5840" w:rsidRDefault="00000000">
      <w:pPr>
        <w:ind w:left="-5" w:right="16"/>
      </w:pPr>
      <w:r>
        <w:t>All Members and Guests are subject to the Society Confidentiality Policy defined in the Governance Operations Manual.</w:t>
      </w:r>
    </w:p>
    <w:p w14:paraId="6A5565D2" w14:textId="77777777" w:rsidR="001B5840" w:rsidRDefault="00000000">
      <w:pPr>
        <w:spacing w:after="0"/>
        <w:ind w:left="-5" w:right="16"/>
      </w:pPr>
      <w:r>
        <w:t>The draft documents, reports, correspondence and all other work of the Standards</w:t>
      </w:r>
    </w:p>
    <w:p w14:paraId="69301F39" w14:textId="77777777" w:rsidR="001B5840" w:rsidRDefault="00000000">
      <w:pPr>
        <w:ind w:left="-5" w:right="16"/>
      </w:pPr>
      <w:r>
        <w:t xml:space="preserve">Community are SMPTE Confidential Information and shall not be disclosed to anyone who is not a Member without the prior approval of the </w:t>
      </w:r>
      <w:r>
        <w:rPr>
          <w:color w:val="541A8B"/>
          <w:u w:val="single" w:color="541A8B"/>
        </w:rPr>
        <w:t>Standards Vice President</w:t>
      </w:r>
      <w:r>
        <w:t xml:space="preserve">, except that work in process documents may be shared with fellow employees or with clients contracting for the Member’s participation for the express purpose of technical review and soliciting comments on the work. </w:t>
      </w:r>
      <w:r>
        <w:rPr>
          <w:color w:val="0000ED"/>
          <w:u w:val="single" w:color="0000ED"/>
        </w:rPr>
        <w:t>Guests</w:t>
      </w:r>
      <w:r>
        <w:t xml:space="preserve"> shall not share any Confidential Material under any circumstances.</w:t>
      </w:r>
    </w:p>
    <w:p w14:paraId="762ACA29" w14:textId="77777777" w:rsidR="001B5840" w:rsidRDefault="00000000">
      <w:pPr>
        <w:ind w:left="-5" w:right="16"/>
      </w:pPr>
      <w:proofErr w:type="gramStart"/>
      <w:r>
        <w:t>In particular, Confidential</w:t>
      </w:r>
      <w:proofErr w:type="gramEnd"/>
      <w:r>
        <w:t xml:space="preserve"> Information shall not be shared with external groups, mail lists, or other Standards Development Organizations without the prior approval of the </w:t>
      </w:r>
      <w:r>
        <w:rPr>
          <w:color w:val="541A8B"/>
          <w:u w:val="single" w:color="541A8B"/>
        </w:rPr>
        <w:t>Standards Vice President</w:t>
      </w:r>
      <w:r>
        <w:t xml:space="preserve">. Committee correspondence and other work of the </w:t>
      </w:r>
      <w:r>
        <w:rPr>
          <w:color w:val="0000ED"/>
          <w:u w:val="single" w:color="0000ED"/>
        </w:rPr>
        <w:t>Technolo</w:t>
      </w:r>
      <w:r>
        <w:rPr>
          <w:color w:val="0000ED"/>
        </w:rPr>
        <w:t>gy</w:t>
      </w:r>
      <w:r>
        <w:rPr>
          <w:color w:val="0000ED"/>
          <w:u w:val="single" w:color="0000ED"/>
        </w:rPr>
        <w:t xml:space="preserve"> Committee</w:t>
      </w:r>
      <w:r>
        <w:t xml:space="preserve"> shall not be shared without the prior approval of the </w:t>
      </w:r>
      <w:r>
        <w:rPr>
          <w:color w:val="541A8B"/>
          <w:u w:val="single" w:color="541A8B"/>
        </w:rPr>
        <w:t>Standards Vice President</w:t>
      </w:r>
      <w:r>
        <w:t xml:space="preserve">. Communications to external Standards Development Organizations shall follow the processes described in the Liaison section </w:t>
      </w:r>
      <w:r>
        <w:rPr>
          <w:color w:val="0000ED"/>
          <w:u w:val="single" w:color="0000ED"/>
        </w:rPr>
        <w:t>8.2</w:t>
      </w:r>
      <w:r>
        <w:t>.</w:t>
      </w:r>
    </w:p>
    <w:p w14:paraId="629A7BC8" w14:textId="77777777" w:rsidR="001B5840" w:rsidRDefault="00000000">
      <w:pPr>
        <w:spacing w:after="658"/>
        <w:ind w:left="-5" w:right="16"/>
      </w:pPr>
      <w:r>
        <w:t xml:space="preserve">Electronic or hard copies of in-process documents may be made as necessary for the permitted purposes described above, but Members shall employ reasonable efforts to ensure that draft documents are not retained unnecessarily, are not used for any purpose other than document </w:t>
      </w:r>
      <w:proofErr w:type="gramStart"/>
      <w:r>
        <w:t>development, and</w:t>
      </w:r>
      <w:proofErr w:type="gramEnd"/>
      <w:r>
        <w:t xml:space="preserve"> are not in any place or form in which they might be used as a substitute for a published document.</w:t>
      </w:r>
    </w:p>
    <w:p w14:paraId="5B8B8F48" w14:textId="77777777" w:rsidR="001B5840" w:rsidRDefault="00000000">
      <w:pPr>
        <w:pStyle w:val="Heading1"/>
        <w:ind w:left="-5" w:right="0"/>
      </w:pPr>
      <w:ins w:id="535" w:author="db" w:date="2022-08-24T13:55:00Z">
        <w:r>
          <w:t xml:space="preserve">10 </w:t>
        </w:r>
      </w:ins>
      <w:bookmarkStart w:id="536" w:name="_Toc67480"/>
      <w:r>
        <w:rPr>
          <w:i/>
        </w:rPr>
        <w:t>Normative References</w:t>
      </w:r>
    </w:p>
    <w:bookmarkEnd w:id="536"/>
    <w:p w14:paraId="14049F04" w14:textId="77777777" w:rsidR="001B5840" w:rsidRDefault="00000000">
      <w:pPr>
        <w:ind w:left="-5" w:right="16"/>
      </w:pPr>
      <w:r>
        <w:t xml:space="preserve">A </w:t>
      </w:r>
      <w:r>
        <w:rPr>
          <w:color w:val="0000ED"/>
          <w:u w:val="single" w:color="0000ED"/>
        </w:rPr>
        <w:t>Normative Reference</w:t>
      </w:r>
      <w:r>
        <w:t xml:space="preserve"> is an external document that is indispensable to the application of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Reference may be made to an entire external document or to parts of an external document. </w:t>
      </w:r>
      <w:r>
        <w:rPr>
          <w:color w:val="0000ED"/>
          <w:u w:val="single" w:color="0000ED"/>
        </w:rPr>
        <w:t>Normative References</w:t>
      </w:r>
      <w:r>
        <w:t xml:space="preserve"> in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shall adhere to the following procedures:</w:t>
      </w:r>
    </w:p>
    <w:p w14:paraId="10551879" w14:textId="77777777" w:rsidR="001B5840" w:rsidRDefault="00000000">
      <w:pPr>
        <w:numPr>
          <w:ilvl w:val="0"/>
          <w:numId w:val="15"/>
        </w:numPr>
        <w:spacing w:after="4"/>
        <w:ind w:left="600" w:right="16" w:hanging="300"/>
      </w:pPr>
      <w:r>
        <w:t xml:space="preserve">Except as provided herein, </w:t>
      </w:r>
      <w:r>
        <w:rPr>
          <w:color w:val="0000ED"/>
          <w:u w:val="single" w:color="0000ED"/>
        </w:rPr>
        <w:t>Normative References</w:t>
      </w:r>
      <w:r>
        <w:t xml:space="preserve"> in SMPTE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 </w:t>
      </w:r>
      <w:r>
        <w:t xml:space="preserve">only shall be made to organizations and their publication types approved and published as an </w:t>
      </w:r>
      <w:r>
        <w:rPr>
          <w:color w:val="0000ED"/>
          <w:u w:val="single" w:color="0000ED"/>
        </w:rPr>
        <w:t>Administrative Guideline</w:t>
      </w:r>
      <w:r>
        <w:t xml:space="preserve"> by the </w:t>
      </w:r>
      <w:r>
        <w:rPr>
          <w:color w:val="0000ED"/>
          <w:u w:val="single" w:color="0000ED"/>
        </w:rPr>
        <w:t>Standards Committee</w:t>
      </w:r>
      <w:r>
        <w:t>.</w:t>
      </w:r>
    </w:p>
    <w:p w14:paraId="2B98A064" w14:textId="77777777" w:rsidR="001B5840" w:rsidRDefault="00000000">
      <w:pPr>
        <w:numPr>
          <w:ilvl w:val="0"/>
          <w:numId w:val="15"/>
        </w:numPr>
        <w:spacing w:after="0"/>
        <w:ind w:left="600" w:right="16" w:hanging="300"/>
      </w:pPr>
      <w:r>
        <w:lastRenderedPageBreak/>
        <w:t xml:space="preserve">Approved organizations generally are standards development organizations accredited by national or international standards bodies or those industry consortia determined to operate in a manner substantially consistent with this Operations Manual for developing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specifically </w:t>
      </w:r>
      <w:proofErr w:type="gramStart"/>
      <w:r>
        <w:t>in regard to</w:t>
      </w:r>
      <w:proofErr w:type="gramEnd"/>
      <w:r>
        <w:t xml:space="preserve"> due process and intellectual property.</w:t>
      </w:r>
    </w:p>
    <w:p w14:paraId="194DEC48" w14:textId="77777777" w:rsidR="001B5840" w:rsidRDefault="00000000">
      <w:pPr>
        <w:numPr>
          <w:ilvl w:val="0"/>
          <w:numId w:val="15"/>
        </w:numPr>
        <w:spacing w:after="9"/>
        <w:ind w:left="600" w:right="16" w:hanging="300"/>
      </w:pPr>
      <w:r>
        <w:t xml:space="preserve">In general, a </w:t>
      </w:r>
      <w:r>
        <w:rPr>
          <w:color w:val="0000ED"/>
          <w:u w:val="single" w:color="0000ED"/>
        </w:rPr>
        <w:t>Normative Reference</w:t>
      </w:r>
      <w:r>
        <w:t xml:space="preserve"> shall meet the following criteria:</w:t>
      </w:r>
    </w:p>
    <w:p w14:paraId="5D6E325D" w14:textId="77777777" w:rsidR="001B5840" w:rsidRDefault="00000000">
      <w:pPr>
        <w:numPr>
          <w:ilvl w:val="1"/>
          <w:numId w:val="15"/>
        </w:numPr>
        <w:spacing w:after="4"/>
        <w:ind w:right="16" w:hanging="315"/>
      </w:pPr>
      <w:r>
        <w:t>The text shall be publicly available for evaluation without contractual restrictions other than those reasonably intended to restrict duplication and redistribution (which may include the obligation to pay reasonable fees).</w:t>
      </w:r>
    </w:p>
    <w:p w14:paraId="678EFA11" w14:textId="77777777" w:rsidR="001B5840" w:rsidRDefault="00000000">
      <w:pPr>
        <w:numPr>
          <w:ilvl w:val="1"/>
          <w:numId w:val="15"/>
        </w:numPr>
        <w:spacing w:after="0"/>
        <w:ind w:right="16" w:hanging="315"/>
      </w:pPr>
      <w:r>
        <w:t>The text shall be reasonably expected to be available indefinitely.</w:t>
      </w:r>
    </w:p>
    <w:p w14:paraId="731C47AC" w14:textId="066562D0" w:rsidR="001B5840" w:rsidRDefault="00000000">
      <w:pPr>
        <w:numPr>
          <w:ilvl w:val="1"/>
          <w:numId w:val="15"/>
        </w:numPr>
        <w:spacing w:after="9"/>
        <w:ind w:right="16" w:hanging="315"/>
      </w:pPr>
      <w:del w:id="537" w:author="db" w:date="2022-08-24T13:55:00Z">
        <w:r>
          <w:delText xml:space="preserve">  iii. </w:delText>
        </w:r>
        <w:r>
          <w:tab/>
        </w:r>
      </w:del>
      <w:r>
        <w:t xml:space="preserve">The text shall be </w:t>
      </w:r>
      <w:r>
        <w:rPr>
          <w:color w:val="0000ED"/>
          <w:u w:val="single" w:color="0000ED"/>
        </w:rPr>
        <w:t>stable</w:t>
      </w:r>
      <w:r>
        <w:t xml:space="preserve"> and under published </w:t>
      </w:r>
      <w:r>
        <w:rPr>
          <w:color w:val="0000ED"/>
          <w:u w:val="single" w:color="0000ED"/>
        </w:rPr>
        <w:t>revision</w:t>
      </w:r>
      <w:r>
        <w:t xml:space="preserve"> control.</w:t>
      </w:r>
    </w:p>
    <w:p w14:paraId="1EF68819" w14:textId="7CA4486D" w:rsidR="001B5840" w:rsidRDefault="00000000">
      <w:pPr>
        <w:numPr>
          <w:ilvl w:val="0"/>
          <w:numId w:val="15"/>
        </w:numPr>
        <w:spacing w:after="0"/>
        <w:ind w:left="600" w:right="16" w:hanging="300"/>
      </w:pPr>
      <w:r>
        <w:t xml:space="preserve">The </w:t>
      </w:r>
      <w:r>
        <w:rPr>
          <w:color w:val="0000ED"/>
          <w:u w:val="single" w:color="0000ED"/>
        </w:rPr>
        <w:t>Standards Committee</w:t>
      </w:r>
      <w:r>
        <w:t xml:space="preserve"> shall approve each such standards development organization or industry consortium and its specific types of documents, giving due consideration to the provisions of this section. The list of these organizations and document types shall be published as an </w:t>
      </w:r>
      <w:r>
        <w:rPr>
          <w:color w:val="0000ED"/>
          <w:u w:val="single" w:color="0000ED"/>
        </w:rPr>
        <w:t>Administrative Guideline</w:t>
      </w:r>
      <w:r>
        <w:t xml:space="preserve"> from </w:t>
      </w:r>
      <w:del w:id="538" w:author="db" w:date="2022-08-24T13:55:00Z">
        <w:r>
          <w:delText>timeto-</w:delText>
        </w:r>
      </w:del>
      <w:r>
        <w:t>time</w:t>
      </w:r>
      <w:del w:id="539" w:author="db" w:date="2022-08-24T13:55:00Z">
        <w:r>
          <w:delText xml:space="preserve">. </w:delText>
        </w:r>
      </w:del>
      <w:ins w:id="540" w:author="db" w:date="2022-08-24T13:55:00Z">
        <w:r>
          <w:t>-to-time.</w:t>
        </w:r>
      </w:ins>
    </w:p>
    <w:p w14:paraId="72CFEF3C" w14:textId="457B848B" w:rsidR="001B5840" w:rsidRDefault="00000000">
      <w:pPr>
        <w:numPr>
          <w:ilvl w:val="0"/>
          <w:numId w:val="15"/>
        </w:numPr>
        <w:spacing w:after="0"/>
        <w:ind w:left="600" w:right="16" w:hanging="300"/>
      </w:pPr>
      <w:r>
        <w:t xml:space="preserve">The </w:t>
      </w:r>
      <w:r>
        <w:rPr>
          <w:color w:val="0000ED"/>
          <w:u w:val="single" w:color="0000ED"/>
        </w:rPr>
        <w:t>Standards Committee</w:t>
      </w:r>
      <w:r>
        <w:t xml:space="preserve"> may make an exception to the provisions above on a </w:t>
      </w:r>
      <w:del w:id="541" w:author="db" w:date="2022-08-24T13:55:00Z">
        <w:r>
          <w:delText>case-by</w:delText>
        </w:r>
      </w:del>
      <w:proofErr w:type="spellStart"/>
      <w:ins w:id="542" w:author="db" w:date="2022-08-24T13:55:00Z">
        <w:r>
          <w:t>caseby</w:t>
        </w:r>
      </w:ins>
      <w:proofErr w:type="spellEnd"/>
      <w:r>
        <w:t xml:space="preserve">-case basis if it determines that an exception is in the interest of the industry. Before the </w:t>
      </w:r>
      <w:r>
        <w:rPr>
          <w:color w:val="0000ED"/>
          <w:u w:val="single" w:color="0000ED"/>
        </w:rPr>
        <w:t>Standards Committee</w:t>
      </w:r>
      <w:r>
        <w:t xml:space="preserve"> considers such an exception, the </w:t>
      </w:r>
      <w:r>
        <w:rPr>
          <w:color w:val="0000ED"/>
          <w:u w:val="single" w:color="0000ED"/>
        </w:rPr>
        <w:t>Technolo</w:t>
      </w:r>
      <w:r>
        <w:rPr>
          <w:color w:val="0000ED"/>
        </w:rPr>
        <w:t>gy</w:t>
      </w:r>
      <w:r>
        <w:rPr>
          <w:color w:val="0000ED"/>
          <w:u w:val="single" w:color="0000ED"/>
        </w:rPr>
        <w:t xml:space="preserve"> Committee </w:t>
      </w:r>
      <w:r>
        <w:t>requesting a reference exception shall provide a statement stating that there are no reasonable and timely available alternative technological approaches that may be accessed in a manner consistent with this policy.</w:t>
      </w:r>
    </w:p>
    <w:p w14:paraId="2E19CDEE" w14:textId="77777777" w:rsidR="001B5840" w:rsidRDefault="00000000">
      <w:pPr>
        <w:numPr>
          <w:ilvl w:val="0"/>
          <w:numId w:val="15"/>
        </w:numPr>
        <w:spacing w:after="9"/>
        <w:ind w:left="600" w:right="16" w:hanging="300"/>
      </w:pPr>
      <w:r>
        <w:t>Application for an exception or for consideration of a new organization or type of</w:t>
      </w:r>
    </w:p>
    <w:p w14:paraId="2EFDE420" w14:textId="77777777" w:rsidR="001B5840" w:rsidRDefault="00000000">
      <w:pPr>
        <w:ind w:left="611" w:right="16"/>
      </w:pPr>
      <w:r>
        <w:t xml:space="preserve">document shall be made in writing to the </w:t>
      </w:r>
      <w:r>
        <w:rPr>
          <w:color w:val="0000ED"/>
          <w:u w:val="single" w:color="0000ED"/>
        </w:rPr>
        <w:t>Standards Committee</w:t>
      </w:r>
      <w:r>
        <w:t xml:space="preserve"> by the </w:t>
      </w:r>
      <w:r>
        <w:rPr>
          <w:color w:val="0000ED"/>
          <w:u w:val="single" w:color="0000ED"/>
        </w:rPr>
        <w:t>Technolo</w:t>
      </w:r>
      <w:r>
        <w:rPr>
          <w:color w:val="0000ED"/>
        </w:rPr>
        <w:t xml:space="preserve">gy </w:t>
      </w:r>
      <w:r>
        <w:rPr>
          <w:color w:val="0000ED"/>
          <w:u w:val="single" w:color="0000ED"/>
        </w:rPr>
        <w:t>Committee</w:t>
      </w:r>
      <w:r>
        <w:t xml:space="preserve"> Chair. The </w:t>
      </w:r>
      <w:r>
        <w:rPr>
          <w:color w:val="0000ED"/>
          <w:u w:val="single" w:color="0000ED"/>
        </w:rPr>
        <w:t>Standards Committee</w:t>
      </w:r>
      <w:r>
        <w:t xml:space="preserve"> shall consider the matter and provide a ruling by </w:t>
      </w:r>
      <w:r>
        <w:rPr>
          <w:color w:val="0000ED"/>
          <w:u w:val="single" w:color="0000ED"/>
        </w:rPr>
        <w:t>Consensus</w:t>
      </w:r>
      <w:r>
        <w:t xml:space="preserve"> within 60 days of application.</w:t>
      </w:r>
    </w:p>
    <w:p w14:paraId="5D257019" w14:textId="77777777" w:rsidR="001B5840" w:rsidRDefault="00000000">
      <w:pPr>
        <w:pStyle w:val="Heading1"/>
        <w:ind w:left="-5" w:right="0"/>
      </w:pPr>
      <w:ins w:id="543" w:author="db" w:date="2022-08-24T13:55:00Z">
        <w:r>
          <w:t xml:space="preserve">11 </w:t>
        </w:r>
      </w:ins>
      <w:bookmarkStart w:id="544" w:name="_Toc67481"/>
      <w:r>
        <w:t>Appeals Process</w:t>
      </w:r>
    </w:p>
    <w:bookmarkEnd w:id="544"/>
    <w:p w14:paraId="004A4C12" w14:textId="77777777" w:rsidR="001B5840" w:rsidRDefault="00000000">
      <w:pPr>
        <w:ind w:left="-5" w:right="16"/>
      </w:pPr>
      <w:r>
        <w:t xml:space="preserve">Any person who believes that his/her dissenting view remains Unresolved regarding a proposed </w:t>
      </w:r>
      <w:proofErr w:type="gramStart"/>
      <w:r>
        <w:t>document</w:t>
      </w:r>
      <w:proofErr w:type="gramEnd"/>
      <w:r>
        <w:t xml:space="preserve"> or any </w:t>
      </w:r>
      <w:r>
        <w:rPr>
          <w:color w:val="0000ED"/>
          <w:u w:val="single" w:color="0000ED"/>
        </w:rPr>
        <w:t>Technolo</w:t>
      </w:r>
      <w:r>
        <w:rPr>
          <w:color w:val="0000ED"/>
        </w:rPr>
        <w:t>gy</w:t>
      </w:r>
      <w:r>
        <w:rPr>
          <w:color w:val="0000ED"/>
          <w:u w:val="single" w:color="0000ED"/>
        </w:rPr>
        <w:t xml:space="preserve"> Committee</w:t>
      </w:r>
      <w:r>
        <w:t xml:space="preserve"> action or inaction shall have the right to appeal the matter at any stage of the document development process, or within one year of the occurrence, in accordance with this Standards Operations Manual and </w:t>
      </w:r>
      <w:ins w:id="545" w:author="db" w:date="2022-08-24T13:55:00Z">
        <w:r>
          <w:t xml:space="preserve">the </w:t>
        </w:r>
        <w:r>
          <w:rPr>
            <w:color w:val="0000ED"/>
            <w:u w:val="single" w:color="0000ED"/>
          </w:rPr>
          <w:t>Governance Operations Manual</w:t>
        </w:r>
        <w:r>
          <w:t>.</w:t>
        </w:r>
      </w:ins>
    </w:p>
    <w:p w14:paraId="3D5511FA" w14:textId="77777777" w:rsidR="001B5840" w:rsidRDefault="00000000">
      <w:pPr>
        <w:spacing w:after="0"/>
        <w:ind w:left="-5" w:right="16"/>
      </w:pPr>
      <w:r>
        <w:t xml:space="preserve">An appeal shall be made in writing to the </w:t>
      </w:r>
      <w:r>
        <w:rPr>
          <w:color w:val="0000ED"/>
          <w:u w:val="single" w:color="0000ED"/>
        </w:rPr>
        <w:t>Director of En</w:t>
      </w:r>
      <w:r>
        <w:rPr>
          <w:color w:val="0000ED"/>
        </w:rPr>
        <w:t>g</w:t>
      </w:r>
      <w:r>
        <w:rPr>
          <w:color w:val="0000ED"/>
          <w:u w:val="single" w:color="0000ED"/>
        </w:rPr>
        <w:t>ineerin</w:t>
      </w:r>
      <w:r>
        <w:rPr>
          <w:color w:val="0000ED"/>
        </w:rPr>
        <w:t>g</w:t>
      </w:r>
      <w:r>
        <w:t xml:space="preserve"> and </w:t>
      </w:r>
      <w:r>
        <w:rPr>
          <w:color w:val="541A8B"/>
          <w:u w:val="single" w:color="541A8B"/>
        </w:rPr>
        <w:t>Standards Vice</w:t>
      </w:r>
    </w:p>
    <w:p w14:paraId="039F6996" w14:textId="77777777" w:rsidR="001B5840" w:rsidRDefault="00000000">
      <w:pPr>
        <w:ind w:left="-5" w:right="16"/>
      </w:pPr>
      <w:r>
        <w:rPr>
          <w:color w:val="541A8B"/>
          <w:u w:val="single" w:color="541A8B"/>
        </w:rPr>
        <w:t>President</w:t>
      </w:r>
      <w:r>
        <w:t xml:space="preserve">, who shall forward the appeal to the </w:t>
      </w:r>
      <w:r>
        <w:rPr>
          <w:color w:val="0000ED"/>
          <w:u w:val="single" w:color="0000ED"/>
        </w:rPr>
        <w:t>Standards Committee</w:t>
      </w:r>
      <w:r>
        <w:t xml:space="preserve">. The </w:t>
      </w:r>
      <w:r>
        <w:rPr>
          <w:color w:val="0000ED"/>
          <w:u w:val="single" w:color="0000ED"/>
        </w:rPr>
        <w:t>Standards Committee</w:t>
      </w:r>
      <w:r>
        <w:t xml:space="preserve"> Chair shall place the item on the agenda for the </w:t>
      </w:r>
      <w:r>
        <w:rPr>
          <w:color w:val="0000ED"/>
          <w:u w:val="single" w:color="0000ED"/>
        </w:rPr>
        <w:t>Standards Committee</w:t>
      </w:r>
      <w:r>
        <w:t xml:space="preserve">’s next meeting (which may be by electronic means and no more than 90 days following submission of the appeal), shall develop a </w:t>
      </w:r>
      <w:r>
        <w:rPr>
          <w:color w:val="0000ED"/>
          <w:u w:val="single" w:color="0000ED"/>
        </w:rPr>
        <w:t>Consensus</w:t>
      </w:r>
      <w:r>
        <w:t xml:space="preserve"> view of the </w:t>
      </w:r>
      <w:r>
        <w:rPr>
          <w:color w:val="0000ED"/>
          <w:u w:val="single" w:color="0000ED"/>
        </w:rPr>
        <w:t>Standards Committee</w:t>
      </w:r>
      <w:r>
        <w:t>, and shall communicate it to the appellant in writing no later than 10 days after the meeting.</w:t>
      </w:r>
    </w:p>
    <w:p w14:paraId="15A23F1D" w14:textId="77777777" w:rsidR="001B5840" w:rsidRDefault="00000000">
      <w:pPr>
        <w:spacing w:after="9"/>
        <w:ind w:left="-5" w:right="16"/>
      </w:pPr>
      <w:r>
        <w:lastRenderedPageBreak/>
        <w:t>If, in the opinion of the appellant, the appeal has not been satisfactorily Resolved by the</w:t>
      </w:r>
    </w:p>
    <w:p w14:paraId="0C5C080A" w14:textId="77777777" w:rsidR="001B5840" w:rsidRDefault="00000000">
      <w:pPr>
        <w:ind w:left="-5" w:right="16"/>
      </w:pPr>
      <w:r>
        <w:rPr>
          <w:color w:val="0000ED"/>
          <w:u w:val="single" w:color="0000ED"/>
        </w:rPr>
        <w:t>Standards Committee</w:t>
      </w:r>
      <w:r>
        <w:t xml:space="preserve">, within 30 days after receiving from its Chair notice of the </w:t>
      </w:r>
      <w:r>
        <w:rPr>
          <w:color w:val="0000ED"/>
          <w:u w:val="single" w:color="0000ED"/>
        </w:rPr>
        <w:t>Standards Committee</w:t>
      </w:r>
      <w:r>
        <w:t xml:space="preserve">'s decision, a written appeal then may be submitted for appropriate disposition to the </w:t>
      </w:r>
      <w:r>
        <w:rPr>
          <w:color w:val="0000ED"/>
          <w:u w:val="single" w:color="0000ED"/>
        </w:rPr>
        <w:t>Board of Governors</w:t>
      </w:r>
      <w:r>
        <w:t xml:space="preserve"> in accordance with the appeals process defined in </w:t>
      </w:r>
      <w:ins w:id="546" w:author="db" w:date="2022-08-24T13:55:00Z">
        <w:r>
          <w:t xml:space="preserve">the </w:t>
        </w:r>
        <w:r>
          <w:rPr>
            <w:color w:val="0000ED"/>
            <w:u w:val="single" w:color="0000ED"/>
          </w:rPr>
          <w:t>Governance Operations Manual</w:t>
        </w:r>
        <w:r>
          <w:t>.</w:t>
        </w:r>
      </w:ins>
    </w:p>
    <w:p w14:paraId="41AD2C91" w14:textId="77777777" w:rsidR="001B5840" w:rsidRDefault="00000000">
      <w:pPr>
        <w:ind w:left="-5" w:right="16"/>
      </w:pPr>
      <w:r>
        <w:t xml:space="preserve">Any </w:t>
      </w:r>
      <w:r>
        <w:rPr>
          <w:color w:val="0000ED"/>
          <w:u w:val="single" w:color="0000ED"/>
        </w:rPr>
        <w:t>Standards Committee</w:t>
      </w:r>
      <w:r>
        <w:t xml:space="preserve"> Member who participated directly in the development of any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related to the appeal shall not be eligible to participate in the consideration of an appeal.</w:t>
      </w:r>
    </w:p>
    <w:p w14:paraId="2B9394B6" w14:textId="77777777" w:rsidR="001B5840" w:rsidRDefault="00000000">
      <w:pPr>
        <w:spacing w:after="649"/>
        <w:ind w:left="-5" w:right="16"/>
      </w:pPr>
      <w:r>
        <w:t xml:space="preserve">During an appeal process, any affected </w:t>
      </w:r>
      <w:r>
        <w:rPr>
          <w:color w:val="0000ED"/>
          <w:u w:val="single" w:color="0000ED"/>
        </w:rPr>
        <w:t>Pro</w:t>
      </w:r>
      <w:r>
        <w:rPr>
          <w:color w:val="0000ED"/>
        </w:rPr>
        <w:t>j</w:t>
      </w:r>
      <w:r>
        <w:rPr>
          <w:color w:val="0000ED"/>
          <w:u w:val="single" w:color="0000ED"/>
        </w:rPr>
        <w:t>ects</w:t>
      </w:r>
      <w:r>
        <w:t xml:space="preserve"> and other work of the relevant </w:t>
      </w:r>
      <w:r>
        <w:rPr>
          <w:color w:val="0000ED"/>
          <w:u w:val="single" w:color="0000ED"/>
        </w:rPr>
        <w:t>Technolo</w:t>
      </w:r>
      <w:r>
        <w:rPr>
          <w:color w:val="0000ED"/>
        </w:rPr>
        <w:t xml:space="preserve">gy </w:t>
      </w:r>
      <w:r>
        <w:rPr>
          <w:color w:val="0000ED"/>
          <w:u w:val="single" w:color="0000ED"/>
        </w:rPr>
        <w:t>Committee</w:t>
      </w:r>
      <w:r>
        <w:t xml:space="preserve"> shall continue.</w:t>
      </w:r>
    </w:p>
    <w:p w14:paraId="57BCE262" w14:textId="77777777" w:rsidR="001B5840" w:rsidRDefault="00000000">
      <w:pPr>
        <w:pStyle w:val="Heading1"/>
        <w:ind w:left="-5" w:right="0"/>
      </w:pPr>
      <w:ins w:id="547" w:author="db" w:date="2022-08-24T13:55:00Z">
        <w:r>
          <w:t xml:space="preserve">12 </w:t>
        </w:r>
      </w:ins>
      <w:bookmarkStart w:id="548" w:name="_Toc67482"/>
      <w:r>
        <w:t>Definitions (Informative)</w:t>
      </w:r>
    </w:p>
    <w:bookmarkEnd w:id="548"/>
    <w:p w14:paraId="0445A265" w14:textId="77777777" w:rsidR="001B5840" w:rsidRDefault="00000000">
      <w:pPr>
        <w:ind w:left="-5" w:right="16"/>
      </w:pPr>
      <w:r>
        <w:t>This section provides a summary of defined terms. This is intended to be an aid to the reader only. Refer to the referenced text for the precise definitions and context.</w:t>
      </w:r>
    </w:p>
    <w:p w14:paraId="7E73B988" w14:textId="77777777" w:rsidR="001B5840" w:rsidRDefault="00000000">
      <w:pPr>
        <w:spacing w:after="47" w:line="259" w:lineRule="auto"/>
        <w:ind w:left="-5"/>
      </w:pPr>
      <w:r>
        <w:rPr>
          <w:b/>
          <w:color w:val="0000ED"/>
          <w:u w:val="single" w:color="0000ED"/>
        </w:rPr>
        <w:t>Ad Hoc Group</w:t>
      </w:r>
      <w:r>
        <w:rPr>
          <w:b/>
        </w:rPr>
        <w:t xml:space="preserve"> (AHG)</w:t>
      </w:r>
    </w:p>
    <w:p w14:paraId="38A18321" w14:textId="2E98A795" w:rsidR="001B5840" w:rsidRDefault="00000000">
      <w:pPr>
        <w:ind w:left="-5" w:right="16"/>
      </w:pPr>
      <w:del w:id="549" w:author="db" w:date="2022-08-24T13:55:00Z">
        <w:r>
          <w:delText xml:space="preserve"> - </w:delText>
        </w:r>
      </w:del>
      <w:r>
        <w:t xml:space="preserve">a transient </w:t>
      </w:r>
      <w:proofErr w:type="gramStart"/>
      <w:r>
        <w:rPr>
          <w:color w:val="0000ED"/>
          <w:u w:val="single" w:color="0000ED"/>
        </w:rPr>
        <w:t>Sub Group</w:t>
      </w:r>
      <w:proofErr w:type="gramEnd"/>
      <w:r>
        <w:t xml:space="preserve">. See section </w:t>
      </w:r>
      <w:r>
        <w:rPr>
          <w:color w:val="0000ED"/>
          <w:u w:val="single" w:color="0000ED"/>
        </w:rPr>
        <w:t>3.3.8</w:t>
      </w:r>
      <w:r>
        <w:t>.</w:t>
      </w:r>
    </w:p>
    <w:p w14:paraId="2730520C" w14:textId="77777777" w:rsidR="001B5840" w:rsidRDefault="00000000">
      <w:pPr>
        <w:pStyle w:val="Heading2"/>
        <w:spacing w:after="47" w:line="259" w:lineRule="auto"/>
        <w:ind w:left="-5"/>
      </w:pPr>
      <w:r>
        <w:rPr>
          <w:color w:val="0000ED"/>
          <w:sz w:val="26"/>
          <w:u w:val="single" w:color="0000ED"/>
        </w:rPr>
        <w:t>Administrative Guideline</w:t>
      </w:r>
    </w:p>
    <w:p w14:paraId="03C84DA9" w14:textId="3161C5DD" w:rsidR="001B5840" w:rsidRDefault="00000000">
      <w:pPr>
        <w:ind w:left="-5" w:right="16"/>
      </w:pPr>
      <w:del w:id="550" w:author="db" w:date="2022-08-24T13:55:00Z">
        <w:r>
          <w:delText xml:space="preserve"> - </w:delText>
        </w:r>
      </w:del>
      <w:r>
        <w:t xml:space="preserve">an administrative document that provides extensions and interpretations of this Standards Operations Manual. See section </w:t>
      </w:r>
      <w:r>
        <w:rPr>
          <w:color w:val="0000ED"/>
          <w:u w:val="single" w:color="0000ED"/>
        </w:rPr>
        <w:t>5.4.1</w:t>
      </w:r>
      <w:r>
        <w:t>.</w:t>
      </w:r>
    </w:p>
    <w:p w14:paraId="365801D2" w14:textId="0EF074BF" w:rsidR="001B5840" w:rsidRDefault="00000000">
      <w:pPr>
        <w:ind w:left="-5" w:right="1234"/>
      </w:pPr>
      <w:r>
        <w:rPr>
          <w:b/>
          <w:color w:val="0000ED"/>
          <w:u w:val="single" w:color="0000ED"/>
        </w:rPr>
        <w:t>Administrative Re</w:t>
      </w:r>
      <w:r>
        <w:rPr>
          <w:b/>
          <w:color w:val="0000ED"/>
        </w:rPr>
        <w:t>g</w:t>
      </w:r>
      <w:r>
        <w:rPr>
          <w:b/>
          <w:color w:val="0000ED"/>
          <w:u w:val="single" w:color="0000ED"/>
        </w:rPr>
        <w:t>ister</w:t>
      </w:r>
      <w:del w:id="551" w:author="db" w:date="2022-08-24T13:55:00Z">
        <w:r>
          <w:delText xml:space="preserve"> -</w:delText>
        </w:r>
      </w:del>
      <w:r>
        <w:rPr>
          <w:b/>
          <w:color w:val="0000ED"/>
          <w:u w:val="single" w:color="0000ED"/>
        </w:rPr>
        <w:t xml:space="preserve"> </w:t>
      </w:r>
      <w:r>
        <w:t xml:space="preserve">a </w:t>
      </w:r>
      <w:r>
        <w:rPr>
          <w:color w:val="0000ED"/>
          <w:u w:val="single" w:color="0000ED"/>
        </w:rPr>
        <w:t>Re</w:t>
      </w:r>
      <w:r>
        <w:rPr>
          <w:color w:val="0000ED"/>
        </w:rPr>
        <w:t>g</w:t>
      </w:r>
      <w:r>
        <w:rPr>
          <w:color w:val="0000ED"/>
          <w:u w:val="single" w:color="0000ED"/>
        </w:rPr>
        <w:t>ister</w:t>
      </w:r>
      <w:r>
        <w:t xml:space="preserve"> where the criteria for adding, changing and deleting table entries can be implemented without technical experts. See section </w:t>
      </w:r>
      <w:r>
        <w:rPr>
          <w:color w:val="0000ED"/>
          <w:u w:val="single" w:color="0000ED"/>
        </w:rPr>
        <w:t>5.2.5</w:t>
      </w:r>
      <w:r>
        <w:t>.</w:t>
      </w:r>
    </w:p>
    <w:p w14:paraId="694A9C52" w14:textId="77777777" w:rsidR="001B5840" w:rsidRDefault="00000000">
      <w:pPr>
        <w:pStyle w:val="Heading2"/>
        <w:spacing w:after="47" w:line="259" w:lineRule="auto"/>
        <w:ind w:left="-5"/>
      </w:pPr>
      <w:r>
        <w:rPr>
          <w:color w:val="0000ED"/>
          <w:sz w:val="26"/>
          <w:u w:val="single" w:color="0000ED"/>
        </w:rPr>
        <w:t>Administrative Vote</w:t>
      </w:r>
    </w:p>
    <w:p w14:paraId="6E5BD71E" w14:textId="39BB8579" w:rsidR="001B5840" w:rsidRDefault="00000000">
      <w:pPr>
        <w:ind w:left="-5" w:right="16"/>
      </w:pPr>
      <w:del w:id="552" w:author="db" w:date="2022-08-24T13:55:00Z">
        <w:r>
          <w:delText xml:space="preserve"> - </w:delText>
        </w:r>
      </w:del>
      <w:r>
        <w:t xml:space="preserve">a vote on a matter requiring a simple majority of YES versus NO votes of the </w:t>
      </w:r>
      <w:r>
        <w:rPr>
          <w:color w:val="0000ED"/>
          <w:u w:val="single" w:color="0000ED"/>
        </w:rPr>
        <w:t>Participant Members</w:t>
      </w:r>
      <w:r>
        <w:t xml:space="preserve">. See section </w:t>
      </w:r>
      <w:r>
        <w:rPr>
          <w:color w:val="0000ED"/>
          <w:u w:val="single" w:color="0000ED"/>
        </w:rPr>
        <w:t>4.3.1</w:t>
      </w:r>
      <w:r>
        <w:t>.</w:t>
      </w:r>
    </w:p>
    <w:p w14:paraId="5458983A" w14:textId="69FC54BC" w:rsidR="001B5840" w:rsidRDefault="00000000">
      <w:pPr>
        <w:ind w:left="-5" w:right="192"/>
      </w:pPr>
      <w:r>
        <w:rPr>
          <w:b/>
          <w:color w:val="0000ED"/>
          <w:u w:val="single" w:color="0000ED"/>
        </w:rPr>
        <w:t>Advisor</w:t>
      </w:r>
      <w:r>
        <w:rPr>
          <w:b/>
          <w:color w:val="0000ED"/>
        </w:rPr>
        <w:t>y</w:t>
      </w:r>
      <w:r>
        <w:rPr>
          <w:b/>
          <w:color w:val="0000ED"/>
          <w:u w:val="single" w:color="0000ED"/>
        </w:rPr>
        <w:t xml:space="preserve"> Note</w:t>
      </w:r>
      <w:r>
        <w:rPr>
          <w:b/>
        </w:rPr>
        <w:t xml:space="preserve"> (AN)</w:t>
      </w:r>
      <w:del w:id="553" w:author="db" w:date="2022-08-24T13:55:00Z">
        <w:r>
          <w:delText xml:space="preserve"> -</w:delText>
        </w:r>
      </w:del>
      <w:r>
        <w:rPr>
          <w:b/>
        </w:rPr>
        <w:t xml:space="preserve"> </w:t>
      </w:r>
      <w:r>
        <w:t xml:space="preserve">a brief informative document developed by </w:t>
      </w:r>
      <w:r>
        <w:rPr>
          <w:color w:val="0000ED"/>
          <w:u w:val="single" w:color="0000ED"/>
        </w:rPr>
        <w:t>Consensus</w:t>
      </w:r>
      <w:r>
        <w:t xml:space="preserve"> of a </w:t>
      </w:r>
      <w:r>
        <w:rPr>
          <w:color w:val="0000ED"/>
          <w:u w:val="single" w:color="0000ED"/>
        </w:rPr>
        <w:t>Technolo</w:t>
      </w:r>
      <w:r>
        <w:rPr>
          <w:color w:val="0000ED"/>
        </w:rPr>
        <w:t>gy</w:t>
      </w:r>
      <w:r>
        <w:rPr>
          <w:color w:val="0000ED"/>
          <w:u w:val="single" w:color="0000ED"/>
        </w:rPr>
        <w:t xml:space="preserve"> Committee</w:t>
      </w:r>
      <w:r>
        <w:t xml:space="preserve"> detailing a problem or work item before the </w:t>
      </w:r>
      <w:r>
        <w:rPr>
          <w:color w:val="0000ED"/>
          <w:u w:val="single" w:color="0000ED"/>
        </w:rPr>
        <w:t>Technolo</w:t>
      </w:r>
      <w:r>
        <w:rPr>
          <w:color w:val="0000ED"/>
        </w:rPr>
        <w:t>gy</w:t>
      </w:r>
      <w:r>
        <w:rPr>
          <w:color w:val="0000ED"/>
          <w:u w:val="single" w:color="0000ED"/>
        </w:rPr>
        <w:t xml:space="preserve"> Committee</w:t>
      </w:r>
      <w:r>
        <w:t xml:space="preserve">. See section </w:t>
      </w:r>
      <w:r>
        <w:rPr>
          <w:color w:val="0000ED"/>
          <w:u w:val="single" w:color="0000ED"/>
        </w:rPr>
        <w:t>5.4.3</w:t>
      </w:r>
      <w:r>
        <w:t>.</w:t>
      </w:r>
    </w:p>
    <w:p w14:paraId="65D4CC80" w14:textId="77777777" w:rsidR="001B5840" w:rsidRDefault="00000000">
      <w:pPr>
        <w:pStyle w:val="Heading2"/>
        <w:spacing w:after="47" w:line="259" w:lineRule="auto"/>
        <w:ind w:left="-5"/>
      </w:pPr>
      <w:r>
        <w:rPr>
          <w:color w:val="0000ED"/>
          <w:sz w:val="26"/>
          <w:u w:val="single" w:color="0000ED"/>
        </w:rPr>
        <w:t>Amendment</w:t>
      </w:r>
    </w:p>
    <w:p w14:paraId="2FB625C4" w14:textId="104BB213" w:rsidR="001B5840" w:rsidRDefault="00000000">
      <w:pPr>
        <w:ind w:left="-5" w:right="16"/>
      </w:pPr>
      <w:del w:id="554" w:author="db" w:date="2022-08-24T13:55:00Z">
        <w:r>
          <w:delText xml:space="preserve"> - </w:delText>
        </w:r>
      </w:del>
      <w:r>
        <w:t xml:space="preserve">a document that modifies the provisions in an existing Standard, </w:t>
      </w:r>
      <w:r>
        <w:rPr>
          <w:color w:val="0000ED"/>
          <w:u w:val="single" w:color="0000ED"/>
        </w:rPr>
        <w:t>Recommended Practice</w:t>
      </w:r>
      <w:r>
        <w:t xml:space="preserve">, 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w:t>
      </w:r>
      <w:r>
        <w:t xml:space="preserve">. See section </w:t>
      </w:r>
      <w:r>
        <w:rPr>
          <w:color w:val="0000ED"/>
          <w:u w:val="single" w:color="0000ED"/>
        </w:rPr>
        <w:t>5.3.2</w:t>
      </w:r>
      <w:r>
        <w:t>.</w:t>
      </w:r>
    </w:p>
    <w:p w14:paraId="79D38CD1" w14:textId="42FB4D75" w:rsidR="001B5840" w:rsidRDefault="00000000">
      <w:pPr>
        <w:ind w:left="-5" w:right="3634"/>
      </w:pPr>
      <w:r>
        <w:rPr>
          <w:b/>
          <w:color w:val="0000ED"/>
          <w:u w:val="single" w:color="0000ED"/>
        </w:rPr>
        <w:lastRenderedPageBreak/>
        <w:t xml:space="preserve">Ballot </w:t>
      </w:r>
      <w:del w:id="555" w:author="db" w:date="2022-08-24T13:55:00Z">
        <w:r>
          <w:delText xml:space="preserve">- </w:delText>
        </w:r>
      </w:del>
      <w:r>
        <w:t xml:space="preserve">a </w:t>
      </w:r>
      <w:r>
        <w:rPr>
          <w:color w:val="0000ED"/>
          <w:u w:val="single" w:color="0000ED"/>
        </w:rPr>
        <w:t>Written Vote</w:t>
      </w:r>
      <w:r>
        <w:t xml:space="preserve"> that may include Comments. See section </w:t>
      </w:r>
      <w:r>
        <w:rPr>
          <w:color w:val="0000ED"/>
          <w:u w:val="single" w:color="0000ED"/>
        </w:rPr>
        <w:t>4.3.4</w:t>
      </w:r>
      <w:r>
        <w:t>.</w:t>
      </w:r>
    </w:p>
    <w:p w14:paraId="43CE2C1B" w14:textId="3DD75114" w:rsidR="001B5840" w:rsidRDefault="00000000">
      <w:pPr>
        <w:ind w:left="-5" w:right="6375"/>
      </w:pPr>
      <w:r>
        <w:rPr>
          <w:b/>
          <w:i/>
        </w:rPr>
        <w:t xml:space="preserve">Board of Governors </w:t>
      </w:r>
      <w:del w:id="556" w:author="db" w:date="2022-08-24T13:55:00Z">
        <w:r>
          <w:delText xml:space="preserve">- </w:delText>
        </w:r>
      </w:del>
      <w:r>
        <w:t>the elected governing body of SMPTE.</w:t>
      </w:r>
    </w:p>
    <w:p w14:paraId="577EDD27" w14:textId="77777777" w:rsidR="001B5840" w:rsidRDefault="00000000">
      <w:pPr>
        <w:pStyle w:val="Heading2"/>
        <w:spacing w:after="47" w:line="259" w:lineRule="auto"/>
        <w:ind w:left="-5"/>
      </w:pPr>
      <w:r>
        <w:rPr>
          <w:color w:val="0000ED"/>
          <w:sz w:val="26"/>
          <w:u w:val="single" w:color="0000ED"/>
        </w:rPr>
        <w:t>Comment</w:t>
      </w:r>
    </w:p>
    <w:p w14:paraId="38F6F6BD" w14:textId="084E425D" w:rsidR="001B5840" w:rsidRDefault="00000000">
      <w:pPr>
        <w:ind w:left="-5" w:right="16"/>
      </w:pPr>
      <w:del w:id="557" w:author="db" w:date="2022-08-24T13:55:00Z">
        <w:r>
          <w:delText xml:space="preserve"> - </w:delText>
        </w:r>
      </w:del>
      <w:r>
        <w:t xml:space="preserve">a reference to a document section with a statement about what is in error, an omission, or a request for an additional feature or function. See section </w:t>
      </w:r>
      <w:r>
        <w:rPr>
          <w:color w:val="0000ED"/>
          <w:u w:val="single" w:color="0000ED"/>
        </w:rPr>
        <w:t>4.3.4</w:t>
      </w:r>
      <w:r>
        <w:t>.</w:t>
      </w:r>
    </w:p>
    <w:p w14:paraId="756474C4" w14:textId="77777777" w:rsidR="001B5840" w:rsidRDefault="00000000">
      <w:pPr>
        <w:pStyle w:val="Heading2"/>
        <w:spacing w:after="47" w:line="259" w:lineRule="auto"/>
        <w:ind w:left="-5"/>
      </w:pPr>
      <w:r>
        <w:rPr>
          <w:color w:val="0000ED"/>
          <w:sz w:val="26"/>
          <w:u w:val="single" w:color="0000ED"/>
        </w:rPr>
        <w:t>Comment Resolution Record</w:t>
      </w:r>
    </w:p>
    <w:p w14:paraId="29E087AE" w14:textId="3D5491F2" w:rsidR="001B5840" w:rsidRDefault="00000000">
      <w:pPr>
        <w:ind w:left="-5" w:right="16"/>
      </w:pPr>
      <w:del w:id="558" w:author="db" w:date="2022-08-24T13:55:00Z">
        <w:r>
          <w:delText xml:space="preserve"> - </w:delText>
        </w:r>
      </w:del>
      <w:r>
        <w:t xml:space="preserve">an enumeration of every </w:t>
      </w:r>
      <w:r>
        <w:rPr>
          <w:color w:val="0000ED"/>
          <w:u w:val="single" w:color="0000ED"/>
        </w:rPr>
        <w:t>Ballot</w:t>
      </w:r>
      <w:r>
        <w:t xml:space="preserve"> Comment and its proposed resolution. See section </w:t>
      </w:r>
      <w:r>
        <w:rPr>
          <w:color w:val="0000ED"/>
          <w:u w:val="single" w:color="0000ED"/>
        </w:rPr>
        <w:t>6.7.2</w:t>
      </w:r>
      <w:r>
        <w:t>.</w:t>
      </w:r>
    </w:p>
    <w:p w14:paraId="25C1D715" w14:textId="706FD88A" w:rsidR="001B5840" w:rsidRDefault="00000000">
      <w:pPr>
        <w:ind w:left="-5" w:right="697"/>
      </w:pPr>
      <w:r>
        <w:rPr>
          <w:b/>
          <w:color w:val="0000ED"/>
          <w:u w:val="single" w:color="0000ED"/>
        </w:rPr>
        <w:t>Committee Draft</w:t>
      </w:r>
      <w:r>
        <w:rPr>
          <w:b/>
        </w:rPr>
        <w:t xml:space="preserve"> (CD) </w:t>
      </w:r>
      <w:del w:id="559" w:author="db" w:date="2022-08-24T13:55:00Z">
        <w:r>
          <w:delText xml:space="preserve">- </w:delText>
        </w:r>
      </w:del>
      <w:r>
        <w:t xml:space="preserve">a document state in which a </w:t>
      </w:r>
      <w:r>
        <w:rPr>
          <w:color w:val="0000ED"/>
          <w:u w:val="single" w:color="0000ED"/>
        </w:rPr>
        <w:t>Technolo</w:t>
      </w:r>
      <w:r>
        <w:rPr>
          <w:color w:val="0000ED"/>
        </w:rPr>
        <w:t>gy</w:t>
      </w:r>
      <w:r>
        <w:rPr>
          <w:color w:val="0000ED"/>
          <w:u w:val="single" w:color="0000ED"/>
        </w:rPr>
        <w:t xml:space="preserve"> Committee</w:t>
      </w:r>
      <w:r>
        <w:t xml:space="preserve"> has accepted a </w:t>
      </w:r>
      <w:r>
        <w:rPr>
          <w:color w:val="0000ED"/>
          <w:u w:val="single" w:color="0000ED"/>
        </w:rPr>
        <w:t>Workin</w:t>
      </w:r>
      <w:r>
        <w:rPr>
          <w:color w:val="0000ED"/>
        </w:rPr>
        <w:t>g</w:t>
      </w:r>
      <w:r>
        <w:rPr>
          <w:color w:val="0000ED"/>
          <w:u w:val="single" w:color="0000ED"/>
        </w:rPr>
        <w:t xml:space="preserve"> Draft</w:t>
      </w:r>
      <w:r>
        <w:t xml:space="preserve">. See section </w:t>
      </w:r>
      <w:r>
        <w:rPr>
          <w:color w:val="0000ED"/>
          <w:u w:val="single" w:color="0000ED"/>
        </w:rPr>
        <w:t>6.5</w:t>
      </w:r>
      <w:r>
        <w:t>.</w:t>
      </w:r>
    </w:p>
    <w:p w14:paraId="1865154D" w14:textId="77777777" w:rsidR="001B5840" w:rsidRDefault="00000000">
      <w:pPr>
        <w:pStyle w:val="Heading2"/>
        <w:spacing w:after="47" w:line="259" w:lineRule="auto"/>
        <w:ind w:left="-5"/>
      </w:pPr>
      <w:r>
        <w:rPr>
          <w:color w:val="0000ED"/>
          <w:sz w:val="26"/>
          <w:u w:val="single" w:color="0000ED"/>
        </w:rPr>
        <w:t>Conformance Lan</w:t>
      </w:r>
      <w:r>
        <w:rPr>
          <w:color w:val="0000ED"/>
          <w:sz w:val="26"/>
        </w:rPr>
        <w:t>g</w:t>
      </w:r>
      <w:r>
        <w:rPr>
          <w:color w:val="0000ED"/>
          <w:sz w:val="26"/>
          <w:u w:val="single" w:color="0000ED"/>
        </w:rPr>
        <w:t>ua</w:t>
      </w:r>
      <w:r>
        <w:rPr>
          <w:color w:val="0000ED"/>
          <w:sz w:val="26"/>
        </w:rPr>
        <w:t>g</w:t>
      </w:r>
      <w:r>
        <w:rPr>
          <w:color w:val="0000ED"/>
          <w:sz w:val="26"/>
          <w:u w:val="single" w:color="0000ED"/>
        </w:rPr>
        <w:t>e</w:t>
      </w:r>
    </w:p>
    <w:p w14:paraId="78EEE830" w14:textId="0DD307FE" w:rsidR="001B5840" w:rsidRDefault="00000000">
      <w:pPr>
        <w:ind w:left="-5" w:right="16"/>
      </w:pPr>
      <w:del w:id="560" w:author="db" w:date="2022-08-24T13:55:00Z">
        <w:r>
          <w:delText xml:space="preserve"> - </w:delText>
        </w:r>
      </w:del>
      <w:r>
        <w:t xml:space="preserve">the precise use of terms to indicate required and optional provisions. See section </w:t>
      </w:r>
      <w:r>
        <w:rPr>
          <w:color w:val="0000ED"/>
          <w:u w:val="single" w:color="0000ED"/>
        </w:rPr>
        <w:t>5.10</w:t>
      </w:r>
      <w:r>
        <w:t>.</w:t>
      </w:r>
    </w:p>
    <w:p w14:paraId="004E62A4" w14:textId="77777777" w:rsidR="001B5840" w:rsidRDefault="00000000">
      <w:pPr>
        <w:pStyle w:val="Heading3"/>
        <w:spacing w:after="47" w:line="259" w:lineRule="auto"/>
        <w:ind w:left="-5"/>
      </w:pPr>
      <w:r>
        <w:rPr>
          <w:i/>
          <w:sz w:val="26"/>
        </w:rPr>
        <w:t>Consensus</w:t>
      </w:r>
    </w:p>
    <w:p w14:paraId="5A2AE1F4" w14:textId="73E65770" w:rsidR="001B5840" w:rsidRDefault="00000000">
      <w:pPr>
        <w:ind w:left="-5" w:right="16"/>
      </w:pPr>
      <w:del w:id="561" w:author="db" w:date="2022-08-24T13:55:00Z">
        <w:r>
          <w:delText xml:space="preserve"> - </w:delText>
        </w:r>
      </w:del>
      <w:r>
        <w:t xml:space="preserve">a state of a Group in which either there are no objections to a matter or no more than 1/3 of the </w:t>
      </w:r>
      <w:r>
        <w:rPr>
          <w:color w:val="0000ED"/>
          <w:u w:val="single" w:color="0000ED"/>
        </w:rPr>
        <w:t>Participant Members</w:t>
      </w:r>
      <w:r>
        <w:t xml:space="preserve"> who responded in favor or opposed were opposed. See section </w:t>
      </w:r>
      <w:r>
        <w:rPr>
          <w:color w:val="0000ED"/>
          <w:u w:val="single" w:color="0000ED"/>
        </w:rPr>
        <w:t>4.1</w:t>
      </w:r>
      <w:r>
        <w:t>.</w:t>
      </w:r>
    </w:p>
    <w:p w14:paraId="3A2B2635" w14:textId="77777777" w:rsidR="001B5840" w:rsidRDefault="00000000">
      <w:pPr>
        <w:spacing w:after="47" w:line="259" w:lineRule="auto"/>
        <w:ind w:left="-5"/>
      </w:pPr>
      <w:r>
        <w:rPr>
          <w:b/>
          <w:color w:val="0000ED"/>
          <w:u w:val="single" w:color="0000ED"/>
        </w:rPr>
        <w:t>Consensus Bod</w:t>
      </w:r>
      <w:r>
        <w:rPr>
          <w:b/>
          <w:color w:val="0000ED"/>
        </w:rPr>
        <w:t>y</w:t>
      </w:r>
    </w:p>
    <w:p w14:paraId="24659BF1" w14:textId="66B55E6B" w:rsidR="001B5840" w:rsidRDefault="00000000">
      <w:pPr>
        <w:ind w:left="-5" w:right="16"/>
      </w:pPr>
      <w:del w:id="562" w:author="db" w:date="2022-08-24T13:55:00Z">
        <w:r>
          <w:delText xml:space="preserve"> - </w:delText>
        </w:r>
      </w:del>
      <w:r>
        <w:t xml:space="preserve">the members of a Group that can form a </w:t>
      </w:r>
      <w:r>
        <w:rPr>
          <w:color w:val="0000ED"/>
          <w:u w:val="single" w:color="0000ED"/>
        </w:rPr>
        <w:t>Consensus</w:t>
      </w:r>
      <w:r>
        <w:t xml:space="preserve">. See sections </w:t>
      </w:r>
      <w:r>
        <w:rPr>
          <w:color w:val="541A8B"/>
          <w:u w:val="single" w:color="541A8B"/>
        </w:rPr>
        <w:t>3.2.1</w:t>
      </w:r>
      <w:r>
        <w:t xml:space="preserve"> and </w:t>
      </w:r>
      <w:r>
        <w:rPr>
          <w:color w:val="541A8B"/>
          <w:u w:val="single" w:color="541A8B"/>
        </w:rPr>
        <w:t>3.2.4</w:t>
      </w:r>
      <w:r>
        <w:t>.</w:t>
      </w:r>
    </w:p>
    <w:p w14:paraId="691C3A79" w14:textId="77777777" w:rsidR="001B5840" w:rsidRDefault="00000000">
      <w:pPr>
        <w:pStyle w:val="Heading2"/>
        <w:spacing w:after="47" w:line="259" w:lineRule="auto"/>
        <w:ind w:left="-5"/>
      </w:pPr>
      <w:r>
        <w:rPr>
          <w:color w:val="0000ED"/>
          <w:sz w:val="26"/>
          <w:u w:val="single" w:color="0000ED"/>
        </w:rPr>
        <w:t>Consensus Vote</w:t>
      </w:r>
    </w:p>
    <w:p w14:paraId="7AFC308F" w14:textId="56F41D17" w:rsidR="001B5840" w:rsidRDefault="00000000">
      <w:pPr>
        <w:ind w:left="-5" w:right="16"/>
      </w:pPr>
      <w:del w:id="563" w:author="db" w:date="2022-08-24T13:55:00Z">
        <w:r>
          <w:delText xml:space="preserve"> - </w:delText>
        </w:r>
      </w:del>
      <w:r>
        <w:t xml:space="preserve">a vote where </w:t>
      </w:r>
      <w:r>
        <w:rPr>
          <w:color w:val="0000ED"/>
          <w:u w:val="single" w:color="0000ED"/>
        </w:rPr>
        <w:t>Consensus</w:t>
      </w:r>
      <w:r>
        <w:t xml:space="preserve"> is required to pass the vote. See section </w:t>
      </w:r>
      <w:r>
        <w:rPr>
          <w:color w:val="0000ED"/>
          <w:u w:val="single" w:color="0000ED"/>
        </w:rPr>
        <w:t>4.3.2</w:t>
      </w:r>
      <w:r>
        <w:t>.</w:t>
      </w:r>
    </w:p>
    <w:p w14:paraId="37DFE0C6" w14:textId="6E0CDC9C" w:rsidR="001B5840" w:rsidRDefault="00000000">
      <w:pPr>
        <w:ind w:left="-5" w:right="593"/>
      </w:pPr>
      <w:r>
        <w:rPr>
          <w:b/>
          <w:color w:val="0000ED"/>
          <w:u w:val="single" w:color="0000ED"/>
        </w:rPr>
        <w:t>Dele</w:t>
      </w:r>
      <w:r>
        <w:rPr>
          <w:b/>
          <w:color w:val="0000ED"/>
        </w:rPr>
        <w:t>g</w:t>
      </w:r>
      <w:r>
        <w:rPr>
          <w:b/>
          <w:color w:val="0000ED"/>
          <w:u w:val="single" w:color="0000ED"/>
        </w:rPr>
        <w:t>ate</w:t>
      </w:r>
      <w:del w:id="564" w:author="db" w:date="2022-08-24T13:55:00Z">
        <w:r>
          <w:delText xml:space="preserve"> -</w:delText>
        </w:r>
      </w:del>
      <w:r>
        <w:rPr>
          <w:b/>
          <w:color w:val="0000ED"/>
          <w:u w:val="single" w:color="0000ED"/>
        </w:rPr>
        <w:t xml:space="preserve"> </w:t>
      </w:r>
      <w:r>
        <w:t xml:space="preserve">an individual appointed by the </w:t>
      </w:r>
      <w:r>
        <w:rPr>
          <w:color w:val="541A8B"/>
          <w:u w:val="single" w:color="541A8B"/>
        </w:rPr>
        <w:t>Standards Vice President</w:t>
      </w:r>
      <w:r>
        <w:t xml:space="preserve"> to formally communicate </w:t>
      </w:r>
      <w:r>
        <w:rPr>
          <w:color w:val="0000ED"/>
          <w:u w:val="single" w:color="0000ED"/>
        </w:rPr>
        <w:t xml:space="preserve">liaison </w:t>
      </w:r>
      <w:r>
        <w:t xml:space="preserve">communications with an external entity. See section </w:t>
      </w:r>
      <w:r>
        <w:rPr>
          <w:color w:val="0000ED"/>
          <w:u w:val="single" w:color="0000ED"/>
        </w:rPr>
        <w:t>8</w:t>
      </w:r>
      <w:r>
        <w:t>.</w:t>
      </w:r>
    </w:p>
    <w:p w14:paraId="22BEEB77" w14:textId="7E784407" w:rsidR="001B5840" w:rsidRDefault="00000000">
      <w:pPr>
        <w:spacing w:after="3"/>
        <w:ind w:left="-5" w:right="261"/>
      </w:pPr>
      <w:r>
        <w:rPr>
          <w:b/>
          <w:color w:val="0000ED"/>
          <w:u w:val="single" w:color="0000ED"/>
        </w:rPr>
        <w:t>Director of En</w:t>
      </w:r>
      <w:r>
        <w:rPr>
          <w:b/>
          <w:color w:val="0000ED"/>
        </w:rPr>
        <w:t>g</w:t>
      </w:r>
      <w:r>
        <w:rPr>
          <w:b/>
          <w:color w:val="0000ED"/>
          <w:u w:val="single" w:color="0000ED"/>
        </w:rPr>
        <w:t>ineerin</w:t>
      </w:r>
      <w:r>
        <w:rPr>
          <w:b/>
          <w:color w:val="0000ED"/>
        </w:rPr>
        <w:t xml:space="preserve">g </w:t>
      </w:r>
      <w:del w:id="565" w:author="db" w:date="2022-08-24T13:55:00Z">
        <w:r>
          <w:delText xml:space="preserve">- </w:delText>
        </w:r>
      </w:del>
      <w:r>
        <w:t>the senior SMPTE Home Office staff position responsible for SMPTE engineering activities.</w:t>
      </w:r>
    </w:p>
    <w:p w14:paraId="115BFE6A" w14:textId="77777777" w:rsidR="001B5840" w:rsidRDefault="00000000">
      <w:pPr>
        <w:ind w:left="-5" w:right="16"/>
      </w:pPr>
      <w:r>
        <w:t xml:space="preserve">See section </w:t>
      </w:r>
      <w:r>
        <w:rPr>
          <w:color w:val="0000ED"/>
          <w:u w:val="single" w:color="0000ED"/>
        </w:rPr>
        <w:t>2.3</w:t>
      </w:r>
      <w:r>
        <w:t>.</w:t>
      </w:r>
    </w:p>
    <w:p w14:paraId="113BD53E" w14:textId="66D6CE61" w:rsidR="001B5840" w:rsidRDefault="00000000">
      <w:pPr>
        <w:ind w:left="-5" w:right="529"/>
      </w:pPr>
      <w:r>
        <w:rPr>
          <w:b/>
          <w:color w:val="0000ED"/>
          <w:u w:val="single" w:color="0000ED"/>
        </w:rPr>
        <w:t>Disposition Vote</w:t>
      </w:r>
      <w:del w:id="566" w:author="db" w:date="2022-08-24T13:55:00Z">
        <w:r>
          <w:delText xml:space="preserve"> -</w:delText>
        </w:r>
      </w:del>
      <w:r>
        <w:rPr>
          <w:b/>
          <w:color w:val="0000ED"/>
          <w:u w:val="single" w:color="0000ED"/>
        </w:rPr>
        <w:t xml:space="preserve"> </w:t>
      </w:r>
      <w:r>
        <w:t xml:space="preserve">an optional vote following an FCD </w:t>
      </w:r>
      <w:r>
        <w:rPr>
          <w:color w:val="0000ED"/>
          <w:u w:val="single" w:color="0000ED"/>
        </w:rPr>
        <w:t>Ballot</w:t>
      </w:r>
      <w:r>
        <w:t xml:space="preserve"> when the Comment Resolution process failed to resolve all Comments by </w:t>
      </w:r>
      <w:r>
        <w:rPr>
          <w:color w:val="0000ED"/>
          <w:u w:val="single" w:color="0000ED"/>
        </w:rPr>
        <w:t>Consensus</w:t>
      </w:r>
      <w:r>
        <w:t xml:space="preserve">. See section </w:t>
      </w:r>
      <w:r>
        <w:rPr>
          <w:color w:val="0000ED"/>
          <w:u w:val="single" w:color="0000ED"/>
        </w:rPr>
        <w:t>6.8</w:t>
      </w:r>
      <w:r>
        <w:t>.</w:t>
      </w:r>
    </w:p>
    <w:p w14:paraId="3F706FDC" w14:textId="59B85998" w:rsidR="001B5840" w:rsidRDefault="00000000">
      <w:pPr>
        <w:ind w:left="-5" w:right="1279"/>
      </w:pPr>
      <w:r>
        <w:rPr>
          <w:b/>
          <w:color w:val="0000ED"/>
          <w:u w:val="single" w:color="0000ED"/>
        </w:rPr>
        <w:t>Draft Publication</w:t>
      </w:r>
      <w:r>
        <w:rPr>
          <w:b/>
        </w:rPr>
        <w:t xml:space="preserve"> (DP) </w:t>
      </w:r>
      <w:del w:id="567" w:author="db" w:date="2022-08-24T13:55:00Z">
        <w:r>
          <w:delText xml:space="preserve">- </w:delText>
        </w:r>
      </w:del>
      <w:r>
        <w:t xml:space="preserve">the state of a document after resolution of FCD </w:t>
      </w:r>
      <w:r>
        <w:rPr>
          <w:color w:val="0000ED"/>
          <w:u w:val="single" w:color="0000ED"/>
        </w:rPr>
        <w:t>Ballot</w:t>
      </w:r>
      <w:r>
        <w:t xml:space="preserve"> Comments. See section </w:t>
      </w:r>
      <w:r>
        <w:rPr>
          <w:color w:val="0000ED"/>
          <w:u w:val="single" w:color="0000ED"/>
        </w:rPr>
        <w:t>6.9</w:t>
      </w:r>
      <w:r>
        <w:t>.</w:t>
      </w:r>
    </w:p>
    <w:p w14:paraId="57801793" w14:textId="10520DD0" w:rsidR="001B5840" w:rsidRDefault="00000000">
      <w:pPr>
        <w:ind w:left="-5" w:right="432"/>
      </w:pPr>
      <w:r>
        <w:rPr>
          <w:b/>
          <w:color w:val="0000ED"/>
          <w:u w:val="single" w:color="0000ED"/>
        </w:rPr>
        <w:lastRenderedPageBreak/>
        <w:t>Draftin</w:t>
      </w:r>
      <w:r>
        <w:rPr>
          <w:b/>
          <w:color w:val="0000ED"/>
        </w:rPr>
        <w:t>g</w:t>
      </w:r>
      <w:r>
        <w:rPr>
          <w:b/>
          <w:color w:val="0000ED"/>
          <w:u w:val="single" w:color="0000ED"/>
        </w:rPr>
        <w:t xml:space="preserve"> Group</w:t>
      </w:r>
      <w:r>
        <w:rPr>
          <w:b/>
        </w:rPr>
        <w:t xml:space="preserve"> (DG)</w:t>
      </w:r>
      <w:del w:id="568" w:author="db" w:date="2022-08-24T13:55:00Z">
        <w:r>
          <w:rPr>
            <w:rFonts w:ascii="Times New Roman" w:eastAsia="Times New Roman" w:hAnsi="Times New Roman" w:cs="Times New Roman"/>
            <w:b/>
          </w:rPr>
          <w:delText xml:space="preserve"> -</w:delText>
        </w:r>
      </w:del>
      <w:r>
        <w:rPr>
          <w:b/>
        </w:rPr>
        <w:t xml:space="preserve"> </w:t>
      </w:r>
      <w:r>
        <w:t xml:space="preserve">the Group of people working on one or more </w:t>
      </w:r>
      <w:r>
        <w:rPr>
          <w:color w:val="0000ED"/>
          <w:u w:val="single" w:color="0000ED"/>
        </w:rPr>
        <w:t>Pro</w:t>
      </w:r>
      <w:r>
        <w:rPr>
          <w:color w:val="0000ED"/>
        </w:rPr>
        <w:t>j</w:t>
      </w:r>
      <w:r>
        <w:rPr>
          <w:color w:val="0000ED"/>
          <w:u w:val="single" w:color="0000ED"/>
        </w:rPr>
        <w:t>ects</w:t>
      </w:r>
      <w:r>
        <w:t xml:space="preserve">, which may be organized informally. See section </w:t>
      </w:r>
      <w:r>
        <w:rPr>
          <w:color w:val="0000ED"/>
          <w:u w:val="single" w:color="0000ED"/>
        </w:rPr>
        <w:t>3.3.7</w:t>
      </w:r>
      <w:r>
        <w:t>.</w:t>
      </w:r>
    </w:p>
    <w:p w14:paraId="68153545" w14:textId="77777777" w:rsidR="001B5840" w:rsidRDefault="00000000">
      <w:pPr>
        <w:pStyle w:val="Heading2"/>
        <w:spacing w:after="47" w:line="259" w:lineRule="auto"/>
        <w:ind w:left="-5"/>
      </w:pPr>
      <w:r>
        <w:rPr>
          <w:color w:val="0000ED"/>
          <w:sz w:val="26"/>
          <w:u w:val="single" w:color="0000ED"/>
        </w:rPr>
        <w:t>En</w:t>
      </w:r>
      <w:r>
        <w:rPr>
          <w:color w:val="0000ED"/>
          <w:sz w:val="26"/>
        </w:rPr>
        <w:t>g</w:t>
      </w:r>
      <w:r>
        <w:rPr>
          <w:color w:val="0000ED"/>
          <w:sz w:val="26"/>
          <w:u w:val="single" w:color="0000ED"/>
        </w:rPr>
        <w:t>ineerin</w:t>
      </w:r>
      <w:r>
        <w:rPr>
          <w:color w:val="0000ED"/>
          <w:sz w:val="26"/>
        </w:rPr>
        <w:t>g</w:t>
      </w:r>
      <w:r>
        <w:rPr>
          <w:color w:val="0000ED"/>
          <w:sz w:val="26"/>
          <w:u w:val="single" w:color="0000ED"/>
        </w:rPr>
        <w:t xml:space="preserve"> Document</w:t>
      </w:r>
    </w:p>
    <w:p w14:paraId="10A9943A" w14:textId="36E8A620" w:rsidR="001B5840" w:rsidRDefault="00000000">
      <w:pPr>
        <w:ind w:left="-5" w:right="16"/>
      </w:pPr>
      <w:del w:id="569" w:author="db" w:date="2022-08-24T13:55:00Z">
        <w:r>
          <w:delText xml:space="preserve"> - </w:delText>
        </w:r>
      </w:del>
      <w:r>
        <w:t xml:space="preserve">the collection of types of documents subject to the normal document development process, including Standards, </w:t>
      </w:r>
      <w:r>
        <w:rPr>
          <w:color w:val="0000ED"/>
          <w:u w:val="single" w:color="0000ED"/>
        </w:rPr>
        <w:t>Recommended Practices</w:t>
      </w:r>
      <w:r>
        <w:t xml:space="preserve">,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Guidelines</w:t>
      </w:r>
      <w:r>
        <w:t xml:space="preserve"> and </w:t>
      </w:r>
      <w:r>
        <w:rPr>
          <w:color w:val="0000ED"/>
          <w:u w:val="single" w:color="0000ED"/>
        </w:rPr>
        <w:t xml:space="preserve">Amendments </w:t>
      </w:r>
      <w:r>
        <w:t xml:space="preserve">(i.e., not RDDs). See section </w:t>
      </w:r>
      <w:r>
        <w:rPr>
          <w:color w:val="0000ED"/>
          <w:u w:val="single" w:color="0000ED"/>
        </w:rPr>
        <w:t>5.2</w:t>
      </w:r>
      <w:ins w:id="570" w:author="db" w:date="2022-08-24T13:55:00Z">
        <w:r>
          <w:t>.</w:t>
        </w:r>
      </w:ins>
    </w:p>
    <w:p w14:paraId="54A827B9" w14:textId="1639F0FF" w:rsidR="001B5840" w:rsidRDefault="00000000">
      <w:pPr>
        <w:ind w:left="-5" w:right="823"/>
      </w:pPr>
      <w:r>
        <w:rPr>
          <w:b/>
          <w:color w:val="0000ED"/>
          <w:u w:val="single" w:color="0000ED"/>
        </w:rPr>
        <w:t>En</w:t>
      </w:r>
      <w:r>
        <w:rPr>
          <w:b/>
          <w:color w:val="0000ED"/>
        </w:rPr>
        <w:t>g</w:t>
      </w:r>
      <w:r>
        <w:rPr>
          <w:b/>
          <w:color w:val="0000ED"/>
          <w:u w:val="single" w:color="0000ED"/>
        </w:rPr>
        <w:t>ineerin</w:t>
      </w:r>
      <w:r>
        <w:rPr>
          <w:b/>
          <w:color w:val="0000ED"/>
        </w:rPr>
        <w:t>g</w:t>
      </w:r>
      <w:r>
        <w:rPr>
          <w:b/>
          <w:color w:val="0000ED"/>
          <w:u w:val="single" w:color="0000ED"/>
        </w:rPr>
        <w:t xml:space="preserve"> Guideline</w:t>
      </w:r>
      <w:r>
        <w:rPr>
          <w:b/>
        </w:rPr>
        <w:t xml:space="preserve"> (EG)</w:t>
      </w:r>
      <w:del w:id="571" w:author="db" w:date="2022-08-24T13:55:00Z">
        <w:r>
          <w:delText xml:space="preserve"> -</w:delText>
        </w:r>
      </w:del>
      <w:r>
        <w:rPr>
          <w:b/>
        </w:rPr>
        <w:t xml:space="preserve"> </w:t>
      </w:r>
      <w:r>
        <w:t xml:space="preserve">an informative document, often tutorial in nature, intended to guide </w:t>
      </w:r>
      <w:r>
        <w:rPr>
          <w:color w:val="0000ED"/>
          <w:u w:val="single" w:color="0000ED"/>
        </w:rPr>
        <w:t>Users</w:t>
      </w:r>
      <w:r>
        <w:t xml:space="preserve"> or to provide designs or procedures for </w:t>
      </w:r>
      <w:r>
        <w:rPr>
          <w:color w:val="0000ED"/>
          <w:u w:val="single" w:color="0000ED"/>
        </w:rPr>
        <w:t>Producers</w:t>
      </w:r>
      <w:r>
        <w:t xml:space="preserve">. See section </w:t>
      </w:r>
      <w:r>
        <w:rPr>
          <w:color w:val="0000ED"/>
          <w:u w:val="single" w:color="0000ED"/>
        </w:rPr>
        <w:t>5.2.3</w:t>
      </w:r>
      <w:r>
        <w:t>.</w:t>
      </w:r>
    </w:p>
    <w:p w14:paraId="5208B5F4" w14:textId="77777777" w:rsidR="001B5840" w:rsidRDefault="00000000">
      <w:pPr>
        <w:pStyle w:val="Heading2"/>
        <w:spacing w:after="47" w:line="259" w:lineRule="auto"/>
        <w:ind w:left="-5"/>
      </w:pPr>
      <w:r>
        <w:rPr>
          <w:color w:val="0000ED"/>
          <w:sz w:val="26"/>
          <w:u w:val="single" w:color="0000ED"/>
        </w:rPr>
        <w:t>En</w:t>
      </w:r>
      <w:r>
        <w:rPr>
          <w:color w:val="0000ED"/>
          <w:sz w:val="26"/>
        </w:rPr>
        <w:t>g</w:t>
      </w:r>
      <w:r>
        <w:rPr>
          <w:color w:val="0000ED"/>
          <w:sz w:val="26"/>
          <w:u w:val="single" w:color="0000ED"/>
        </w:rPr>
        <w:t>ineerin</w:t>
      </w:r>
      <w:r>
        <w:rPr>
          <w:color w:val="0000ED"/>
          <w:sz w:val="26"/>
        </w:rPr>
        <w:t>g</w:t>
      </w:r>
      <w:r>
        <w:rPr>
          <w:color w:val="0000ED"/>
          <w:sz w:val="26"/>
          <w:u w:val="single" w:color="0000ED"/>
        </w:rPr>
        <w:t xml:space="preserve"> Report</w:t>
      </w:r>
    </w:p>
    <w:p w14:paraId="33393200" w14:textId="47DF122B" w:rsidR="001B5840" w:rsidRDefault="00000000">
      <w:pPr>
        <w:ind w:left="-5" w:right="16"/>
      </w:pPr>
      <w:del w:id="572" w:author="db" w:date="2022-08-24T13:55:00Z">
        <w:r>
          <w:delText xml:space="preserve"> - </w:delText>
        </w:r>
      </w:del>
      <w:r>
        <w:t xml:space="preserve">an informational finding of a </w:t>
      </w:r>
      <w:r>
        <w:rPr>
          <w:color w:val="0000ED"/>
          <w:u w:val="single" w:color="0000ED"/>
        </w:rPr>
        <w:t>Technolo</w:t>
      </w:r>
      <w:r>
        <w:rPr>
          <w:color w:val="0000ED"/>
        </w:rPr>
        <w:t>gy</w:t>
      </w:r>
      <w:r>
        <w:rPr>
          <w:color w:val="0000ED"/>
          <w:u w:val="single" w:color="0000ED"/>
        </w:rPr>
        <w:t xml:space="preserve"> Committee</w:t>
      </w:r>
      <w:r>
        <w:t xml:space="preserve">, usually authored by a </w:t>
      </w:r>
      <w:r>
        <w:rPr>
          <w:color w:val="0000ED"/>
          <w:u w:val="single" w:color="0000ED"/>
        </w:rPr>
        <w:t>Stud</w:t>
      </w:r>
      <w:r>
        <w:rPr>
          <w:color w:val="0000ED"/>
        </w:rPr>
        <w:t>y</w:t>
      </w:r>
      <w:r>
        <w:rPr>
          <w:color w:val="0000ED"/>
          <w:u w:val="single" w:color="0000ED"/>
        </w:rPr>
        <w:t xml:space="preserve"> Group</w:t>
      </w:r>
      <w:r>
        <w:t xml:space="preserve">. See section </w:t>
      </w:r>
      <w:r>
        <w:rPr>
          <w:color w:val="0000ED"/>
          <w:u w:val="single" w:color="0000ED"/>
        </w:rPr>
        <w:t>5.4.2</w:t>
      </w:r>
      <w:r>
        <w:t>.</w:t>
      </w:r>
    </w:p>
    <w:p w14:paraId="343FF41B" w14:textId="53C8E9EA" w:rsidR="001B5840" w:rsidRDefault="00000000">
      <w:pPr>
        <w:ind w:left="-5" w:right="4143"/>
      </w:pPr>
      <w:r>
        <w:rPr>
          <w:b/>
          <w:color w:val="0000ED"/>
          <w:u w:val="single" w:color="0000ED"/>
        </w:rPr>
        <w:t>Final Committee Draft</w:t>
      </w:r>
      <w:r>
        <w:rPr>
          <w:b/>
        </w:rPr>
        <w:t xml:space="preserve"> (FCD) </w:t>
      </w:r>
      <w:del w:id="573" w:author="db" w:date="2022-08-24T13:55:00Z">
        <w:r>
          <w:delText xml:space="preserve">- </w:delText>
        </w:r>
      </w:del>
      <w:r>
        <w:t xml:space="preserve">the state of a document after FCD </w:t>
      </w:r>
      <w:r>
        <w:rPr>
          <w:color w:val="0000ED"/>
          <w:u w:val="single" w:color="0000ED"/>
        </w:rPr>
        <w:t>Ballot</w:t>
      </w:r>
      <w:r>
        <w:t xml:space="preserve">. See section </w:t>
      </w:r>
      <w:r>
        <w:rPr>
          <w:color w:val="0000ED"/>
          <w:u w:val="single" w:color="0000ED"/>
        </w:rPr>
        <w:t>6.6</w:t>
      </w:r>
      <w:r>
        <w:t>.</w:t>
      </w:r>
    </w:p>
    <w:p w14:paraId="14847BF0" w14:textId="77777777" w:rsidR="001B5840" w:rsidRDefault="00000000">
      <w:pPr>
        <w:pStyle w:val="Heading3"/>
        <w:spacing w:after="47" w:line="259" w:lineRule="auto"/>
        <w:ind w:left="-5"/>
      </w:pPr>
      <w:r>
        <w:rPr>
          <w:i/>
          <w:sz w:val="26"/>
        </w:rPr>
        <w:t>General Interest</w:t>
      </w:r>
    </w:p>
    <w:p w14:paraId="39936EA5" w14:textId="5DC29E3B" w:rsidR="001B5840" w:rsidRDefault="00000000">
      <w:pPr>
        <w:spacing w:after="9"/>
        <w:ind w:left="-5" w:right="16"/>
      </w:pPr>
      <w:del w:id="574" w:author="db" w:date="2022-08-24T13:55:00Z">
        <w:r>
          <w:delText xml:space="preserve"> - </w:delText>
        </w:r>
      </w:del>
      <w:r>
        <w:t xml:space="preserve">a </w:t>
      </w:r>
      <w:proofErr w:type="gramStart"/>
      <w:r>
        <w:t>Member</w:t>
      </w:r>
      <w:proofErr w:type="gramEnd"/>
      <w:r>
        <w:t xml:space="preserve"> interest category for those Members who are not </w:t>
      </w:r>
      <w:r>
        <w:rPr>
          <w:color w:val="0000ED"/>
          <w:u w:val="single" w:color="0000ED"/>
        </w:rPr>
        <w:t>Users</w:t>
      </w:r>
      <w:r>
        <w:t xml:space="preserve"> or </w:t>
      </w:r>
      <w:r>
        <w:rPr>
          <w:color w:val="0000ED"/>
          <w:u w:val="single" w:color="0000ED"/>
        </w:rPr>
        <w:t>Producers</w:t>
      </w:r>
      <w:r>
        <w:t>. See section</w:t>
      </w:r>
    </w:p>
    <w:p w14:paraId="68087C37" w14:textId="77777777" w:rsidR="001B5840" w:rsidRDefault="00000000">
      <w:pPr>
        <w:spacing w:after="38" w:line="265" w:lineRule="auto"/>
        <w:ind w:left="-5" w:right="33"/>
      </w:pPr>
      <w:r>
        <w:rPr>
          <w:color w:val="0000ED"/>
          <w:u w:val="single" w:color="0000ED"/>
        </w:rPr>
        <w:t>3.2.5</w:t>
      </w:r>
      <w:r>
        <w:t>.</w:t>
      </w:r>
    </w:p>
    <w:p w14:paraId="289246BD" w14:textId="77777777" w:rsidR="001B5840" w:rsidRDefault="00000000">
      <w:pPr>
        <w:pStyle w:val="Heading2"/>
        <w:spacing w:after="47" w:line="259" w:lineRule="auto"/>
        <w:ind w:left="-5"/>
      </w:pPr>
      <w:r>
        <w:rPr>
          <w:sz w:val="26"/>
        </w:rPr>
        <w:t>Group</w:t>
      </w:r>
    </w:p>
    <w:p w14:paraId="0EB084B3" w14:textId="0E3D30AD" w:rsidR="001B5840" w:rsidRDefault="00000000">
      <w:pPr>
        <w:ind w:left="-5" w:right="16"/>
      </w:pPr>
      <w:del w:id="575" w:author="db" w:date="2022-08-24T13:55:00Z">
        <w:r>
          <w:delText xml:space="preserve"> - </w:delText>
        </w:r>
      </w:del>
      <w:r>
        <w:t xml:space="preserve">the group of people working on a </w:t>
      </w:r>
      <w:r>
        <w:rPr>
          <w:color w:val="0000ED"/>
          <w:u w:val="single" w:color="0000ED"/>
        </w:rPr>
        <w:t>Pro</w:t>
      </w:r>
      <w:r>
        <w:rPr>
          <w:color w:val="0000ED"/>
        </w:rPr>
        <w:t>j</w:t>
      </w:r>
      <w:r>
        <w:rPr>
          <w:color w:val="0000ED"/>
          <w:u w:val="single" w:color="0000ED"/>
        </w:rPr>
        <w:t>ect</w:t>
      </w:r>
      <w:r>
        <w:t xml:space="preserve"> (or Projects), which may be organized as an individual, </w:t>
      </w:r>
      <w:r>
        <w:rPr>
          <w:color w:val="0000ED"/>
          <w:u w:val="single" w:color="0000ED"/>
        </w:rPr>
        <w:t>Technolo</w:t>
      </w:r>
      <w:r>
        <w:rPr>
          <w:color w:val="0000ED"/>
        </w:rPr>
        <w:t>gy</w:t>
      </w:r>
      <w:r>
        <w:rPr>
          <w:color w:val="0000ED"/>
          <w:u w:val="single" w:color="0000ED"/>
        </w:rPr>
        <w:t xml:space="preserve"> Committee</w:t>
      </w:r>
      <w:r>
        <w:t xml:space="preserve"> or </w:t>
      </w:r>
      <w:proofErr w:type="gramStart"/>
      <w:r>
        <w:rPr>
          <w:color w:val="0000ED"/>
          <w:u w:val="single" w:color="0000ED"/>
        </w:rPr>
        <w:t>Sub Group</w:t>
      </w:r>
      <w:proofErr w:type="gramEnd"/>
      <w:r>
        <w:t xml:space="preserve">. See section </w:t>
      </w:r>
      <w:r>
        <w:rPr>
          <w:color w:val="0000ED"/>
          <w:u w:val="single" w:color="0000ED"/>
        </w:rPr>
        <w:t>6.3</w:t>
      </w:r>
      <w:r>
        <w:t>.</w:t>
      </w:r>
    </w:p>
    <w:p w14:paraId="24DF77CF" w14:textId="77777777" w:rsidR="001B5840" w:rsidRDefault="00000000">
      <w:pPr>
        <w:pStyle w:val="Heading3"/>
        <w:spacing w:after="47" w:line="259" w:lineRule="auto"/>
        <w:ind w:left="-5"/>
      </w:pPr>
      <w:r>
        <w:rPr>
          <w:color w:val="0000ED"/>
          <w:sz w:val="26"/>
          <w:u w:val="single" w:color="0000ED"/>
        </w:rPr>
        <w:t>Guest</w:t>
      </w:r>
    </w:p>
    <w:p w14:paraId="2C03FD31" w14:textId="5C811E42" w:rsidR="001B5840" w:rsidRDefault="00000000">
      <w:pPr>
        <w:ind w:left="-5" w:right="16"/>
      </w:pPr>
      <w:del w:id="576" w:author="db" w:date="2022-08-24T13:55:00Z">
        <w:r>
          <w:delText xml:space="preserve"> - </w:delText>
        </w:r>
      </w:del>
      <w:r>
        <w:t xml:space="preserve">a non-Member of any </w:t>
      </w:r>
      <w:r>
        <w:rPr>
          <w:color w:val="0000ED"/>
          <w:u w:val="single" w:color="0000ED"/>
        </w:rPr>
        <w:t>Technolo</w:t>
      </w:r>
      <w:r>
        <w:rPr>
          <w:color w:val="0000ED"/>
        </w:rPr>
        <w:t>gy</w:t>
      </w:r>
      <w:r>
        <w:rPr>
          <w:color w:val="0000ED"/>
          <w:u w:val="single" w:color="0000ED"/>
        </w:rPr>
        <w:t xml:space="preserve"> Committee</w:t>
      </w:r>
      <w:r>
        <w:t xml:space="preserve"> </w:t>
      </w:r>
      <w:proofErr w:type="gramStart"/>
      <w:r>
        <w:t>present</w:t>
      </w:r>
      <w:proofErr w:type="gramEnd"/>
      <w:r>
        <w:t xml:space="preserve"> at a meeting. See section </w:t>
      </w:r>
      <w:r>
        <w:rPr>
          <w:color w:val="0000ED"/>
          <w:u w:val="single" w:color="0000ED"/>
        </w:rPr>
        <w:t>3.2.3.1</w:t>
      </w:r>
      <w:r>
        <w:t>.</w:t>
      </w:r>
    </w:p>
    <w:p w14:paraId="30151519" w14:textId="6072B9C5" w:rsidR="001B5840" w:rsidRDefault="00000000">
      <w:pPr>
        <w:ind w:left="-5" w:right="984"/>
      </w:pPr>
      <w:r>
        <w:rPr>
          <w:b/>
          <w:color w:val="0000ED"/>
          <w:u w:val="single" w:color="0000ED"/>
        </w:rPr>
        <w:t>Informative Text</w:t>
      </w:r>
      <w:del w:id="577" w:author="db" w:date="2022-08-24T13:55:00Z">
        <w:r>
          <w:delText xml:space="preserve"> -</w:delText>
        </w:r>
      </w:del>
      <w:r>
        <w:rPr>
          <w:b/>
          <w:color w:val="0000ED"/>
          <w:u w:val="single" w:color="0000ED"/>
        </w:rPr>
        <w:t xml:space="preserve"> </w:t>
      </w:r>
      <w:proofErr w:type="spellStart"/>
      <w:r>
        <w:t>text</w:t>
      </w:r>
      <w:proofErr w:type="spellEnd"/>
      <w:r>
        <w:t xml:space="preserve"> that is potentially helpful to the </w:t>
      </w:r>
      <w:r>
        <w:rPr>
          <w:color w:val="0000ED"/>
          <w:u w:val="single" w:color="0000ED"/>
        </w:rPr>
        <w:t>user</w:t>
      </w:r>
      <w:r>
        <w:t xml:space="preserve">, but not indispensable, and can be removed, changed, or added editorially without affecting interoperability. See section </w:t>
      </w:r>
      <w:r>
        <w:rPr>
          <w:color w:val="0000ED"/>
          <w:u w:val="single" w:color="0000ED"/>
        </w:rPr>
        <w:t>5.10</w:t>
      </w:r>
      <w:r>
        <w:t>.</w:t>
      </w:r>
    </w:p>
    <w:p w14:paraId="33D720D2" w14:textId="2C4D94B5" w:rsidR="001B5840" w:rsidRDefault="00000000">
      <w:pPr>
        <w:ind w:left="-5" w:right="338"/>
      </w:pPr>
      <w:r>
        <w:rPr>
          <w:b/>
          <w:color w:val="0000ED"/>
          <w:u w:val="single" w:color="0000ED"/>
        </w:rPr>
        <w:t xml:space="preserve">Interest Group </w:t>
      </w:r>
      <w:del w:id="578" w:author="db" w:date="2022-08-24T13:55:00Z">
        <w:r>
          <w:rPr>
            <w:rFonts w:ascii="Times New Roman" w:eastAsia="Times New Roman" w:hAnsi="Times New Roman" w:cs="Times New Roman"/>
            <w:b/>
          </w:rPr>
          <w:delText xml:space="preserve">– </w:delText>
        </w:r>
      </w:del>
      <w:r>
        <w:t xml:space="preserve">an interest category of a </w:t>
      </w:r>
      <w:proofErr w:type="gramStart"/>
      <w:r>
        <w:t>Member</w:t>
      </w:r>
      <w:proofErr w:type="gramEnd"/>
      <w:r>
        <w:t xml:space="preserve"> used to determine balance of interest. See section </w:t>
      </w:r>
      <w:r>
        <w:rPr>
          <w:color w:val="0000ED"/>
          <w:u w:val="single" w:color="0000ED"/>
        </w:rPr>
        <w:t>3.2.5</w:t>
      </w:r>
      <w:r>
        <w:t>.</w:t>
      </w:r>
    </w:p>
    <w:p w14:paraId="5F12EFBB" w14:textId="374EAAF0" w:rsidR="001B5840" w:rsidRDefault="00000000">
      <w:pPr>
        <w:ind w:left="-5" w:right="443"/>
      </w:pPr>
      <w:r>
        <w:rPr>
          <w:b/>
          <w:color w:val="0000ED"/>
          <w:u w:val="single" w:color="0000ED"/>
        </w:rPr>
        <w:t xml:space="preserve">Liaison </w:t>
      </w:r>
      <w:del w:id="579" w:author="db" w:date="2022-08-24T13:55:00Z">
        <w:r>
          <w:delText xml:space="preserve">- </w:delText>
        </w:r>
      </w:del>
      <w:r>
        <w:t xml:space="preserve">formal </w:t>
      </w:r>
      <w:r>
        <w:rPr>
          <w:color w:val="0000ED"/>
          <w:u w:val="single" w:color="0000ED"/>
        </w:rPr>
        <w:t>Societ</w:t>
      </w:r>
      <w:r>
        <w:rPr>
          <w:color w:val="0000ED"/>
        </w:rPr>
        <w:t>y</w:t>
      </w:r>
      <w:r>
        <w:t xml:space="preserve"> communications to or from external organizations in writing. See section </w:t>
      </w:r>
      <w:r>
        <w:rPr>
          <w:color w:val="0000ED"/>
          <w:u w:val="single" w:color="0000ED"/>
        </w:rPr>
        <w:t>8</w:t>
      </w:r>
      <w:r>
        <w:t>.</w:t>
      </w:r>
    </w:p>
    <w:p w14:paraId="7483B1CC" w14:textId="60008217" w:rsidR="001B5840" w:rsidRDefault="00000000">
      <w:pPr>
        <w:ind w:left="-5" w:right="1748"/>
      </w:pPr>
      <w:r>
        <w:rPr>
          <w:b/>
          <w:color w:val="0000ED"/>
          <w:u w:val="single" w:color="0000ED"/>
        </w:rPr>
        <w:t>Liaison Group</w:t>
      </w:r>
      <w:del w:id="580" w:author="db" w:date="2022-08-24T13:55:00Z">
        <w:r>
          <w:delText xml:space="preserve"> -</w:delText>
        </w:r>
      </w:del>
      <w:r>
        <w:rPr>
          <w:b/>
          <w:color w:val="0000ED"/>
          <w:u w:val="single" w:color="0000ED"/>
        </w:rPr>
        <w:t xml:space="preserve"> </w:t>
      </w:r>
      <w:r>
        <w:t xml:space="preserve">the collection of Members interested in developing and receiving formal </w:t>
      </w:r>
      <w:r>
        <w:rPr>
          <w:color w:val="0000ED"/>
          <w:u w:val="single" w:color="0000ED"/>
        </w:rPr>
        <w:t xml:space="preserve">liaison </w:t>
      </w:r>
      <w:r>
        <w:t xml:space="preserve">communications with an external entity. See section </w:t>
      </w:r>
      <w:r>
        <w:rPr>
          <w:color w:val="0000ED"/>
          <w:u w:val="single" w:color="0000ED"/>
        </w:rPr>
        <w:t>8</w:t>
      </w:r>
      <w:r>
        <w:t>.</w:t>
      </w:r>
    </w:p>
    <w:p w14:paraId="7B48C948" w14:textId="77777777" w:rsidR="001B5840" w:rsidRDefault="00000000">
      <w:pPr>
        <w:pStyle w:val="Heading2"/>
        <w:spacing w:after="47" w:line="259" w:lineRule="auto"/>
        <w:ind w:left="-5"/>
      </w:pPr>
      <w:r>
        <w:rPr>
          <w:sz w:val="26"/>
        </w:rPr>
        <w:lastRenderedPageBreak/>
        <w:t>Member</w:t>
      </w:r>
    </w:p>
    <w:p w14:paraId="325EB7D5" w14:textId="0E8BA272" w:rsidR="001B5840" w:rsidRDefault="00000000">
      <w:pPr>
        <w:ind w:left="-5" w:right="16"/>
      </w:pPr>
      <w:del w:id="581" w:author="db" w:date="2022-08-24T13:55:00Z">
        <w:r>
          <w:delText xml:space="preserve"> – </w:delText>
        </w:r>
      </w:del>
      <w:r>
        <w:t xml:space="preserve">a member of the Standards Community. See section </w:t>
      </w:r>
      <w:r>
        <w:rPr>
          <w:color w:val="0000ED"/>
          <w:u w:val="single" w:color="0000ED"/>
        </w:rPr>
        <w:t>2.4</w:t>
      </w:r>
      <w:r>
        <w:t>.</w:t>
      </w:r>
    </w:p>
    <w:p w14:paraId="76BF36C6" w14:textId="77777777" w:rsidR="001B5840" w:rsidRDefault="00000000">
      <w:pPr>
        <w:pStyle w:val="Heading3"/>
        <w:spacing w:after="47" w:line="259" w:lineRule="auto"/>
        <w:ind w:left="-5"/>
      </w:pPr>
      <w:r>
        <w:rPr>
          <w:color w:val="0000ED"/>
          <w:sz w:val="26"/>
          <w:u w:val="single" w:color="0000ED"/>
        </w:rPr>
        <w:t>Membership Bod</w:t>
      </w:r>
      <w:r>
        <w:rPr>
          <w:color w:val="0000ED"/>
          <w:sz w:val="26"/>
        </w:rPr>
        <w:t>y</w:t>
      </w:r>
    </w:p>
    <w:p w14:paraId="20A54650" w14:textId="1DE3AD15" w:rsidR="001B5840" w:rsidRDefault="00000000">
      <w:pPr>
        <w:ind w:left="-5" w:right="16"/>
      </w:pPr>
      <w:del w:id="582" w:author="db" w:date="2022-08-24T13:55:00Z">
        <w:r>
          <w:delText xml:space="preserve"> - </w:delText>
        </w:r>
      </w:del>
      <w:r>
        <w:t xml:space="preserve">the roster of members for a meeting or </w:t>
      </w:r>
      <w:r>
        <w:rPr>
          <w:color w:val="0000ED"/>
          <w:u w:val="single" w:color="0000ED"/>
        </w:rPr>
        <w:t>Ballot</w:t>
      </w:r>
      <w:r>
        <w:t xml:space="preserve">. See section </w:t>
      </w:r>
      <w:r>
        <w:rPr>
          <w:color w:val="541A8B"/>
          <w:u w:val="single" w:color="541A8B"/>
        </w:rPr>
        <w:t>3.2.4</w:t>
      </w:r>
      <w:r>
        <w:t>.</w:t>
      </w:r>
    </w:p>
    <w:p w14:paraId="7F87329E" w14:textId="6E560704" w:rsidR="001B5840" w:rsidRDefault="00000000">
      <w:pPr>
        <w:spacing w:after="5"/>
        <w:ind w:left="-5" w:right="1044"/>
        <w:rPr>
          <w:ins w:id="583" w:author="db" w:date="2022-08-24T13:55:00Z"/>
        </w:rPr>
      </w:pPr>
      <w:r>
        <w:rPr>
          <w:b/>
          <w:color w:val="0000ED"/>
          <w:u w:val="single" w:color="0000ED"/>
        </w:rPr>
        <w:t xml:space="preserve">Normative References </w:t>
      </w:r>
      <w:del w:id="584" w:author="db" w:date="2022-08-24T13:55:00Z">
        <w:r>
          <w:rPr>
            <w:sz w:val="23"/>
          </w:rPr>
          <w:delText xml:space="preserve">- </w:delText>
        </w:r>
      </w:del>
      <w:r>
        <w:t xml:space="preserve">external documents referenced in </w:t>
      </w:r>
      <w:r>
        <w:rPr>
          <w:color w:val="0000ED"/>
          <w:u w:val="single" w:color="0000ED"/>
        </w:rPr>
        <w:t>Normative Text</w:t>
      </w:r>
      <w:r>
        <w:t xml:space="preserve"> that are indispensable to the </w:t>
      </w:r>
      <w:del w:id="585" w:author="db" w:date="2022-08-24T13:55:00Z">
        <w:r>
          <w:rPr>
            <w:sz w:val="23"/>
          </w:rPr>
          <w:delText xml:space="preserve">user. </w:delText>
        </w:r>
      </w:del>
      <w:ins w:id="586" w:author="db" w:date="2022-08-24T13:55:00Z">
        <w:r>
          <w:rPr>
            <w:color w:val="0000ED"/>
            <w:u w:val="single" w:color="0000ED"/>
          </w:rPr>
          <w:t>User</w:t>
        </w:r>
        <w:r>
          <w:t>.</w:t>
        </w:r>
      </w:ins>
    </w:p>
    <w:p w14:paraId="00ADC326" w14:textId="77777777" w:rsidR="001B5840" w:rsidRDefault="00000000">
      <w:pPr>
        <w:ind w:left="-5" w:right="16"/>
      </w:pPr>
      <w:r>
        <w:t xml:space="preserve">See section </w:t>
      </w:r>
      <w:r>
        <w:rPr>
          <w:color w:val="0000ED"/>
          <w:u w:val="single" w:color="0000ED"/>
        </w:rPr>
        <w:t>12</w:t>
      </w:r>
      <w:r>
        <w:t>.</w:t>
      </w:r>
    </w:p>
    <w:p w14:paraId="25244413" w14:textId="77777777" w:rsidR="001B5840" w:rsidRDefault="00000000">
      <w:pPr>
        <w:pStyle w:val="Heading3"/>
        <w:spacing w:after="47" w:line="259" w:lineRule="auto"/>
        <w:ind w:left="-5"/>
      </w:pPr>
      <w:r>
        <w:rPr>
          <w:color w:val="0000ED"/>
          <w:sz w:val="26"/>
          <w:u w:val="single" w:color="0000ED"/>
        </w:rPr>
        <w:t>Normative Text</w:t>
      </w:r>
    </w:p>
    <w:p w14:paraId="7B545A60" w14:textId="755825A0" w:rsidR="001B5840" w:rsidRDefault="00000000">
      <w:pPr>
        <w:ind w:left="-5" w:right="16"/>
      </w:pPr>
      <w:del w:id="587" w:author="db" w:date="2022-08-24T13:55:00Z">
        <w:r>
          <w:rPr>
            <w:rFonts w:ascii="Times New Roman" w:eastAsia="Times New Roman" w:hAnsi="Times New Roman" w:cs="Times New Roman"/>
            <w:b/>
            <w:sz w:val="23"/>
          </w:rPr>
          <w:delText xml:space="preserve"> </w:delText>
        </w:r>
        <w:r>
          <w:rPr>
            <w:sz w:val="23"/>
          </w:rPr>
          <w:delText xml:space="preserve">– </w:delText>
        </w:r>
      </w:del>
      <w:r>
        <w:t xml:space="preserve">document language that describes elements of the design that are indispensable or that contains the </w:t>
      </w:r>
      <w:r>
        <w:rPr>
          <w:color w:val="0000ED"/>
          <w:u w:val="single" w:color="0000ED"/>
        </w:rPr>
        <w:t>conformance lan</w:t>
      </w:r>
      <w:r>
        <w:rPr>
          <w:color w:val="0000ED"/>
        </w:rPr>
        <w:t>g</w:t>
      </w:r>
      <w:r>
        <w:rPr>
          <w:color w:val="0000ED"/>
          <w:u w:val="single" w:color="0000ED"/>
        </w:rPr>
        <w:t>ua</w:t>
      </w:r>
      <w:r>
        <w:rPr>
          <w:color w:val="0000ED"/>
        </w:rPr>
        <w:t>g</w:t>
      </w:r>
      <w:r>
        <w:rPr>
          <w:color w:val="0000ED"/>
          <w:u w:val="single" w:color="0000ED"/>
        </w:rPr>
        <w:t>e</w:t>
      </w:r>
      <w:r>
        <w:t xml:space="preserve"> keywords: "shall," "should," or "may," See section </w:t>
      </w:r>
      <w:r>
        <w:rPr>
          <w:color w:val="0000ED"/>
          <w:u w:val="single" w:color="0000ED"/>
        </w:rPr>
        <w:t>6.10</w:t>
      </w:r>
      <w:r>
        <w:t>.</w:t>
      </w:r>
    </w:p>
    <w:p w14:paraId="6E1C1988" w14:textId="77777777" w:rsidR="001B5840" w:rsidRDefault="00000000">
      <w:pPr>
        <w:pStyle w:val="Heading3"/>
        <w:spacing w:after="47" w:line="259" w:lineRule="auto"/>
        <w:ind w:left="-5"/>
      </w:pPr>
      <w:r>
        <w:rPr>
          <w:color w:val="0000ED"/>
          <w:sz w:val="26"/>
          <w:u w:val="single" w:color="0000ED"/>
        </w:rPr>
        <w:t>Observer Member</w:t>
      </w:r>
    </w:p>
    <w:p w14:paraId="470C7A5B" w14:textId="51A87105" w:rsidR="001B5840" w:rsidRDefault="00000000">
      <w:pPr>
        <w:ind w:left="-5" w:right="16"/>
      </w:pPr>
      <w:del w:id="588" w:author="db" w:date="2022-08-24T13:55:00Z">
        <w:r>
          <w:delText xml:space="preserve"> - </w:delText>
        </w:r>
      </w:del>
      <w:r>
        <w:t xml:space="preserve">a member of a </w:t>
      </w:r>
      <w:r>
        <w:rPr>
          <w:color w:val="0000ED"/>
          <w:u w:val="single" w:color="0000ED"/>
        </w:rPr>
        <w:t>Technolo</w:t>
      </w:r>
      <w:r>
        <w:rPr>
          <w:color w:val="0000ED"/>
        </w:rPr>
        <w:t>gy</w:t>
      </w:r>
      <w:r>
        <w:rPr>
          <w:color w:val="0000ED"/>
          <w:u w:val="single" w:color="0000ED"/>
        </w:rPr>
        <w:t xml:space="preserve"> Committee</w:t>
      </w:r>
      <w:r>
        <w:t xml:space="preserve"> who has an interest in its work, may or may not participate actively in the work, and has no voting rights. See section </w:t>
      </w:r>
      <w:r>
        <w:rPr>
          <w:color w:val="0000ED"/>
          <w:u w:val="single" w:color="0000ED"/>
        </w:rPr>
        <w:t>3.2.3.1</w:t>
      </w:r>
      <w:r>
        <w:t>.</w:t>
      </w:r>
    </w:p>
    <w:p w14:paraId="44BEC9F4" w14:textId="4604BD6F" w:rsidR="001B5840" w:rsidRDefault="00000000">
      <w:pPr>
        <w:spacing w:after="296" w:line="259" w:lineRule="auto"/>
        <w:ind w:left="-5" w:right="8109"/>
      </w:pPr>
      <w:r>
        <w:rPr>
          <w:b/>
        </w:rPr>
        <w:t xml:space="preserve">Operations Manual </w:t>
      </w:r>
      <w:del w:id="589" w:author="db" w:date="2022-08-24T13:55:00Z">
        <w:r>
          <w:delText xml:space="preserve">- </w:delText>
        </w:r>
      </w:del>
      <w:r>
        <w:t>this document.</w:t>
      </w:r>
    </w:p>
    <w:p w14:paraId="665667C3" w14:textId="77777777" w:rsidR="001B5840" w:rsidRDefault="00000000">
      <w:pPr>
        <w:pStyle w:val="Heading3"/>
        <w:spacing w:after="47" w:line="259" w:lineRule="auto"/>
        <w:ind w:left="-5"/>
      </w:pPr>
      <w:r>
        <w:rPr>
          <w:color w:val="0000ED"/>
          <w:sz w:val="26"/>
          <w:u w:val="single" w:color="0000ED"/>
        </w:rPr>
        <w:t>Other Documents</w:t>
      </w:r>
    </w:p>
    <w:p w14:paraId="1BD780AE" w14:textId="3EE42563" w:rsidR="001B5840" w:rsidRDefault="00000000">
      <w:pPr>
        <w:spacing w:after="290" w:line="265" w:lineRule="auto"/>
        <w:ind w:left="-5" w:right="33"/>
      </w:pPr>
      <w:del w:id="590" w:author="db" w:date="2022-08-24T13:55:00Z">
        <w:r>
          <w:delText xml:space="preserve"> - </w:delText>
        </w:r>
      </w:del>
      <w:r>
        <w:t xml:space="preserve">documents that are not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such as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Reports</w:t>
      </w:r>
      <w:r>
        <w:t xml:space="preserve">, </w:t>
      </w:r>
      <w:r>
        <w:rPr>
          <w:color w:val="0000ED"/>
          <w:u w:val="single" w:color="0000ED"/>
        </w:rPr>
        <w:t>Advisor</w:t>
      </w:r>
      <w:r>
        <w:rPr>
          <w:color w:val="0000ED"/>
        </w:rPr>
        <w:t xml:space="preserve">y </w:t>
      </w:r>
      <w:r>
        <w:rPr>
          <w:color w:val="0000ED"/>
          <w:u w:val="single" w:color="0000ED"/>
        </w:rPr>
        <w:t>Notes</w:t>
      </w:r>
      <w:r>
        <w:t xml:space="preserve">, etc. See section </w:t>
      </w:r>
      <w:r>
        <w:rPr>
          <w:color w:val="0000ED"/>
          <w:u w:val="single" w:color="0000ED"/>
        </w:rPr>
        <w:t>5.4</w:t>
      </w:r>
      <w:r>
        <w:t>.</w:t>
      </w:r>
    </w:p>
    <w:p w14:paraId="357048B6" w14:textId="77777777" w:rsidR="001B5840" w:rsidRDefault="00000000">
      <w:pPr>
        <w:pStyle w:val="Heading3"/>
        <w:spacing w:after="47" w:line="259" w:lineRule="auto"/>
        <w:ind w:left="-5"/>
      </w:pPr>
      <w:r>
        <w:rPr>
          <w:color w:val="0000ED"/>
          <w:sz w:val="26"/>
          <w:u w:val="single" w:color="0000ED"/>
        </w:rPr>
        <w:t>Participant Member</w:t>
      </w:r>
    </w:p>
    <w:p w14:paraId="2FA23C1E" w14:textId="517B2D8A" w:rsidR="001B5840" w:rsidRDefault="00000000">
      <w:pPr>
        <w:ind w:left="-5" w:right="16"/>
      </w:pPr>
      <w:del w:id="591" w:author="db" w:date="2022-08-24T13:55:00Z">
        <w:r>
          <w:delText xml:space="preserve"> - </w:delText>
        </w:r>
      </w:del>
      <w:r>
        <w:t xml:space="preserve">a member of a </w:t>
      </w:r>
      <w:r>
        <w:rPr>
          <w:color w:val="0000ED"/>
          <w:u w:val="single" w:color="0000ED"/>
        </w:rPr>
        <w:t>Technolo</w:t>
      </w:r>
      <w:r>
        <w:rPr>
          <w:color w:val="0000ED"/>
        </w:rPr>
        <w:t>gy</w:t>
      </w:r>
      <w:r>
        <w:rPr>
          <w:color w:val="0000ED"/>
          <w:u w:val="single" w:color="0000ED"/>
        </w:rPr>
        <w:t xml:space="preserve"> Committee</w:t>
      </w:r>
      <w:r>
        <w:t xml:space="preserve"> who commits to active contribution to the work of the </w:t>
      </w:r>
      <w:r>
        <w:rPr>
          <w:color w:val="0000ED"/>
          <w:u w:val="single" w:color="0000ED"/>
        </w:rPr>
        <w:t>Technolo</w:t>
      </w:r>
      <w:r>
        <w:rPr>
          <w:color w:val="0000ED"/>
        </w:rPr>
        <w:t>gy</w:t>
      </w:r>
      <w:r>
        <w:rPr>
          <w:color w:val="0000ED"/>
          <w:u w:val="single" w:color="0000ED"/>
        </w:rPr>
        <w:t xml:space="preserve"> Committee</w:t>
      </w:r>
      <w:r>
        <w:t xml:space="preserve"> and has voting rights and obligations. See section </w:t>
      </w:r>
      <w:r>
        <w:rPr>
          <w:color w:val="0000ED"/>
          <w:u w:val="single" w:color="0000ED"/>
        </w:rPr>
        <w:t>3.2.3.1</w:t>
      </w:r>
      <w:r>
        <w:t>.</w:t>
      </w:r>
    </w:p>
    <w:p w14:paraId="7DE9281B" w14:textId="77777777" w:rsidR="001B5840" w:rsidRDefault="00000000">
      <w:pPr>
        <w:pStyle w:val="Heading3"/>
        <w:spacing w:after="47" w:line="259" w:lineRule="auto"/>
        <w:ind w:left="-5"/>
      </w:pPr>
      <w:r>
        <w:rPr>
          <w:color w:val="0000ED"/>
          <w:sz w:val="26"/>
          <w:u w:val="single" w:color="0000ED"/>
        </w:rPr>
        <w:t>Participation Fee</w:t>
      </w:r>
    </w:p>
    <w:p w14:paraId="74B49282" w14:textId="7D8EFA85" w:rsidR="001B5840" w:rsidRDefault="00000000">
      <w:pPr>
        <w:ind w:left="-5" w:right="16"/>
      </w:pPr>
      <w:del w:id="592" w:author="db" w:date="2022-08-24T13:55:00Z">
        <w:r>
          <w:rPr>
            <w:rFonts w:ascii="Times New Roman" w:eastAsia="Times New Roman" w:hAnsi="Times New Roman" w:cs="Times New Roman"/>
            <w:b/>
          </w:rPr>
          <w:delText xml:space="preserve"> – </w:delText>
        </w:r>
      </w:del>
      <w:r>
        <w:t xml:space="preserve">a fee charged to Members for participation in the Standards Community. The purpose of the fee is to offset part of the cost of standards development. See section </w:t>
      </w:r>
      <w:r>
        <w:rPr>
          <w:color w:val="0000ED"/>
          <w:u w:val="single" w:color="0000ED"/>
        </w:rPr>
        <w:t>2.4</w:t>
      </w:r>
      <w:r>
        <w:t>.</w:t>
      </w:r>
    </w:p>
    <w:p w14:paraId="4E658B6C" w14:textId="77777777" w:rsidR="001B5840" w:rsidRDefault="00000000">
      <w:pPr>
        <w:pStyle w:val="Heading3"/>
        <w:spacing w:after="47" w:line="259" w:lineRule="auto"/>
        <w:ind w:left="-5"/>
      </w:pPr>
      <w:r>
        <w:rPr>
          <w:color w:val="0000ED"/>
          <w:sz w:val="26"/>
          <w:u w:val="single" w:color="0000ED"/>
        </w:rPr>
        <w:t>Producer</w:t>
      </w:r>
    </w:p>
    <w:p w14:paraId="28A2945D" w14:textId="712DB607" w:rsidR="001B5840" w:rsidRDefault="00000000">
      <w:pPr>
        <w:ind w:left="-5" w:right="16"/>
      </w:pPr>
      <w:del w:id="593" w:author="db" w:date="2022-08-24T13:55:00Z">
        <w:r>
          <w:delText xml:space="preserve"> - </w:delText>
        </w:r>
      </w:del>
      <w:r>
        <w:t xml:space="preserve">a member interest category for members who manufacture products or provide services. See section </w:t>
      </w:r>
      <w:r>
        <w:rPr>
          <w:color w:val="0000ED"/>
          <w:u w:val="single" w:color="0000ED"/>
        </w:rPr>
        <w:t>3.2.5</w:t>
      </w:r>
      <w:r>
        <w:t>.</w:t>
      </w:r>
    </w:p>
    <w:p w14:paraId="00227D5E" w14:textId="77777777" w:rsidR="001B5840" w:rsidRDefault="00000000">
      <w:pPr>
        <w:pStyle w:val="Heading3"/>
        <w:spacing w:after="47" w:line="259" w:lineRule="auto"/>
        <w:ind w:left="-5"/>
      </w:pPr>
      <w:r>
        <w:rPr>
          <w:color w:val="0000ED"/>
          <w:sz w:val="26"/>
          <w:u w:val="single" w:color="0000ED"/>
        </w:rPr>
        <w:t>Pro</w:t>
      </w:r>
      <w:r>
        <w:rPr>
          <w:color w:val="0000ED"/>
          <w:sz w:val="26"/>
        </w:rPr>
        <w:t>j</w:t>
      </w:r>
      <w:r>
        <w:rPr>
          <w:color w:val="0000ED"/>
          <w:sz w:val="26"/>
          <w:u w:val="single" w:color="0000ED"/>
        </w:rPr>
        <w:t>ect</w:t>
      </w:r>
    </w:p>
    <w:p w14:paraId="463040DC" w14:textId="01AD122C" w:rsidR="001B5840" w:rsidRDefault="00000000">
      <w:pPr>
        <w:ind w:left="-5" w:right="16"/>
      </w:pPr>
      <w:del w:id="594" w:author="db" w:date="2022-08-24T13:55:00Z">
        <w:r>
          <w:delText xml:space="preserve"> - </w:delText>
        </w:r>
      </w:del>
      <w:r>
        <w:t xml:space="preserve">an item of work (typically a publication) undertaken by a </w:t>
      </w:r>
      <w:r>
        <w:rPr>
          <w:color w:val="0000ED"/>
          <w:u w:val="single" w:color="0000ED"/>
        </w:rPr>
        <w:t>Technolo</w:t>
      </w:r>
      <w:r>
        <w:rPr>
          <w:color w:val="0000ED"/>
        </w:rPr>
        <w:t>gy</w:t>
      </w:r>
      <w:r>
        <w:rPr>
          <w:color w:val="0000ED"/>
          <w:u w:val="single" w:color="0000ED"/>
        </w:rPr>
        <w:t xml:space="preserve"> Committee</w:t>
      </w:r>
      <w:r>
        <w:t xml:space="preserve"> or its </w:t>
      </w:r>
      <w:proofErr w:type="gramStart"/>
      <w:r>
        <w:rPr>
          <w:color w:val="0000ED"/>
          <w:u w:val="single" w:color="0000ED"/>
        </w:rPr>
        <w:t>Sub Groups</w:t>
      </w:r>
      <w:proofErr w:type="gramEnd"/>
      <w:r>
        <w:t xml:space="preserve">. See section </w:t>
      </w:r>
      <w:r>
        <w:rPr>
          <w:color w:val="0000ED"/>
          <w:u w:val="single" w:color="0000ED"/>
        </w:rPr>
        <w:t>6.3</w:t>
      </w:r>
      <w:r>
        <w:t>.</w:t>
      </w:r>
    </w:p>
    <w:p w14:paraId="44351D3A" w14:textId="77777777" w:rsidR="001B5840" w:rsidRDefault="00000000">
      <w:pPr>
        <w:spacing w:after="47" w:line="259" w:lineRule="auto"/>
        <w:ind w:left="-5"/>
      </w:pPr>
      <w:r>
        <w:rPr>
          <w:b/>
          <w:color w:val="0000ED"/>
          <w:u w:val="single" w:color="0000ED"/>
        </w:rPr>
        <w:t>Pro</w:t>
      </w:r>
      <w:r>
        <w:rPr>
          <w:b/>
          <w:color w:val="0000ED"/>
        </w:rPr>
        <w:t>j</w:t>
      </w:r>
      <w:r>
        <w:rPr>
          <w:b/>
          <w:color w:val="0000ED"/>
          <w:u w:val="single" w:color="0000ED"/>
        </w:rPr>
        <w:t>ect Summar</w:t>
      </w:r>
      <w:r>
        <w:rPr>
          <w:b/>
          <w:color w:val="0000ED"/>
        </w:rPr>
        <w:t>y</w:t>
      </w:r>
    </w:p>
    <w:p w14:paraId="44AF121C" w14:textId="679EDD8D" w:rsidR="001B5840" w:rsidRDefault="00000000">
      <w:pPr>
        <w:ind w:left="-5" w:right="16"/>
      </w:pPr>
      <w:del w:id="595" w:author="db" w:date="2022-08-24T13:55:00Z">
        <w:r>
          <w:rPr>
            <w:rFonts w:ascii="Times New Roman" w:eastAsia="Times New Roman" w:hAnsi="Times New Roman" w:cs="Times New Roman"/>
            <w:b/>
          </w:rPr>
          <w:delText xml:space="preserve"> </w:delText>
        </w:r>
        <w:r>
          <w:delText xml:space="preserve">- </w:delText>
        </w:r>
      </w:del>
      <w:r>
        <w:t xml:space="preserve">the basic information that defines a </w:t>
      </w:r>
      <w:r>
        <w:rPr>
          <w:color w:val="0000ED"/>
          <w:u w:val="single" w:color="0000ED"/>
        </w:rPr>
        <w:t>Pro</w:t>
      </w:r>
      <w:r>
        <w:rPr>
          <w:color w:val="0000ED"/>
        </w:rPr>
        <w:t>j</w:t>
      </w:r>
      <w:r>
        <w:rPr>
          <w:color w:val="0000ED"/>
          <w:u w:val="single" w:color="0000ED"/>
        </w:rPr>
        <w:t>ect</w:t>
      </w:r>
      <w:r>
        <w:t xml:space="preserve">. See section </w:t>
      </w:r>
      <w:r>
        <w:rPr>
          <w:color w:val="0000ED"/>
          <w:u w:val="single" w:color="0000ED"/>
        </w:rPr>
        <w:t>6.3</w:t>
      </w:r>
      <w:r>
        <w:t>.</w:t>
      </w:r>
    </w:p>
    <w:p w14:paraId="0B56A66C" w14:textId="77777777" w:rsidR="001B5840" w:rsidRDefault="00000000">
      <w:pPr>
        <w:spacing w:after="47" w:line="259" w:lineRule="auto"/>
        <w:ind w:left="-5"/>
      </w:pPr>
      <w:r>
        <w:rPr>
          <w:b/>
          <w:color w:val="0000ED"/>
          <w:u w:val="single" w:color="0000ED"/>
        </w:rPr>
        <w:lastRenderedPageBreak/>
        <w:t>Proponent</w:t>
      </w:r>
    </w:p>
    <w:p w14:paraId="163B4671" w14:textId="54A65393" w:rsidR="001B5840" w:rsidRDefault="00000000">
      <w:pPr>
        <w:ind w:left="-5" w:right="16"/>
      </w:pPr>
      <w:del w:id="596" w:author="db" w:date="2022-08-24T13:55:00Z">
        <w:r>
          <w:rPr>
            <w:color w:val="0000FF"/>
            <w:u w:val="single" w:color="0000FF"/>
          </w:rPr>
          <w:delText xml:space="preserve"> - </w:delText>
        </w:r>
      </w:del>
      <w:r>
        <w:t xml:space="preserve">Members agreeing to be actively involved in the </w:t>
      </w:r>
      <w:r>
        <w:rPr>
          <w:color w:val="0000ED"/>
          <w:u w:val="single" w:color="0000ED"/>
        </w:rPr>
        <w:t>Pro</w:t>
      </w:r>
      <w:r>
        <w:rPr>
          <w:color w:val="0000ED"/>
        </w:rPr>
        <w:t>j</w:t>
      </w:r>
      <w:r>
        <w:rPr>
          <w:color w:val="0000ED"/>
          <w:u w:val="single" w:color="0000ED"/>
        </w:rPr>
        <w:t>ect</w:t>
      </w:r>
      <w:r>
        <w:t xml:space="preserve">. See section </w:t>
      </w:r>
      <w:r>
        <w:rPr>
          <w:color w:val="0000ED"/>
          <w:u w:val="single" w:color="0000ED"/>
        </w:rPr>
        <w:t>6.3</w:t>
      </w:r>
      <w:r>
        <w:t>.</w:t>
      </w:r>
    </w:p>
    <w:p w14:paraId="7B0A2248" w14:textId="77777777" w:rsidR="001B5840" w:rsidRDefault="00000000">
      <w:pPr>
        <w:spacing w:after="47" w:line="259" w:lineRule="auto"/>
        <w:ind w:left="-5"/>
      </w:pPr>
      <w:r>
        <w:rPr>
          <w:b/>
          <w:color w:val="0000ED"/>
          <w:u w:val="single" w:color="0000ED"/>
        </w:rPr>
        <w:t>Quorum</w:t>
      </w:r>
    </w:p>
    <w:p w14:paraId="4ED21E10" w14:textId="0BE107B8" w:rsidR="001B5840" w:rsidRDefault="00000000">
      <w:pPr>
        <w:ind w:left="-5" w:right="16"/>
      </w:pPr>
      <w:del w:id="597" w:author="db" w:date="2022-08-24T13:55:00Z">
        <w:r>
          <w:delText xml:space="preserve"> - </w:delText>
        </w:r>
      </w:del>
      <w:r>
        <w:t xml:space="preserve">the number of Group members required to be present to conduct business. See section </w:t>
      </w:r>
      <w:r>
        <w:rPr>
          <w:color w:val="0000ED"/>
          <w:u w:val="single" w:color="0000ED"/>
        </w:rPr>
        <w:t>4.2</w:t>
      </w:r>
      <w:r>
        <w:t>.</w:t>
      </w:r>
    </w:p>
    <w:p w14:paraId="6DD83A08" w14:textId="77777777" w:rsidR="001B5840" w:rsidRDefault="00000000">
      <w:pPr>
        <w:pStyle w:val="Heading3"/>
        <w:spacing w:after="47" w:line="259" w:lineRule="auto"/>
        <w:ind w:left="-5"/>
      </w:pPr>
      <w:r>
        <w:rPr>
          <w:color w:val="0000ED"/>
          <w:sz w:val="26"/>
          <w:u w:val="single" w:color="0000ED"/>
        </w:rPr>
        <w:t>Rapporteur</w:t>
      </w:r>
    </w:p>
    <w:p w14:paraId="1B37262A" w14:textId="52F1E51A" w:rsidR="001B5840" w:rsidRDefault="00000000">
      <w:pPr>
        <w:ind w:left="-5" w:right="16"/>
      </w:pPr>
      <w:del w:id="598" w:author="db" w:date="2022-08-24T13:55:00Z">
        <w:r>
          <w:delText xml:space="preserve"> - </w:delText>
        </w:r>
      </w:del>
      <w:r>
        <w:t xml:space="preserve">an individual appointed by the </w:t>
      </w:r>
      <w:r>
        <w:rPr>
          <w:color w:val="541A8B"/>
          <w:u w:val="single" w:color="541A8B"/>
        </w:rPr>
        <w:t>Standards Vice President</w:t>
      </w:r>
      <w:r>
        <w:t xml:space="preserve"> and designated to give and receive reports between SMPTE and an external entity. See section </w:t>
      </w:r>
      <w:r>
        <w:rPr>
          <w:color w:val="0000ED"/>
          <w:u w:val="single" w:color="0000ED"/>
        </w:rPr>
        <w:t>8</w:t>
      </w:r>
      <w:r>
        <w:t>.</w:t>
      </w:r>
    </w:p>
    <w:p w14:paraId="2DBFEA68" w14:textId="77777777" w:rsidR="001B5840" w:rsidRDefault="00000000">
      <w:pPr>
        <w:pStyle w:val="Heading3"/>
        <w:spacing w:after="47" w:line="259" w:lineRule="auto"/>
        <w:ind w:left="-5"/>
      </w:pPr>
      <w:r>
        <w:rPr>
          <w:color w:val="0000ED"/>
          <w:sz w:val="26"/>
          <w:u w:val="single" w:color="0000ED"/>
        </w:rPr>
        <w:t>Recommended Practice</w:t>
      </w:r>
      <w:r>
        <w:rPr>
          <w:sz w:val="26"/>
        </w:rPr>
        <w:t xml:space="preserve"> (RP)</w:t>
      </w:r>
    </w:p>
    <w:p w14:paraId="369066C2" w14:textId="24EEE652" w:rsidR="001B5840" w:rsidRDefault="00000000">
      <w:pPr>
        <w:ind w:left="-5" w:right="16"/>
      </w:pPr>
      <w:del w:id="599" w:author="db" w:date="2022-08-24T13:55:00Z">
        <w:r>
          <w:delText xml:space="preserve"> - </w:delText>
        </w:r>
      </w:del>
      <w:r>
        <w:t xml:space="preserve">a document that constrains existing specifications and functions that facilitates effective interchange or interconnection. See section </w:t>
      </w:r>
      <w:r>
        <w:rPr>
          <w:color w:val="0000ED"/>
          <w:u w:val="single" w:color="0000ED"/>
        </w:rPr>
        <w:t>5.2.2</w:t>
      </w:r>
      <w:r>
        <w:t>.</w:t>
      </w:r>
    </w:p>
    <w:p w14:paraId="5CC2E52F" w14:textId="77777777" w:rsidR="001B5840" w:rsidRDefault="00000000">
      <w:pPr>
        <w:pStyle w:val="Heading3"/>
        <w:spacing w:after="47" w:line="259" w:lineRule="auto"/>
        <w:ind w:left="-5"/>
      </w:pPr>
      <w:r>
        <w:rPr>
          <w:color w:val="0000ED"/>
          <w:sz w:val="26"/>
          <w:u w:val="single" w:color="0000ED"/>
        </w:rPr>
        <w:t>Re</w:t>
      </w:r>
      <w:r>
        <w:rPr>
          <w:color w:val="0000ED"/>
          <w:sz w:val="26"/>
        </w:rPr>
        <w:t>g</w:t>
      </w:r>
      <w:r>
        <w:rPr>
          <w:color w:val="0000ED"/>
          <w:sz w:val="26"/>
          <w:u w:val="single" w:color="0000ED"/>
        </w:rPr>
        <w:t>ister</w:t>
      </w:r>
    </w:p>
    <w:p w14:paraId="3BDF2B91" w14:textId="7C06A363" w:rsidR="001B5840" w:rsidRDefault="00000000">
      <w:pPr>
        <w:ind w:left="-5" w:right="16"/>
      </w:pPr>
      <w:del w:id="600" w:author="db" w:date="2022-08-24T13:55:00Z">
        <w:r>
          <w:delText xml:space="preserve"> - </w:delText>
        </w:r>
      </w:del>
      <w:r>
        <w:t xml:space="preserve">a table in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that is published in a medium more convenient for updating (</w:t>
      </w:r>
      <w:proofErr w:type="gramStart"/>
      <w:r>
        <w:t>e.g.</w:t>
      </w:r>
      <w:proofErr w:type="gramEnd"/>
      <w:r>
        <w:t xml:space="preserve"> an online database). See section </w:t>
      </w:r>
      <w:r>
        <w:rPr>
          <w:color w:val="0000ED"/>
          <w:u w:val="single" w:color="0000ED"/>
        </w:rPr>
        <w:t>5.2.5</w:t>
      </w:r>
      <w:r>
        <w:t>.</w:t>
      </w:r>
    </w:p>
    <w:p w14:paraId="7B973E4D" w14:textId="77777777" w:rsidR="001B5840" w:rsidRDefault="00000000">
      <w:pPr>
        <w:pStyle w:val="Heading3"/>
        <w:spacing w:after="47" w:line="259" w:lineRule="auto"/>
        <w:ind w:left="-5"/>
      </w:pPr>
      <w:r>
        <w:rPr>
          <w:color w:val="0000ED"/>
          <w:sz w:val="26"/>
          <w:u w:val="single" w:color="0000ED"/>
        </w:rPr>
        <w:t>Re</w:t>
      </w:r>
      <w:r>
        <w:rPr>
          <w:color w:val="0000ED"/>
          <w:sz w:val="26"/>
        </w:rPr>
        <w:t>g</w:t>
      </w:r>
      <w:r>
        <w:rPr>
          <w:color w:val="0000ED"/>
          <w:sz w:val="26"/>
          <w:u w:val="single" w:color="0000ED"/>
        </w:rPr>
        <w:t>istered Disclosure Document</w:t>
      </w:r>
      <w:r>
        <w:rPr>
          <w:sz w:val="26"/>
        </w:rPr>
        <w:t xml:space="preserve"> (RDD)</w:t>
      </w:r>
    </w:p>
    <w:p w14:paraId="743E0E00" w14:textId="25B717BC" w:rsidR="001B5840" w:rsidRDefault="00000000">
      <w:pPr>
        <w:ind w:left="-5" w:right="16"/>
      </w:pPr>
      <w:del w:id="601" w:author="db" w:date="2022-08-24T13:55:00Z">
        <w:r>
          <w:delText xml:space="preserve"> – </w:delText>
        </w:r>
      </w:del>
      <w:r>
        <w:t xml:space="preserve">a document published by SMPTE, of </w:t>
      </w:r>
      <w:r>
        <w:rPr>
          <w:color w:val="0000ED"/>
        </w:rPr>
        <w:t>g</w:t>
      </w:r>
      <w:r>
        <w:rPr>
          <w:color w:val="0000ED"/>
          <w:u w:val="single" w:color="0000ED"/>
        </w:rPr>
        <w:t>eneral interest</w:t>
      </w:r>
      <w:r>
        <w:t xml:space="preserve"> to the industry, that is not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and that does not represent findings, representations, or recommendations by the </w:t>
      </w:r>
      <w:r>
        <w:rPr>
          <w:color w:val="0000ED"/>
          <w:u w:val="single" w:color="0000ED"/>
        </w:rPr>
        <w:t>Societ</w:t>
      </w:r>
      <w:r>
        <w:rPr>
          <w:color w:val="0000ED"/>
        </w:rPr>
        <w:t>y</w:t>
      </w:r>
      <w:r>
        <w:t xml:space="preserve">. See section </w:t>
      </w:r>
      <w:r>
        <w:rPr>
          <w:color w:val="0000ED"/>
          <w:u w:val="single" w:color="0000ED"/>
        </w:rPr>
        <w:t>7</w:t>
      </w:r>
      <w:r>
        <w:t>.</w:t>
      </w:r>
    </w:p>
    <w:p w14:paraId="0BAC03EC" w14:textId="7C164A0E" w:rsidR="001B5840" w:rsidRDefault="00000000">
      <w:pPr>
        <w:ind w:left="-5" w:right="1534"/>
      </w:pPr>
      <w:r>
        <w:rPr>
          <w:b/>
          <w:i/>
        </w:rPr>
        <w:t xml:space="preserve">Registration Authority </w:t>
      </w:r>
      <w:del w:id="602" w:author="db" w:date="2022-08-24T13:55:00Z">
        <w:r>
          <w:delText xml:space="preserve">- </w:delText>
        </w:r>
      </w:del>
      <w:r>
        <w:t xml:space="preserve">the SMPTE registry operations as more fully described on the </w:t>
      </w:r>
      <w:r>
        <w:rPr>
          <w:color w:val="0000ED"/>
          <w:u w:val="single" w:color="0000ED"/>
        </w:rPr>
        <w:t>Societ</w:t>
      </w:r>
      <w:r>
        <w:rPr>
          <w:color w:val="0000ED"/>
        </w:rPr>
        <w:t>y</w:t>
      </w:r>
      <w:r>
        <w:t>’s website.</w:t>
      </w:r>
    </w:p>
    <w:p w14:paraId="611F3A31" w14:textId="77777777" w:rsidR="001B5840" w:rsidRDefault="00000000">
      <w:pPr>
        <w:pStyle w:val="Heading2"/>
        <w:spacing w:after="47" w:line="259" w:lineRule="auto"/>
        <w:ind w:left="-5"/>
      </w:pPr>
      <w:r>
        <w:rPr>
          <w:sz w:val="26"/>
        </w:rPr>
        <w:t>Resolved/Unresolved</w:t>
      </w:r>
    </w:p>
    <w:p w14:paraId="06085241" w14:textId="7E23F537" w:rsidR="001B5840" w:rsidRDefault="00000000">
      <w:pPr>
        <w:spacing w:after="9"/>
        <w:ind w:left="-5" w:right="16"/>
      </w:pPr>
      <w:del w:id="603" w:author="db" w:date="2022-08-24T13:55:00Z">
        <w:r>
          <w:delText xml:space="preserve"> - </w:delText>
        </w:r>
      </w:del>
      <w:r>
        <w:t xml:space="preserve">the state of a Comment in which either the commenter is satisfied or the </w:t>
      </w:r>
      <w:r>
        <w:rPr>
          <w:color w:val="0000ED"/>
          <w:u w:val="single" w:color="0000ED"/>
        </w:rPr>
        <w:t>Technolo</w:t>
      </w:r>
      <w:r>
        <w:rPr>
          <w:color w:val="0000ED"/>
        </w:rPr>
        <w:t>gy</w:t>
      </w:r>
    </w:p>
    <w:p w14:paraId="08484309" w14:textId="77777777" w:rsidR="001B5840" w:rsidRDefault="00000000">
      <w:pPr>
        <w:spacing w:after="0"/>
        <w:ind w:left="-5" w:right="16"/>
      </w:pPr>
      <w:r>
        <w:rPr>
          <w:color w:val="0000ED"/>
          <w:u w:val="single" w:color="0000ED"/>
        </w:rPr>
        <w:t>Committee</w:t>
      </w:r>
      <w:r>
        <w:t xml:space="preserve"> has reached a </w:t>
      </w:r>
      <w:r>
        <w:rPr>
          <w:color w:val="0000ED"/>
          <w:u w:val="single" w:color="0000ED"/>
        </w:rPr>
        <w:t>Consensus</w:t>
      </w:r>
      <w:r>
        <w:t xml:space="preserve"> resolution (Resolved) or not (Unresolved). See section</w:t>
      </w:r>
    </w:p>
    <w:p w14:paraId="57406551" w14:textId="77777777" w:rsidR="001B5840" w:rsidRDefault="00000000">
      <w:pPr>
        <w:spacing w:after="296" w:line="265" w:lineRule="auto"/>
        <w:ind w:left="-5" w:right="33"/>
      </w:pPr>
      <w:r>
        <w:rPr>
          <w:color w:val="0000ED"/>
          <w:u w:val="single" w:color="0000ED"/>
        </w:rPr>
        <w:t>6.7</w:t>
      </w:r>
      <w:r>
        <w:t>.</w:t>
      </w:r>
    </w:p>
    <w:p w14:paraId="5C7BC557" w14:textId="77777777" w:rsidR="001B5840" w:rsidRDefault="00000000">
      <w:pPr>
        <w:pStyle w:val="Heading2"/>
        <w:spacing w:after="47" w:line="259" w:lineRule="auto"/>
        <w:ind w:left="-5"/>
      </w:pPr>
      <w:r>
        <w:rPr>
          <w:sz w:val="26"/>
        </w:rPr>
        <w:t>Review</w:t>
      </w:r>
    </w:p>
    <w:p w14:paraId="134E908C" w14:textId="4483422E" w:rsidR="001B5840" w:rsidRDefault="00000000">
      <w:pPr>
        <w:ind w:left="-5" w:right="16"/>
      </w:pPr>
      <w:del w:id="604" w:author="db" w:date="2022-08-24T13:55:00Z">
        <w:r>
          <w:delText xml:space="preserve"> - </w:delText>
        </w:r>
      </w:del>
      <w:r>
        <w:t xml:space="preserve">the periodic review process of published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See section </w:t>
      </w:r>
      <w:r>
        <w:rPr>
          <w:color w:val="0000ED"/>
          <w:u w:val="single" w:color="0000ED"/>
        </w:rPr>
        <w:t>6.14</w:t>
      </w:r>
      <w:r>
        <w:t>.</w:t>
      </w:r>
    </w:p>
    <w:p w14:paraId="480BFA97" w14:textId="77777777" w:rsidR="001B5840" w:rsidRDefault="00000000">
      <w:pPr>
        <w:pStyle w:val="Heading3"/>
        <w:spacing w:after="47" w:line="259" w:lineRule="auto"/>
        <w:ind w:left="-5"/>
      </w:pPr>
      <w:r>
        <w:rPr>
          <w:color w:val="0000ED"/>
          <w:sz w:val="26"/>
          <w:u w:val="single" w:color="0000ED"/>
        </w:rPr>
        <w:t>Revision</w:t>
      </w:r>
    </w:p>
    <w:p w14:paraId="0E994162" w14:textId="1B34E40A" w:rsidR="001B5840" w:rsidRDefault="00000000">
      <w:pPr>
        <w:ind w:left="-5" w:right="16"/>
      </w:pPr>
      <w:del w:id="605" w:author="db" w:date="2022-08-24T13:55:00Z">
        <w:r>
          <w:delText xml:space="preserve"> - </w:delText>
        </w:r>
      </w:del>
      <w:r>
        <w:t xml:space="preserve">a work in process of a Standard, </w:t>
      </w:r>
      <w:r>
        <w:rPr>
          <w:color w:val="0000ED"/>
          <w:u w:val="single" w:color="0000ED"/>
        </w:rPr>
        <w:t>Recommended Practice</w:t>
      </w:r>
      <w:r>
        <w:t xml:space="preserve">, or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Guideline </w:t>
      </w:r>
      <w:r>
        <w:t xml:space="preserve">document that is being amended in total. See section </w:t>
      </w:r>
      <w:r>
        <w:rPr>
          <w:color w:val="0000ED"/>
          <w:u w:val="single" w:color="0000ED"/>
        </w:rPr>
        <w:t>5.3.1</w:t>
      </w:r>
      <w:r>
        <w:t>.</w:t>
      </w:r>
      <w:moveFromRangeStart w:id="606" w:author="db" w:date="2022-08-24T13:55:00Z" w:name="move112241737"/>
      <w:moveFrom w:id="607" w:author="db" w:date="2022-08-24T13:55:00Z">
        <w:r>
          <w:rPr>
            <w:b/>
            <w:i/>
          </w:rPr>
          <w:t>Society</w:t>
        </w:r>
      </w:moveFrom>
      <w:moveFromRangeEnd w:id="606"/>
      <w:del w:id="608" w:author="db" w:date="2022-08-24T13:55:00Z">
        <w:r>
          <w:delText xml:space="preserve"> - </w:delText>
        </w:r>
      </w:del>
      <w:moveFromRangeStart w:id="609" w:author="db" w:date="2022-08-24T13:55:00Z" w:name="move112241738"/>
      <w:moveFrom w:id="610" w:author="db" w:date="2022-08-24T13:55:00Z">
        <w:r>
          <w:t xml:space="preserve">the </w:t>
        </w:r>
        <w:r>
          <w:rPr>
            <w:color w:val="0000ED"/>
            <w:u w:val="single" w:color="0000ED"/>
          </w:rPr>
          <w:t>Societ</w:t>
        </w:r>
        <w:r>
          <w:rPr>
            <w:color w:val="0000ED"/>
          </w:rPr>
          <w:t>y</w:t>
        </w:r>
        <w:r>
          <w:t xml:space="preserve"> of Motion Picture and Television Engineers (SMPTE)</w:t>
        </w:r>
        <w:moveFromRangeStart w:id="611" w:author="db" w:date="2022-08-24T13:55:00Z" w:name="move112241739"/>
        <w:moveFromRangeEnd w:id="609"/>
        <w:r>
          <w:rPr>
            <w:b/>
            <w:i/>
          </w:rPr>
          <w:t>Sponsor</w:t>
        </w:r>
      </w:moveFrom>
      <w:moveFromRangeEnd w:id="611"/>
      <w:del w:id="612" w:author="db" w:date="2022-08-24T13:55:00Z">
        <w:r>
          <w:delText xml:space="preserve"> – </w:delText>
        </w:r>
      </w:del>
      <w:moveFromRangeStart w:id="613" w:author="db" w:date="2022-08-24T13:55:00Z" w:name="move112241740"/>
      <w:moveFrom w:id="614" w:author="db" w:date="2022-08-24T13:55:00Z">
        <w:r>
          <w:t xml:space="preserve">the </w:t>
        </w:r>
        <w:r>
          <w:rPr>
            <w:color w:val="0000ED"/>
            <w:u w:val="single" w:color="0000ED"/>
          </w:rPr>
          <w:t>proponent</w:t>
        </w:r>
        <w:r>
          <w:t xml:space="preserve"> of an RDD. </w:t>
        </w:r>
        <w:moveFromRangeStart w:id="615" w:author="db" w:date="2022-08-24T13:55:00Z" w:name="move112241741"/>
        <w:moveFromRangeEnd w:id="613"/>
        <w:r>
          <w:t xml:space="preserve">See section </w:t>
        </w:r>
        <w:r>
          <w:rPr>
            <w:color w:val="0000ED"/>
            <w:u w:val="single" w:color="0000ED"/>
          </w:rPr>
          <w:t>7.1</w:t>
        </w:r>
        <w:r>
          <w:t>.</w:t>
        </w:r>
      </w:moveFrom>
      <w:moveFromRangeEnd w:id="615"/>
    </w:p>
    <w:p w14:paraId="286E0DDE" w14:textId="77777777" w:rsidR="001B5840" w:rsidRDefault="00000000">
      <w:pPr>
        <w:spacing w:after="47" w:line="259" w:lineRule="auto"/>
        <w:ind w:left="-5"/>
      </w:pPr>
      <w:moveToRangeStart w:id="616" w:author="db" w:date="2022-08-24T13:55:00Z" w:name="move112241737"/>
      <w:moveTo w:id="617" w:author="db" w:date="2022-08-24T13:55:00Z">
        <w:r>
          <w:rPr>
            <w:b/>
            <w:i/>
          </w:rPr>
          <w:t>Society</w:t>
        </w:r>
      </w:moveTo>
      <w:moveToRangeEnd w:id="616"/>
    </w:p>
    <w:p w14:paraId="2116B925" w14:textId="77777777" w:rsidR="001B5840" w:rsidRDefault="00000000">
      <w:pPr>
        <w:ind w:left="-5" w:right="16"/>
      </w:pPr>
      <w:moveToRangeStart w:id="618" w:author="db" w:date="2022-08-24T13:55:00Z" w:name="move112241738"/>
      <w:moveTo w:id="619" w:author="db" w:date="2022-08-24T13:55:00Z">
        <w:r>
          <w:t xml:space="preserve">the </w:t>
        </w:r>
        <w:r>
          <w:rPr>
            <w:color w:val="0000ED"/>
            <w:u w:val="single" w:color="0000ED"/>
          </w:rPr>
          <w:t>Societ</w:t>
        </w:r>
        <w:r>
          <w:rPr>
            <w:color w:val="0000ED"/>
          </w:rPr>
          <w:t>y</w:t>
        </w:r>
        <w:r>
          <w:t xml:space="preserve"> of Motion Picture and Television Engineers (SMPTE)</w:t>
        </w:r>
      </w:moveTo>
      <w:moveToRangeEnd w:id="618"/>
    </w:p>
    <w:p w14:paraId="7FC97C75" w14:textId="77777777" w:rsidR="001B5840" w:rsidRDefault="00000000">
      <w:pPr>
        <w:spacing w:after="47" w:line="259" w:lineRule="auto"/>
        <w:ind w:left="-5"/>
      </w:pPr>
      <w:moveToRangeStart w:id="620" w:author="db" w:date="2022-08-24T13:55:00Z" w:name="move112241739"/>
      <w:moveTo w:id="621" w:author="db" w:date="2022-08-24T13:55:00Z">
        <w:r>
          <w:rPr>
            <w:b/>
            <w:i/>
          </w:rPr>
          <w:t>Sponsor</w:t>
        </w:r>
      </w:moveTo>
      <w:moveToRangeEnd w:id="620"/>
    </w:p>
    <w:p w14:paraId="6FB8814C" w14:textId="77777777" w:rsidR="001B5840" w:rsidRDefault="00000000">
      <w:pPr>
        <w:ind w:left="-5" w:right="16"/>
      </w:pPr>
      <w:moveToRangeStart w:id="622" w:author="db" w:date="2022-08-24T13:55:00Z" w:name="move112241740"/>
      <w:moveTo w:id="623" w:author="db" w:date="2022-08-24T13:55:00Z">
        <w:r>
          <w:t xml:space="preserve">the </w:t>
        </w:r>
        <w:r>
          <w:rPr>
            <w:color w:val="0000ED"/>
            <w:u w:val="single" w:color="0000ED"/>
          </w:rPr>
          <w:t>proponent</w:t>
        </w:r>
        <w:r>
          <w:t xml:space="preserve"> of an RDD. </w:t>
        </w:r>
        <w:moveToRangeStart w:id="624" w:author="db" w:date="2022-08-24T13:55:00Z" w:name="move112241741"/>
        <w:moveToRangeEnd w:id="622"/>
        <w:r>
          <w:t xml:space="preserve">See section </w:t>
        </w:r>
        <w:r>
          <w:rPr>
            <w:color w:val="0000ED"/>
            <w:u w:val="single" w:color="0000ED"/>
          </w:rPr>
          <w:t>7.1</w:t>
        </w:r>
        <w:r>
          <w:t>.</w:t>
        </w:r>
      </w:moveTo>
      <w:moveToRangeEnd w:id="624"/>
    </w:p>
    <w:p w14:paraId="144536ED" w14:textId="77777777" w:rsidR="001B5840" w:rsidRDefault="00000000">
      <w:pPr>
        <w:pStyle w:val="Heading4"/>
        <w:spacing w:after="47" w:line="259" w:lineRule="auto"/>
        <w:ind w:left="-5"/>
      </w:pPr>
      <w:r>
        <w:rPr>
          <w:i/>
          <w:sz w:val="26"/>
        </w:rPr>
        <w:lastRenderedPageBreak/>
        <w:t>Stable</w:t>
      </w:r>
    </w:p>
    <w:p w14:paraId="3E58CE61" w14:textId="571D1E7C" w:rsidR="001B5840" w:rsidRDefault="00000000">
      <w:pPr>
        <w:spacing w:after="9"/>
        <w:ind w:left="-5" w:right="16"/>
      </w:pPr>
      <w:del w:id="625" w:author="db" w:date="2022-08-24T13:55:00Z">
        <w:r>
          <w:delText xml:space="preserve"> - </w:delText>
        </w:r>
      </w:del>
      <w:r>
        <w:t>a state of a published document in which no further regular Reviews are made. See section</w:t>
      </w:r>
    </w:p>
    <w:p w14:paraId="6FF2467D" w14:textId="77777777" w:rsidR="001B5840" w:rsidRDefault="00000000">
      <w:pPr>
        <w:spacing w:after="296" w:line="265" w:lineRule="auto"/>
        <w:ind w:left="-5" w:right="33"/>
      </w:pPr>
      <w:r>
        <w:rPr>
          <w:color w:val="0000ED"/>
          <w:u w:val="single" w:color="0000ED"/>
        </w:rPr>
        <w:t>6.14</w:t>
      </w:r>
      <w:r>
        <w:t>.</w:t>
      </w:r>
    </w:p>
    <w:p w14:paraId="3C870ECA" w14:textId="77777777" w:rsidR="001B5840" w:rsidRDefault="00000000">
      <w:pPr>
        <w:pStyle w:val="Heading2"/>
        <w:spacing w:after="47" w:line="259" w:lineRule="auto"/>
        <w:ind w:left="-5"/>
      </w:pPr>
      <w:r>
        <w:rPr>
          <w:sz w:val="26"/>
        </w:rPr>
        <w:t>Standard</w:t>
      </w:r>
    </w:p>
    <w:p w14:paraId="244F2C15" w14:textId="1327667F" w:rsidR="001B5840" w:rsidRDefault="00000000">
      <w:pPr>
        <w:ind w:left="-5" w:right="16"/>
      </w:pPr>
      <w:del w:id="626" w:author="db" w:date="2022-08-24T13:55:00Z">
        <w:r>
          <w:delText xml:space="preserve"> - </w:delText>
        </w:r>
      </w:del>
      <w:r>
        <w:t xml:space="preserve">a document that states basic specifications that are necessary for interchange and interconnection within a system. See section </w:t>
      </w:r>
      <w:r>
        <w:rPr>
          <w:color w:val="0000ED"/>
          <w:u w:val="single" w:color="0000ED"/>
        </w:rPr>
        <w:t>5.2.1</w:t>
      </w:r>
      <w:r>
        <w:t>.</w:t>
      </w:r>
    </w:p>
    <w:p w14:paraId="0C5AED29" w14:textId="6993DBBE" w:rsidR="001B5840" w:rsidRDefault="00000000">
      <w:pPr>
        <w:ind w:left="-5" w:right="853"/>
      </w:pPr>
      <w:r>
        <w:rPr>
          <w:b/>
          <w:color w:val="0000ED"/>
          <w:u w:val="single" w:color="0000ED"/>
        </w:rPr>
        <w:t>Standards Committee</w:t>
      </w:r>
      <w:r>
        <w:rPr>
          <w:b/>
        </w:rPr>
        <w:t xml:space="preserve"> (ST)</w:t>
      </w:r>
      <w:del w:id="627" w:author="db" w:date="2022-08-24T13:55:00Z">
        <w:r>
          <w:delText xml:space="preserve"> -</w:delText>
        </w:r>
      </w:del>
      <w:r>
        <w:rPr>
          <w:b/>
        </w:rPr>
        <w:t xml:space="preserve"> </w:t>
      </w:r>
      <w:r>
        <w:t xml:space="preserve">an appointed Group, consisting mainly of </w:t>
      </w:r>
      <w:r>
        <w:rPr>
          <w:color w:val="0000ED"/>
          <w:u w:val="single" w:color="0000ED"/>
        </w:rPr>
        <w:t>Technolo</w:t>
      </w:r>
      <w:r>
        <w:rPr>
          <w:color w:val="0000ED"/>
        </w:rPr>
        <w:t>gy</w:t>
      </w:r>
      <w:r>
        <w:rPr>
          <w:color w:val="0000ED"/>
          <w:u w:val="single" w:color="0000ED"/>
        </w:rPr>
        <w:t xml:space="preserve"> Committee</w:t>
      </w:r>
      <w:r>
        <w:t xml:space="preserve"> Chairs, that provides oversight of SMPTE Standards processes. See section </w:t>
      </w:r>
      <w:r>
        <w:rPr>
          <w:color w:val="0000ED"/>
          <w:u w:val="single" w:color="0000ED"/>
        </w:rPr>
        <w:t>3.1</w:t>
      </w:r>
      <w:r>
        <w:t>.</w:t>
      </w:r>
    </w:p>
    <w:p w14:paraId="1748F4F8" w14:textId="77777777" w:rsidR="001B5840" w:rsidRDefault="00000000">
      <w:pPr>
        <w:pStyle w:val="Heading2"/>
        <w:spacing w:after="47" w:line="259" w:lineRule="auto"/>
        <w:ind w:left="-5"/>
      </w:pPr>
      <w:r>
        <w:rPr>
          <w:sz w:val="26"/>
        </w:rPr>
        <w:t>Standards Community Member</w:t>
      </w:r>
    </w:p>
    <w:p w14:paraId="64EA94F9" w14:textId="6861FE68" w:rsidR="001B5840" w:rsidRDefault="00000000">
      <w:pPr>
        <w:ind w:left="-5" w:right="16"/>
      </w:pPr>
      <w:del w:id="628" w:author="db" w:date="2022-08-24T13:55:00Z">
        <w:r>
          <w:rPr>
            <w:rFonts w:ascii="Times New Roman" w:eastAsia="Times New Roman" w:hAnsi="Times New Roman" w:cs="Times New Roman"/>
            <w:b/>
          </w:rPr>
          <w:delText xml:space="preserve"> </w:delText>
        </w:r>
        <w:r>
          <w:delText xml:space="preserve">– </w:delText>
        </w:r>
      </w:del>
      <w:r>
        <w:t xml:space="preserve">an Active Member of the </w:t>
      </w:r>
      <w:r>
        <w:rPr>
          <w:color w:val="0000ED"/>
          <w:u w:val="single" w:color="0000ED"/>
        </w:rPr>
        <w:t>societ</w:t>
      </w:r>
      <w:r>
        <w:rPr>
          <w:color w:val="0000ED"/>
        </w:rPr>
        <w:t>y</w:t>
      </w:r>
      <w:r>
        <w:t xml:space="preserve"> who meets the requirements for participation in the SMPTE Standards process. See section </w:t>
      </w:r>
      <w:r>
        <w:rPr>
          <w:color w:val="0000ED"/>
          <w:u w:val="single" w:color="0000ED"/>
        </w:rPr>
        <w:t>2.4</w:t>
      </w:r>
      <w:r>
        <w:t>.</w:t>
      </w:r>
    </w:p>
    <w:p w14:paraId="16620E38" w14:textId="77777777" w:rsidR="001B5840" w:rsidRDefault="00000000">
      <w:pPr>
        <w:pStyle w:val="Heading3"/>
        <w:spacing w:after="47" w:line="259" w:lineRule="auto"/>
        <w:ind w:left="-5"/>
      </w:pPr>
      <w:r>
        <w:rPr>
          <w:color w:val="0000ED"/>
          <w:sz w:val="26"/>
          <w:u w:val="single" w:color="0000ED"/>
        </w:rPr>
        <w:t>Standards Director</w:t>
      </w:r>
    </w:p>
    <w:p w14:paraId="4AC83430" w14:textId="1269DBB0" w:rsidR="001B5840" w:rsidRDefault="00000000">
      <w:pPr>
        <w:ind w:left="-5" w:right="16"/>
      </w:pPr>
      <w:del w:id="629" w:author="db" w:date="2022-08-24T13:55:00Z">
        <w:r>
          <w:delText xml:space="preserve"> - </w:delText>
        </w:r>
      </w:del>
      <w:r>
        <w:t xml:space="preserve">appointed positions reporting to the </w:t>
      </w:r>
      <w:r>
        <w:rPr>
          <w:color w:val="541A8B"/>
          <w:u w:val="single" w:color="541A8B"/>
        </w:rPr>
        <w:t>Standards Vice President</w:t>
      </w:r>
      <w:r>
        <w:t xml:space="preserve"> and providing support to </w:t>
      </w:r>
      <w:r>
        <w:rPr>
          <w:color w:val="0000ED"/>
          <w:u w:val="single" w:color="0000ED"/>
        </w:rPr>
        <w:t>Technolo</w:t>
      </w:r>
      <w:r>
        <w:rPr>
          <w:color w:val="0000ED"/>
        </w:rPr>
        <w:t>gy</w:t>
      </w:r>
      <w:r>
        <w:rPr>
          <w:color w:val="0000ED"/>
          <w:u w:val="single" w:color="0000ED"/>
        </w:rPr>
        <w:t xml:space="preserve"> Committee</w:t>
      </w:r>
      <w:r>
        <w:t xml:space="preserve"> Chairs. See section </w:t>
      </w:r>
      <w:r>
        <w:rPr>
          <w:color w:val="0000ED"/>
          <w:u w:val="single" w:color="0000ED"/>
        </w:rPr>
        <w:t>2.2</w:t>
      </w:r>
      <w:r>
        <w:t>.</w:t>
      </w:r>
    </w:p>
    <w:p w14:paraId="7D86F7F7" w14:textId="021DA4BD" w:rsidR="001B5840" w:rsidRDefault="00000000">
      <w:pPr>
        <w:ind w:left="-5" w:right="1225"/>
      </w:pPr>
      <w:r>
        <w:rPr>
          <w:b/>
          <w:color w:val="541A8B"/>
          <w:u w:val="single" w:color="541A8B"/>
        </w:rPr>
        <w:t xml:space="preserve">Standards Vice President </w:t>
      </w:r>
      <w:del w:id="630" w:author="db" w:date="2022-08-24T13:55:00Z">
        <w:r>
          <w:delText xml:space="preserve">- </w:delText>
        </w:r>
      </w:del>
      <w:r>
        <w:t xml:space="preserve">an elected officer of SMPTE responsible for engineering activities. See section </w:t>
      </w:r>
      <w:r>
        <w:rPr>
          <w:color w:val="0000ED"/>
          <w:u w:val="single" w:color="0000ED"/>
        </w:rPr>
        <w:t>2.1</w:t>
      </w:r>
      <w:r>
        <w:t>.</w:t>
      </w:r>
    </w:p>
    <w:p w14:paraId="3DE3B977" w14:textId="77777777" w:rsidR="001B5840" w:rsidRDefault="00000000">
      <w:pPr>
        <w:pStyle w:val="Heading3"/>
        <w:spacing w:after="47" w:line="259" w:lineRule="auto"/>
        <w:ind w:left="-5"/>
      </w:pPr>
      <w:r>
        <w:rPr>
          <w:color w:val="0000ED"/>
          <w:sz w:val="26"/>
          <w:u w:val="single" w:color="0000ED"/>
        </w:rPr>
        <w:t>Stud</w:t>
      </w:r>
      <w:r>
        <w:rPr>
          <w:color w:val="0000ED"/>
          <w:sz w:val="26"/>
        </w:rPr>
        <w:t>y</w:t>
      </w:r>
      <w:r>
        <w:rPr>
          <w:color w:val="0000ED"/>
          <w:sz w:val="26"/>
          <w:u w:val="single" w:color="0000ED"/>
        </w:rPr>
        <w:t xml:space="preserve"> Group</w:t>
      </w:r>
      <w:r>
        <w:rPr>
          <w:sz w:val="26"/>
        </w:rPr>
        <w:t xml:space="preserve"> (SG)</w:t>
      </w:r>
    </w:p>
    <w:p w14:paraId="644ED216" w14:textId="4645AA2C" w:rsidR="001B5840" w:rsidRDefault="00000000">
      <w:pPr>
        <w:ind w:left="-5" w:right="16"/>
      </w:pPr>
      <w:del w:id="631" w:author="db" w:date="2022-08-24T13:55:00Z">
        <w:r>
          <w:delText xml:space="preserve"> - </w:delText>
        </w:r>
      </w:del>
      <w:r>
        <w:t xml:space="preserve">a </w:t>
      </w:r>
      <w:proofErr w:type="gramStart"/>
      <w:r>
        <w:rPr>
          <w:color w:val="0000ED"/>
          <w:u w:val="single" w:color="0000ED"/>
        </w:rPr>
        <w:t>Sub Group</w:t>
      </w:r>
      <w:proofErr w:type="gramEnd"/>
      <w:r>
        <w:t xml:space="preserve"> formed to examine a system or technology and to prepare report(s) to its parent Group. See section </w:t>
      </w:r>
      <w:r>
        <w:rPr>
          <w:color w:val="0000ED"/>
          <w:u w:val="single" w:color="0000ED"/>
        </w:rPr>
        <w:t>3.3.6</w:t>
      </w:r>
      <w:r>
        <w:t>.</w:t>
      </w:r>
    </w:p>
    <w:p w14:paraId="3EDE7740" w14:textId="77777777" w:rsidR="001B5840" w:rsidRDefault="00000000">
      <w:pPr>
        <w:pStyle w:val="Heading3"/>
        <w:spacing w:after="47" w:line="259" w:lineRule="auto"/>
        <w:ind w:left="-5"/>
      </w:pPr>
      <w:proofErr w:type="gramStart"/>
      <w:r>
        <w:rPr>
          <w:color w:val="0000ED"/>
          <w:sz w:val="26"/>
          <w:u w:val="single" w:color="0000ED"/>
        </w:rPr>
        <w:t>Sub Group</w:t>
      </w:r>
      <w:proofErr w:type="gramEnd"/>
    </w:p>
    <w:p w14:paraId="7791A33F" w14:textId="799E26B6" w:rsidR="001B5840" w:rsidRDefault="00000000">
      <w:pPr>
        <w:ind w:left="-5" w:right="16"/>
      </w:pPr>
      <w:del w:id="632" w:author="db" w:date="2022-08-24T13:55:00Z">
        <w:r>
          <w:delText xml:space="preserve"> - </w:delText>
        </w:r>
      </w:del>
      <w:r>
        <w:t xml:space="preserve">a direct adjunct Group to a </w:t>
      </w:r>
      <w:r>
        <w:rPr>
          <w:color w:val="0000ED"/>
          <w:u w:val="single" w:color="0000ED"/>
        </w:rPr>
        <w:t>Technolo</w:t>
      </w:r>
      <w:r>
        <w:rPr>
          <w:color w:val="0000ED"/>
        </w:rPr>
        <w:t>gy</w:t>
      </w:r>
      <w:r>
        <w:rPr>
          <w:color w:val="0000ED"/>
          <w:u w:val="single" w:color="0000ED"/>
        </w:rPr>
        <w:t xml:space="preserve"> Committee</w:t>
      </w:r>
      <w:r>
        <w:t xml:space="preserve">, other </w:t>
      </w:r>
      <w:proofErr w:type="gramStart"/>
      <w:r>
        <w:rPr>
          <w:color w:val="0000ED"/>
          <w:u w:val="single" w:color="0000ED"/>
        </w:rPr>
        <w:t>Sub Group</w:t>
      </w:r>
      <w:proofErr w:type="gramEnd"/>
      <w:r>
        <w:t xml:space="preserve"> or the </w:t>
      </w:r>
      <w:r>
        <w:rPr>
          <w:color w:val="0000ED"/>
          <w:u w:val="single" w:color="0000ED"/>
        </w:rPr>
        <w:t>Standards Committee</w:t>
      </w:r>
      <w:r>
        <w:t xml:space="preserve"> established to expedite and organize the functioning of its parent Group. </w:t>
      </w:r>
      <w:proofErr w:type="gramStart"/>
      <w:r>
        <w:rPr>
          <w:color w:val="0000ED"/>
          <w:u w:val="single" w:color="0000ED"/>
        </w:rPr>
        <w:t>Sub Groups</w:t>
      </w:r>
      <w:proofErr w:type="gramEnd"/>
      <w:r>
        <w:t xml:space="preserve"> include </w:t>
      </w:r>
      <w:r>
        <w:rPr>
          <w:color w:val="0000ED"/>
          <w:u w:val="single" w:color="0000ED"/>
        </w:rPr>
        <w:t>Stud</w:t>
      </w:r>
      <w:r>
        <w:rPr>
          <w:color w:val="0000ED"/>
        </w:rPr>
        <w:t>y</w:t>
      </w:r>
      <w:r>
        <w:rPr>
          <w:color w:val="0000ED"/>
          <w:u w:val="single" w:color="0000ED"/>
        </w:rPr>
        <w:t xml:space="preserve"> Groups</w:t>
      </w:r>
      <w:r>
        <w:t xml:space="preserve">, </w:t>
      </w:r>
      <w:r>
        <w:rPr>
          <w:color w:val="0000ED"/>
          <w:u w:val="single" w:color="0000ED"/>
        </w:rPr>
        <w:t>Task Forces</w:t>
      </w:r>
      <w:r>
        <w:t xml:space="preserve">, and </w:t>
      </w:r>
      <w:r>
        <w:rPr>
          <w:color w:val="0000ED"/>
          <w:u w:val="single" w:color="0000ED"/>
        </w:rPr>
        <w:t>Draftin</w:t>
      </w:r>
      <w:r>
        <w:rPr>
          <w:color w:val="0000ED"/>
        </w:rPr>
        <w:t>g</w:t>
      </w:r>
      <w:r>
        <w:rPr>
          <w:color w:val="0000ED"/>
          <w:u w:val="single" w:color="0000ED"/>
        </w:rPr>
        <w:t xml:space="preserve"> Groups</w:t>
      </w:r>
      <w:r>
        <w:t xml:space="preserve">. See section </w:t>
      </w:r>
      <w:r>
        <w:rPr>
          <w:color w:val="0000ED"/>
          <w:u w:val="single" w:color="0000ED"/>
        </w:rPr>
        <w:t>3.3</w:t>
      </w:r>
      <w:r>
        <w:t>.</w:t>
      </w:r>
    </w:p>
    <w:p w14:paraId="29308F4A" w14:textId="77777777" w:rsidR="001B5840" w:rsidRDefault="00000000">
      <w:pPr>
        <w:pStyle w:val="Heading3"/>
        <w:spacing w:after="47" w:line="259" w:lineRule="auto"/>
        <w:ind w:left="-5"/>
      </w:pPr>
      <w:r>
        <w:rPr>
          <w:color w:val="0000ED"/>
          <w:sz w:val="26"/>
          <w:u w:val="single" w:color="0000ED"/>
        </w:rPr>
        <w:t>Task Force</w:t>
      </w:r>
    </w:p>
    <w:p w14:paraId="46F5D6D6" w14:textId="434004F6" w:rsidR="001B5840" w:rsidRDefault="00000000">
      <w:pPr>
        <w:ind w:left="-5" w:right="16"/>
      </w:pPr>
      <w:del w:id="633" w:author="db" w:date="2022-08-24T13:55:00Z">
        <w:r>
          <w:delText xml:space="preserve"> - </w:delText>
        </w:r>
      </w:del>
      <w:r>
        <w:t xml:space="preserve">a </w:t>
      </w:r>
      <w:proofErr w:type="gramStart"/>
      <w:r>
        <w:rPr>
          <w:color w:val="0000ED"/>
          <w:u w:val="single" w:color="0000ED"/>
        </w:rPr>
        <w:t>Sub Group</w:t>
      </w:r>
      <w:proofErr w:type="gramEnd"/>
      <w:r>
        <w:t xml:space="preserve"> formed only by the </w:t>
      </w:r>
      <w:r>
        <w:rPr>
          <w:color w:val="0000ED"/>
          <w:u w:val="single" w:color="0000ED"/>
        </w:rPr>
        <w:t>Standards Committee</w:t>
      </w:r>
      <w:r>
        <w:t xml:space="preserve"> to coordinate specific programs that affect more than one </w:t>
      </w:r>
      <w:r>
        <w:rPr>
          <w:color w:val="0000ED"/>
          <w:u w:val="single" w:color="0000ED"/>
        </w:rPr>
        <w:t>Technolo</w:t>
      </w:r>
      <w:r>
        <w:rPr>
          <w:color w:val="0000ED"/>
        </w:rPr>
        <w:t>gy</w:t>
      </w:r>
      <w:r>
        <w:rPr>
          <w:color w:val="0000ED"/>
          <w:u w:val="single" w:color="0000ED"/>
        </w:rPr>
        <w:t xml:space="preserve"> Committee</w:t>
      </w:r>
      <w:r>
        <w:t xml:space="preserve">. See section </w:t>
      </w:r>
      <w:r>
        <w:rPr>
          <w:color w:val="0000ED"/>
          <w:u w:val="single" w:color="0000ED"/>
        </w:rPr>
        <w:t>3.3.4</w:t>
      </w:r>
      <w:r>
        <w:t>.</w:t>
      </w:r>
    </w:p>
    <w:p w14:paraId="603F981F" w14:textId="0A0B1A20" w:rsidR="001B5840" w:rsidRDefault="00000000">
      <w:pPr>
        <w:ind w:left="-5" w:right="250"/>
      </w:pPr>
      <w:r>
        <w:rPr>
          <w:b/>
          <w:color w:val="0000ED"/>
          <w:u w:val="single" w:color="0000ED"/>
        </w:rPr>
        <w:t>Technolo</w:t>
      </w:r>
      <w:r>
        <w:rPr>
          <w:b/>
          <w:color w:val="0000ED"/>
        </w:rPr>
        <w:t>gy</w:t>
      </w:r>
      <w:r>
        <w:rPr>
          <w:b/>
          <w:color w:val="0000ED"/>
          <w:u w:val="single" w:color="0000ED"/>
        </w:rPr>
        <w:t xml:space="preserve"> Committee</w:t>
      </w:r>
      <w:r>
        <w:rPr>
          <w:b/>
        </w:rPr>
        <w:t xml:space="preserve"> (TC) </w:t>
      </w:r>
      <w:del w:id="634" w:author="db" w:date="2022-08-24T13:55:00Z">
        <w:r>
          <w:delText xml:space="preserve">- </w:delText>
        </w:r>
      </w:del>
      <w:r>
        <w:t xml:space="preserve">a due process </w:t>
      </w:r>
      <w:r>
        <w:rPr>
          <w:color w:val="0000ED"/>
          <w:u w:val="single" w:color="0000ED"/>
        </w:rPr>
        <w:t>Consensus Bod</w:t>
      </w:r>
      <w:r>
        <w:rPr>
          <w:color w:val="0000ED"/>
        </w:rPr>
        <w:t>y</w:t>
      </w:r>
      <w:r>
        <w:t xml:space="preserve"> for all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Documents</w:t>
      </w:r>
      <w:r>
        <w:t xml:space="preserve"> within a defined scope. See section </w:t>
      </w:r>
      <w:r>
        <w:rPr>
          <w:color w:val="0000ED"/>
          <w:u w:val="single" w:color="0000ED"/>
        </w:rPr>
        <w:t>3.2</w:t>
      </w:r>
      <w:r>
        <w:t>.</w:t>
      </w:r>
    </w:p>
    <w:p w14:paraId="02BBC8F0" w14:textId="77777777" w:rsidR="001B5840" w:rsidRDefault="00000000">
      <w:pPr>
        <w:pStyle w:val="Heading3"/>
        <w:spacing w:after="47" w:line="259" w:lineRule="auto"/>
        <w:ind w:left="-5"/>
      </w:pPr>
      <w:r>
        <w:rPr>
          <w:color w:val="0000ED"/>
          <w:sz w:val="26"/>
          <w:u w:val="single" w:color="0000ED"/>
        </w:rPr>
        <w:t>Test Materials</w:t>
      </w:r>
    </w:p>
    <w:p w14:paraId="79185356" w14:textId="66F5FF69" w:rsidR="001B5840" w:rsidRDefault="00000000">
      <w:pPr>
        <w:ind w:left="-5" w:right="16"/>
      </w:pPr>
      <w:del w:id="635" w:author="db" w:date="2022-08-24T13:55:00Z">
        <w:r>
          <w:delText xml:space="preserve"> - </w:delText>
        </w:r>
      </w:del>
      <w:r>
        <w:t xml:space="preserve">films, tapes, computer files, and similar materials that facilitate some sort of conformance procedures intended to enhance interoperability. See section </w:t>
      </w:r>
      <w:r>
        <w:rPr>
          <w:color w:val="0000ED"/>
          <w:u w:val="single" w:color="0000ED"/>
        </w:rPr>
        <w:t>5.2.4</w:t>
      </w:r>
      <w:r>
        <w:t>.</w:t>
      </w:r>
    </w:p>
    <w:p w14:paraId="3541F445" w14:textId="06544B6B" w:rsidR="001B5840" w:rsidRDefault="00000000">
      <w:pPr>
        <w:ind w:left="-5" w:right="515"/>
      </w:pPr>
      <w:r>
        <w:rPr>
          <w:b/>
          <w:color w:val="0000ED"/>
          <w:u w:val="single" w:color="0000ED"/>
        </w:rPr>
        <w:lastRenderedPageBreak/>
        <w:t>User</w:t>
      </w:r>
      <w:del w:id="636" w:author="db" w:date="2022-08-24T13:55:00Z">
        <w:r>
          <w:delText xml:space="preserve"> -</w:delText>
        </w:r>
      </w:del>
      <w:r>
        <w:rPr>
          <w:b/>
          <w:color w:val="0000ED"/>
          <w:u w:val="single" w:color="0000ED"/>
        </w:rPr>
        <w:t xml:space="preserve"> </w:t>
      </w:r>
      <w:r>
        <w:t xml:space="preserve">a member interest category for members who purchase or use manufactured products or services. See section </w:t>
      </w:r>
      <w:r>
        <w:rPr>
          <w:color w:val="0000ED"/>
          <w:u w:val="single" w:color="0000ED"/>
        </w:rPr>
        <w:t>3.2.5</w:t>
      </w:r>
      <w:r>
        <w:t>.</w:t>
      </w:r>
    </w:p>
    <w:p w14:paraId="3E44C65F" w14:textId="77777777" w:rsidR="001B5840" w:rsidRDefault="00000000">
      <w:pPr>
        <w:pStyle w:val="Heading3"/>
        <w:spacing w:after="47" w:line="259" w:lineRule="auto"/>
        <w:ind w:left="-5"/>
      </w:pPr>
      <w:r>
        <w:rPr>
          <w:color w:val="0000ED"/>
          <w:sz w:val="26"/>
          <w:u w:val="single" w:color="0000ED"/>
        </w:rPr>
        <w:t>Withdrawn</w:t>
      </w:r>
    </w:p>
    <w:p w14:paraId="6F7AF30A" w14:textId="6ADE0D67" w:rsidR="001B5840" w:rsidRDefault="00000000">
      <w:pPr>
        <w:ind w:left="-5" w:right="16"/>
      </w:pPr>
      <w:del w:id="637" w:author="db" w:date="2022-08-24T13:55:00Z">
        <w:r>
          <w:delText xml:space="preserve"> - </w:delText>
        </w:r>
      </w:del>
      <w:r>
        <w:t xml:space="preserve">the state of a publication in which a </w:t>
      </w:r>
      <w:r>
        <w:rPr>
          <w:color w:val="0000ED"/>
          <w:u w:val="single" w:color="0000ED"/>
        </w:rPr>
        <w:t>Technolo</w:t>
      </w:r>
      <w:r>
        <w:rPr>
          <w:color w:val="0000ED"/>
        </w:rPr>
        <w:t>gy</w:t>
      </w:r>
      <w:r>
        <w:rPr>
          <w:color w:val="0000ED"/>
          <w:u w:val="single" w:color="0000ED"/>
        </w:rPr>
        <w:t xml:space="preserve"> Committee</w:t>
      </w:r>
      <w:r>
        <w:t xml:space="preserve"> has determined the work has provisions that cause harm to the industry. See section </w:t>
      </w:r>
      <w:r>
        <w:rPr>
          <w:color w:val="0000ED"/>
          <w:u w:val="single" w:color="0000ED"/>
        </w:rPr>
        <w:t>6.15</w:t>
      </w:r>
      <w:r>
        <w:t>.</w:t>
      </w:r>
    </w:p>
    <w:p w14:paraId="5ACAC03D" w14:textId="63B517D6" w:rsidR="001B5840" w:rsidRDefault="00000000">
      <w:pPr>
        <w:ind w:left="-5" w:right="89"/>
      </w:pPr>
      <w:r>
        <w:rPr>
          <w:b/>
          <w:color w:val="0000ED"/>
          <w:u w:val="single" w:color="0000ED"/>
        </w:rPr>
        <w:t>Workin</w:t>
      </w:r>
      <w:r>
        <w:rPr>
          <w:b/>
          <w:color w:val="0000ED"/>
        </w:rPr>
        <w:t>g</w:t>
      </w:r>
      <w:r>
        <w:rPr>
          <w:b/>
          <w:color w:val="0000ED"/>
          <w:u w:val="single" w:color="0000ED"/>
        </w:rPr>
        <w:t xml:space="preserve"> Draft</w:t>
      </w:r>
      <w:r>
        <w:rPr>
          <w:b/>
        </w:rPr>
        <w:t xml:space="preserve"> (WD)</w:t>
      </w:r>
      <w:del w:id="638" w:author="db" w:date="2022-08-24T13:55:00Z">
        <w:r>
          <w:delText xml:space="preserve"> -</w:delText>
        </w:r>
      </w:del>
      <w:r>
        <w:rPr>
          <w:b/>
        </w:rPr>
        <w:t xml:space="preserve"> </w:t>
      </w:r>
      <w:r>
        <w:t xml:space="preserve">the state of an </w:t>
      </w:r>
      <w:r>
        <w:rPr>
          <w:color w:val="0000ED"/>
          <w:u w:val="single" w:color="0000ED"/>
        </w:rPr>
        <w:t>En</w:t>
      </w:r>
      <w:r>
        <w:rPr>
          <w:color w:val="0000ED"/>
        </w:rPr>
        <w:t>g</w:t>
      </w:r>
      <w:r>
        <w:rPr>
          <w:color w:val="0000ED"/>
          <w:u w:val="single" w:color="0000ED"/>
        </w:rPr>
        <w:t>ineerin</w:t>
      </w:r>
      <w:r>
        <w:rPr>
          <w:color w:val="0000ED"/>
        </w:rPr>
        <w:t>g</w:t>
      </w:r>
      <w:r>
        <w:rPr>
          <w:color w:val="0000ED"/>
          <w:u w:val="single" w:color="0000ED"/>
        </w:rPr>
        <w:t xml:space="preserve"> Document</w:t>
      </w:r>
      <w:r>
        <w:t xml:space="preserve"> prior to its acceptance by a </w:t>
      </w:r>
      <w:r>
        <w:rPr>
          <w:color w:val="0000ED"/>
          <w:u w:val="single" w:color="0000ED"/>
        </w:rPr>
        <w:t>Technolo</w:t>
      </w:r>
      <w:r>
        <w:rPr>
          <w:color w:val="0000ED"/>
        </w:rPr>
        <w:t>gy</w:t>
      </w:r>
      <w:r>
        <w:rPr>
          <w:color w:val="0000ED"/>
          <w:u w:val="single" w:color="0000ED"/>
        </w:rPr>
        <w:t xml:space="preserve"> Committee</w:t>
      </w:r>
      <w:r>
        <w:t xml:space="preserve"> for processing. See section </w:t>
      </w:r>
      <w:r>
        <w:rPr>
          <w:color w:val="0000ED"/>
          <w:u w:val="single" w:color="0000ED"/>
        </w:rPr>
        <w:t>6.4</w:t>
      </w:r>
      <w:r>
        <w:t>.</w:t>
      </w:r>
    </w:p>
    <w:p w14:paraId="2F3DDCDF" w14:textId="77777777" w:rsidR="001B5840" w:rsidRDefault="00000000">
      <w:pPr>
        <w:pStyle w:val="Heading3"/>
        <w:spacing w:after="47" w:line="259" w:lineRule="auto"/>
        <w:ind w:left="-5"/>
      </w:pPr>
      <w:r>
        <w:rPr>
          <w:color w:val="0000ED"/>
          <w:sz w:val="26"/>
          <w:u w:val="single" w:color="0000ED"/>
        </w:rPr>
        <w:t>Workin</w:t>
      </w:r>
      <w:r>
        <w:rPr>
          <w:color w:val="0000ED"/>
          <w:sz w:val="26"/>
        </w:rPr>
        <w:t>g</w:t>
      </w:r>
      <w:r>
        <w:rPr>
          <w:color w:val="0000ED"/>
          <w:sz w:val="26"/>
          <w:u w:val="single" w:color="0000ED"/>
        </w:rPr>
        <w:t xml:space="preserve"> Group</w:t>
      </w:r>
      <w:r>
        <w:rPr>
          <w:sz w:val="26"/>
        </w:rPr>
        <w:t xml:space="preserve"> (WG)</w:t>
      </w:r>
    </w:p>
    <w:p w14:paraId="734F2263" w14:textId="35604A7A" w:rsidR="001B5840" w:rsidRDefault="00000000">
      <w:pPr>
        <w:spacing w:after="0"/>
        <w:ind w:left="-5" w:right="16"/>
      </w:pPr>
      <w:del w:id="639" w:author="db" w:date="2022-08-24T13:55:00Z">
        <w:r>
          <w:delText xml:space="preserve"> - </w:delText>
        </w:r>
      </w:del>
      <w:r>
        <w:t xml:space="preserve">a </w:t>
      </w:r>
      <w:proofErr w:type="gramStart"/>
      <w:r>
        <w:rPr>
          <w:color w:val="0000ED"/>
          <w:u w:val="single" w:color="0000ED"/>
        </w:rPr>
        <w:t>Sub Group</w:t>
      </w:r>
      <w:proofErr w:type="gramEnd"/>
      <w:r>
        <w:t xml:space="preserve"> reporting to a </w:t>
      </w:r>
      <w:r>
        <w:rPr>
          <w:color w:val="0000ED"/>
          <w:u w:val="single" w:color="0000ED"/>
        </w:rPr>
        <w:t>Technolo</w:t>
      </w:r>
      <w:r>
        <w:rPr>
          <w:color w:val="0000ED"/>
        </w:rPr>
        <w:t>gy</w:t>
      </w:r>
      <w:r>
        <w:rPr>
          <w:color w:val="0000ED"/>
          <w:u w:val="single" w:color="0000ED"/>
        </w:rPr>
        <w:t xml:space="preserve"> Committee</w:t>
      </w:r>
      <w:r>
        <w:t xml:space="preserve"> for an extended duration. See section</w:t>
      </w:r>
    </w:p>
    <w:p w14:paraId="3DE725D4" w14:textId="77777777" w:rsidR="001B5840" w:rsidRDefault="00000000">
      <w:pPr>
        <w:spacing w:after="38" w:line="265" w:lineRule="auto"/>
        <w:ind w:left="-5" w:right="33"/>
      </w:pPr>
      <w:r>
        <w:rPr>
          <w:color w:val="0000ED"/>
          <w:u w:val="single" w:color="0000ED"/>
        </w:rPr>
        <w:t>3.3.4</w:t>
      </w:r>
      <w:r>
        <w:t>.</w:t>
      </w:r>
    </w:p>
    <w:p w14:paraId="67A30536" w14:textId="77777777" w:rsidR="001B5840" w:rsidRDefault="00000000">
      <w:pPr>
        <w:pStyle w:val="Heading3"/>
        <w:spacing w:after="47" w:line="259" w:lineRule="auto"/>
        <w:ind w:left="-5"/>
      </w:pPr>
      <w:r>
        <w:rPr>
          <w:color w:val="0000ED"/>
          <w:sz w:val="26"/>
          <w:u w:val="single" w:color="0000ED"/>
        </w:rPr>
        <w:t>Written Vote</w:t>
      </w:r>
    </w:p>
    <w:p w14:paraId="740BE898" w14:textId="4A160D13" w:rsidR="001B5840" w:rsidRDefault="00000000">
      <w:pPr>
        <w:ind w:left="-5" w:right="16"/>
      </w:pPr>
      <w:del w:id="640" w:author="db" w:date="2022-08-24T13:55:00Z">
        <w:r>
          <w:delText xml:space="preserve"> - </w:delText>
        </w:r>
      </w:del>
      <w:r>
        <w:t xml:space="preserve">a vote put to all </w:t>
      </w:r>
      <w:r>
        <w:rPr>
          <w:color w:val="0000ED"/>
          <w:u w:val="single" w:color="0000ED"/>
        </w:rPr>
        <w:t>Participant Members</w:t>
      </w:r>
      <w:r>
        <w:t xml:space="preserve">, in which they are asked to respond formally. See section </w:t>
      </w:r>
      <w:r>
        <w:rPr>
          <w:color w:val="0000ED"/>
          <w:u w:val="single" w:color="0000ED"/>
        </w:rPr>
        <w:t>4.3.3</w:t>
      </w:r>
      <w:r>
        <w:t>.</w:t>
      </w:r>
    </w:p>
    <w:p w14:paraId="07E6F25A" w14:textId="77777777" w:rsidR="001B5840" w:rsidRDefault="00000000">
      <w:pPr>
        <w:spacing w:after="32" w:line="259" w:lineRule="auto"/>
        <w:ind w:left="104" w:right="92"/>
        <w:jc w:val="center"/>
      </w:pPr>
      <w:r>
        <w:t>### END ###</w:t>
      </w:r>
    </w:p>
    <w:sectPr w:rsidR="001B5840">
      <w:pgSz w:w="12240" w:h="15840"/>
      <w:pgMar w:top="638" w:right="661" w:bottom="616"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EC7"/>
    <w:multiLevelType w:val="hybridMultilevel"/>
    <w:tmpl w:val="2B945534"/>
    <w:lvl w:ilvl="0" w:tplc="38D80AD4">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04C9788">
      <w:start w:val="1"/>
      <w:numFmt w:val="lowerLetter"/>
      <w:lvlText w:val="%2"/>
      <w:lvlJc w:val="left"/>
      <w:pPr>
        <w:ind w:left="1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744AB92">
      <w:start w:val="1"/>
      <w:numFmt w:val="lowerRoman"/>
      <w:lvlText w:val="%3"/>
      <w:lvlJc w:val="left"/>
      <w:pPr>
        <w:ind w:left="2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D42FAF4">
      <w:start w:val="1"/>
      <w:numFmt w:val="decimal"/>
      <w:lvlText w:val="%4"/>
      <w:lvlJc w:val="left"/>
      <w:pPr>
        <w:ind w:left="28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696AFB2">
      <w:start w:val="1"/>
      <w:numFmt w:val="lowerLetter"/>
      <w:lvlText w:val="%5"/>
      <w:lvlJc w:val="left"/>
      <w:pPr>
        <w:ind w:left="35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6045048">
      <w:start w:val="1"/>
      <w:numFmt w:val="lowerRoman"/>
      <w:lvlText w:val="%6"/>
      <w:lvlJc w:val="left"/>
      <w:pPr>
        <w:ind w:left="42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15CDD0A">
      <w:start w:val="1"/>
      <w:numFmt w:val="decimal"/>
      <w:lvlText w:val="%7"/>
      <w:lvlJc w:val="left"/>
      <w:pPr>
        <w:ind w:left="5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77E8424">
      <w:start w:val="1"/>
      <w:numFmt w:val="lowerLetter"/>
      <w:lvlText w:val="%8"/>
      <w:lvlJc w:val="left"/>
      <w:pPr>
        <w:ind w:left="5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D5CC6E14">
      <w:start w:val="1"/>
      <w:numFmt w:val="lowerRoman"/>
      <w:lvlText w:val="%9"/>
      <w:lvlJc w:val="left"/>
      <w:pPr>
        <w:ind w:left="6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97E2238"/>
    <w:multiLevelType w:val="hybridMultilevel"/>
    <w:tmpl w:val="0802A006"/>
    <w:lvl w:ilvl="0" w:tplc="801E5E04">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5480664">
      <w:start w:val="1"/>
      <w:numFmt w:val="lowerLetter"/>
      <w:lvlText w:val="%2"/>
      <w:lvlJc w:val="left"/>
      <w:pPr>
        <w:ind w:left="13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60E6478">
      <w:start w:val="1"/>
      <w:numFmt w:val="lowerRoman"/>
      <w:lvlText w:val="%3"/>
      <w:lvlJc w:val="left"/>
      <w:pPr>
        <w:ind w:left="21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A90C58C">
      <w:start w:val="1"/>
      <w:numFmt w:val="decimal"/>
      <w:lvlText w:val="%4"/>
      <w:lvlJc w:val="left"/>
      <w:pPr>
        <w:ind w:left="28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36AB154">
      <w:start w:val="1"/>
      <w:numFmt w:val="lowerLetter"/>
      <w:lvlText w:val="%5"/>
      <w:lvlJc w:val="left"/>
      <w:pPr>
        <w:ind w:left="35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468FA68">
      <w:start w:val="1"/>
      <w:numFmt w:val="lowerRoman"/>
      <w:lvlText w:val="%6"/>
      <w:lvlJc w:val="left"/>
      <w:pPr>
        <w:ind w:left="42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A8A8EE0">
      <w:start w:val="1"/>
      <w:numFmt w:val="decimal"/>
      <w:lvlText w:val="%7"/>
      <w:lvlJc w:val="left"/>
      <w:pPr>
        <w:ind w:left="49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8FEE3E0">
      <w:start w:val="1"/>
      <w:numFmt w:val="lowerLetter"/>
      <w:lvlText w:val="%8"/>
      <w:lvlJc w:val="left"/>
      <w:pPr>
        <w:ind w:left="57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3E87A42">
      <w:start w:val="1"/>
      <w:numFmt w:val="lowerRoman"/>
      <w:lvlText w:val="%9"/>
      <w:lvlJc w:val="left"/>
      <w:pPr>
        <w:ind w:left="64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1851BA2"/>
    <w:multiLevelType w:val="hybridMultilevel"/>
    <w:tmpl w:val="AEE63E90"/>
    <w:lvl w:ilvl="0" w:tplc="AC2A5CAA">
      <w:start w:val="1"/>
      <w:numFmt w:val="lowerLetter"/>
      <w:lvlText w:val="%1."/>
      <w:lvlJc w:val="left"/>
      <w:pPr>
        <w:ind w:left="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F5CC016">
      <w:start w:val="1"/>
      <w:numFmt w:val="lowerLetter"/>
      <w:lvlText w:val="%2"/>
      <w:lvlJc w:val="left"/>
      <w:pPr>
        <w:ind w:left="12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857A2606">
      <w:start w:val="1"/>
      <w:numFmt w:val="lowerRoman"/>
      <w:lvlText w:val="%3"/>
      <w:lvlJc w:val="left"/>
      <w:pPr>
        <w:ind w:left="19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38CFF6C">
      <w:start w:val="1"/>
      <w:numFmt w:val="decimal"/>
      <w:lvlText w:val="%4"/>
      <w:lvlJc w:val="left"/>
      <w:pPr>
        <w:ind w:left="26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186A014">
      <w:start w:val="1"/>
      <w:numFmt w:val="lowerLetter"/>
      <w:lvlText w:val="%5"/>
      <w:lvlJc w:val="left"/>
      <w:pPr>
        <w:ind w:left="34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9FAC3E6">
      <w:start w:val="1"/>
      <w:numFmt w:val="lowerRoman"/>
      <w:lvlText w:val="%6"/>
      <w:lvlJc w:val="left"/>
      <w:pPr>
        <w:ind w:left="413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AE272EC">
      <w:start w:val="1"/>
      <w:numFmt w:val="decimal"/>
      <w:lvlText w:val="%7"/>
      <w:lvlJc w:val="left"/>
      <w:pPr>
        <w:ind w:left="48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442C8B4">
      <w:start w:val="1"/>
      <w:numFmt w:val="lowerLetter"/>
      <w:lvlText w:val="%8"/>
      <w:lvlJc w:val="left"/>
      <w:pPr>
        <w:ind w:left="557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FB4E2AA">
      <w:start w:val="1"/>
      <w:numFmt w:val="lowerRoman"/>
      <w:lvlText w:val="%9"/>
      <w:lvlJc w:val="left"/>
      <w:pPr>
        <w:ind w:left="62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B2432B5"/>
    <w:multiLevelType w:val="hybridMultilevel"/>
    <w:tmpl w:val="0CA8DF0C"/>
    <w:lvl w:ilvl="0" w:tplc="5454957C">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0701FDA">
      <w:start w:val="1"/>
      <w:numFmt w:val="lowerLetter"/>
      <w:lvlText w:val="%2"/>
      <w:lvlJc w:val="left"/>
      <w:pPr>
        <w:ind w:left="13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4442134">
      <w:start w:val="1"/>
      <w:numFmt w:val="lowerRoman"/>
      <w:lvlText w:val="%3"/>
      <w:lvlJc w:val="left"/>
      <w:pPr>
        <w:ind w:left="21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65A885E">
      <w:start w:val="1"/>
      <w:numFmt w:val="decimal"/>
      <w:lvlText w:val="%4"/>
      <w:lvlJc w:val="left"/>
      <w:pPr>
        <w:ind w:left="28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6B081E6">
      <w:start w:val="1"/>
      <w:numFmt w:val="lowerLetter"/>
      <w:lvlText w:val="%5"/>
      <w:lvlJc w:val="left"/>
      <w:pPr>
        <w:ind w:left="35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BE82F56">
      <w:start w:val="1"/>
      <w:numFmt w:val="lowerRoman"/>
      <w:lvlText w:val="%6"/>
      <w:lvlJc w:val="left"/>
      <w:pPr>
        <w:ind w:left="42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E9ABDF4">
      <w:start w:val="1"/>
      <w:numFmt w:val="decimal"/>
      <w:lvlText w:val="%7"/>
      <w:lvlJc w:val="left"/>
      <w:pPr>
        <w:ind w:left="49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BD89164">
      <w:start w:val="1"/>
      <w:numFmt w:val="lowerLetter"/>
      <w:lvlText w:val="%8"/>
      <w:lvlJc w:val="left"/>
      <w:pPr>
        <w:ind w:left="571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9561364">
      <w:start w:val="1"/>
      <w:numFmt w:val="lowerRoman"/>
      <w:lvlText w:val="%9"/>
      <w:lvlJc w:val="left"/>
      <w:pPr>
        <w:ind w:left="643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6CC69A6"/>
    <w:multiLevelType w:val="hybridMultilevel"/>
    <w:tmpl w:val="AB20733C"/>
    <w:lvl w:ilvl="0" w:tplc="3C12FA76">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376D1D4">
      <w:start w:val="1"/>
      <w:numFmt w:val="lowerLetter"/>
      <w:lvlText w:val="%2"/>
      <w:lvlJc w:val="left"/>
      <w:pPr>
        <w:ind w:left="14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B92E2EA">
      <w:start w:val="1"/>
      <w:numFmt w:val="lowerRoman"/>
      <w:lvlText w:val="%3"/>
      <w:lvlJc w:val="left"/>
      <w:pPr>
        <w:ind w:left="21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32E3DE8">
      <w:start w:val="1"/>
      <w:numFmt w:val="decimal"/>
      <w:lvlText w:val="%4"/>
      <w:lvlJc w:val="left"/>
      <w:pPr>
        <w:ind w:left="28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508D1F0">
      <w:start w:val="1"/>
      <w:numFmt w:val="lowerLetter"/>
      <w:lvlText w:val="%5"/>
      <w:lvlJc w:val="left"/>
      <w:pPr>
        <w:ind w:left="35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5882B7C">
      <w:start w:val="1"/>
      <w:numFmt w:val="lowerRoman"/>
      <w:lvlText w:val="%6"/>
      <w:lvlJc w:val="left"/>
      <w:pPr>
        <w:ind w:left="42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32E94B4">
      <w:start w:val="1"/>
      <w:numFmt w:val="decimal"/>
      <w:lvlText w:val="%7"/>
      <w:lvlJc w:val="left"/>
      <w:pPr>
        <w:ind w:left="500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40CBEB4">
      <w:start w:val="1"/>
      <w:numFmt w:val="lowerLetter"/>
      <w:lvlText w:val="%8"/>
      <w:lvlJc w:val="left"/>
      <w:pPr>
        <w:ind w:left="57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A12FB20">
      <w:start w:val="1"/>
      <w:numFmt w:val="lowerRoman"/>
      <w:lvlText w:val="%9"/>
      <w:lvlJc w:val="left"/>
      <w:pPr>
        <w:ind w:left="64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41226F41"/>
    <w:multiLevelType w:val="hybridMultilevel"/>
    <w:tmpl w:val="CAFA59BC"/>
    <w:lvl w:ilvl="0" w:tplc="05C47716">
      <w:start w:val="1"/>
      <w:numFmt w:val="lowerLetter"/>
      <w:lvlText w:val="%1."/>
      <w:lvlJc w:val="left"/>
      <w:pPr>
        <w:ind w:left="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23C309A">
      <w:start w:val="1"/>
      <w:numFmt w:val="lowerLetter"/>
      <w:lvlText w:val="%2"/>
      <w:lvlJc w:val="left"/>
      <w:pPr>
        <w:ind w:left="14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08309708">
      <w:start w:val="1"/>
      <w:numFmt w:val="lowerRoman"/>
      <w:lvlText w:val="%3"/>
      <w:lvlJc w:val="left"/>
      <w:pPr>
        <w:ind w:left="21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EF8FAC4">
      <w:start w:val="1"/>
      <w:numFmt w:val="decimal"/>
      <w:lvlText w:val="%4"/>
      <w:lvlJc w:val="left"/>
      <w:pPr>
        <w:ind w:left="28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BE46BAC">
      <w:start w:val="1"/>
      <w:numFmt w:val="lowerLetter"/>
      <w:lvlText w:val="%5"/>
      <w:lvlJc w:val="left"/>
      <w:pPr>
        <w:ind w:left="35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9249BA4">
      <w:start w:val="1"/>
      <w:numFmt w:val="lowerRoman"/>
      <w:lvlText w:val="%6"/>
      <w:lvlJc w:val="left"/>
      <w:pPr>
        <w:ind w:left="42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1F0CEEA">
      <w:start w:val="1"/>
      <w:numFmt w:val="decimal"/>
      <w:lvlText w:val="%7"/>
      <w:lvlJc w:val="left"/>
      <w:pPr>
        <w:ind w:left="50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89E00A4">
      <w:start w:val="1"/>
      <w:numFmt w:val="lowerLetter"/>
      <w:lvlText w:val="%8"/>
      <w:lvlJc w:val="left"/>
      <w:pPr>
        <w:ind w:left="57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FA68932">
      <w:start w:val="1"/>
      <w:numFmt w:val="lowerRoman"/>
      <w:lvlText w:val="%9"/>
      <w:lvlJc w:val="left"/>
      <w:pPr>
        <w:ind w:left="64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3235196"/>
    <w:multiLevelType w:val="hybridMultilevel"/>
    <w:tmpl w:val="3A4CBD36"/>
    <w:lvl w:ilvl="0" w:tplc="53EE3A4E">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E7411C8">
      <w:start w:val="1"/>
      <w:numFmt w:val="lowerLetter"/>
      <w:lvlText w:val="%2"/>
      <w:lvlJc w:val="left"/>
      <w:pPr>
        <w:ind w:left="13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D569256">
      <w:start w:val="1"/>
      <w:numFmt w:val="lowerRoman"/>
      <w:lvlText w:val="%3"/>
      <w:lvlJc w:val="left"/>
      <w:pPr>
        <w:ind w:left="21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6DEB608">
      <w:start w:val="1"/>
      <w:numFmt w:val="decimal"/>
      <w:lvlText w:val="%4"/>
      <w:lvlJc w:val="left"/>
      <w:pPr>
        <w:ind w:left="28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5783CEA">
      <w:start w:val="1"/>
      <w:numFmt w:val="lowerLetter"/>
      <w:lvlText w:val="%5"/>
      <w:lvlJc w:val="left"/>
      <w:pPr>
        <w:ind w:left="35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68CCC562">
      <w:start w:val="1"/>
      <w:numFmt w:val="lowerRoman"/>
      <w:lvlText w:val="%6"/>
      <w:lvlJc w:val="left"/>
      <w:pPr>
        <w:ind w:left="42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C67AC806">
      <w:start w:val="1"/>
      <w:numFmt w:val="decimal"/>
      <w:lvlText w:val="%7"/>
      <w:lvlJc w:val="left"/>
      <w:pPr>
        <w:ind w:left="49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A58BE04">
      <w:start w:val="1"/>
      <w:numFmt w:val="lowerLetter"/>
      <w:lvlText w:val="%8"/>
      <w:lvlJc w:val="left"/>
      <w:pPr>
        <w:ind w:left="57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5E81F9E">
      <w:start w:val="1"/>
      <w:numFmt w:val="lowerRoman"/>
      <w:lvlText w:val="%9"/>
      <w:lvlJc w:val="left"/>
      <w:pPr>
        <w:ind w:left="6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79C67ED"/>
    <w:multiLevelType w:val="multilevel"/>
    <w:tmpl w:val="61289BB8"/>
    <w:lvl w:ilvl="0">
      <w:start w:val="1"/>
      <w:numFmt w:val="decimal"/>
      <w:lvlText w:val="%1"/>
      <w:lvlJc w:val="left"/>
      <w:pPr>
        <w:ind w:left="367"/>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1">
      <w:start w:val="1"/>
      <w:numFmt w:val="decimal"/>
      <w:lvlText w:val="%1.%2"/>
      <w:lvlJc w:val="left"/>
      <w:pPr>
        <w:ind w:left="1308"/>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2">
      <w:start w:val="1"/>
      <w:numFmt w:val="decimal"/>
      <w:lvlText w:val="%1.%2.%3"/>
      <w:lvlJc w:val="left"/>
      <w:pPr>
        <w:ind w:left="2248"/>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val="0"/>
        <w:strike w:val="0"/>
        <w:dstrike w:val="0"/>
        <w:color w:val="0000ED"/>
        <w:sz w:val="26"/>
        <w:szCs w:val="26"/>
        <w:u w:val="single" w:color="0000ED"/>
        <w:bdr w:val="none" w:sz="0" w:space="0" w:color="auto"/>
        <w:shd w:val="clear" w:color="auto" w:fill="auto"/>
        <w:vertAlign w:val="baseline"/>
      </w:rPr>
    </w:lvl>
  </w:abstractNum>
  <w:abstractNum w:abstractNumId="8" w15:restartNumberingAfterBreak="0">
    <w:nsid w:val="4DC84930"/>
    <w:multiLevelType w:val="hybridMultilevel"/>
    <w:tmpl w:val="F600003E"/>
    <w:lvl w:ilvl="0" w:tplc="C5E4316E">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C880C9A">
      <w:start w:val="1"/>
      <w:numFmt w:val="lowerRoman"/>
      <w:lvlText w:val="%2."/>
      <w:lvlJc w:val="left"/>
      <w:pPr>
        <w:ind w:left="1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EA3E0548">
      <w:start w:val="1"/>
      <w:numFmt w:val="lowerRoman"/>
      <w:lvlText w:val="%3"/>
      <w:lvlJc w:val="left"/>
      <w:pPr>
        <w:ind w:left="20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494997C">
      <w:start w:val="1"/>
      <w:numFmt w:val="decimal"/>
      <w:lvlText w:val="%4"/>
      <w:lvlJc w:val="left"/>
      <w:pPr>
        <w:ind w:left="27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F1EF078">
      <w:start w:val="1"/>
      <w:numFmt w:val="lowerLetter"/>
      <w:lvlText w:val="%5"/>
      <w:lvlJc w:val="left"/>
      <w:pPr>
        <w:ind w:left="34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226D2C2">
      <w:start w:val="1"/>
      <w:numFmt w:val="lowerRoman"/>
      <w:lvlText w:val="%6"/>
      <w:lvlJc w:val="left"/>
      <w:pPr>
        <w:ind w:left="41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FA7AD99E">
      <w:start w:val="1"/>
      <w:numFmt w:val="decimal"/>
      <w:lvlText w:val="%7"/>
      <w:lvlJc w:val="left"/>
      <w:pPr>
        <w:ind w:left="48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F2FBC2">
      <w:start w:val="1"/>
      <w:numFmt w:val="lowerLetter"/>
      <w:lvlText w:val="%8"/>
      <w:lvlJc w:val="left"/>
      <w:pPr>
        <w:ind w:left="56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806F482">
      <w:start w:val="1"/>
      <w:numFmt w:val="lowerRoman"/>
      <w:lvlText w:val="%9"/>
      <w:lvlJc w:val="left"/>
      <w:pPr>
        <w:ind w:left="63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8157432"/>
    <w:multiLevelType w:val="hybridMultilevel"/>
    <w:tmpl w:val="0892443C"/>
    <w:lvl w:ilvl="0" w:tplc="1BAA91B6">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BDE82EE">
      <w:start w:val="1"/>
      <w:numFmt w:val="lowerLetter"/>
      <w:lvlText w:val="%2"/>
      <w:lvlJc w:val="left"/>
      <w:pPr>
        <w:ind w:left="1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E984020">
      <w:start w:val="1"/>
      <w:numFmt w:val="lowerRoman"/>
      <w:lvlText w:val="%3"/>
      <w:lvlJc w:val="left"/>
      <w:pPr>
        <w:ind w:left="21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7C4145E">
      <w:start w:val="1"/>
      <w:numFmt w:val="decimal"/>
      <w:lvlText w:val="%4"/>
      <w:lvlJc w:val="left"/>
      <w:pPr>
        <w:ind w:left="28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990187A">
      <w:start w:val="1"/>
      <w:numFmt w:val="lowerLetter"/>
      <w:lvlText w:val="%5"/>
      <w:lvlJc w:val="left"/>
      <w:pPr>
        <w:ind w:left="35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53213B0">
      <w:start w:val="1"/>
      <w:numFmt w:val="lowerRoman"/>
      <w:lvlText w:val="%6"/>
      <w:lvlJc w:val="left"/>
      <w:pPr>
        <w:ind w:left="42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BF828D46">
      <w:start w:val="1"/>
      <w:numFmt w:val="decimal"/>
      <w:lvlText w:val="%7"/>
      <w:lvlJc w:val="left"/>
      <w:pPr>
        <w:ind w:left="4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5FCB284">
      <w:start w:val="1"/>
      <w:numFmt w:val="lowerLetter"/>
      <w:lvlText w:val="%8"/>
      <w:lvlJc w:val="left"/>
      <w:pPr>
        <w:ind w:left="5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13945F0E">
      <w:start w:val="1"/>
      <w:numFmt w:val="lowerRoman"/>
      <w:lvlText w:val="%9"/>
      <w:lvlJc w:val="left"/>
      <w:pPr>
        <w:ind w:left="6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E6E74EF"/>
    <w:multiLevelType w:val="hybridMultilevel"/>
    <w:tmpl w:val="66F05AEE"/>
    <w:lvl w:ilvl="0" w:tplc="DFCAD272">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FCA7A9A">
      <w:start w:val="1"/>
      <w:numFmt w:val="lowerLetter"/>
      <w:lvlText w:val="%2"/>
      <w:lvlJc w:val="left"/>
      <w:pPr>
        <w:ind w:left="1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C842FE1A">
      <w:start w:val="1"/>
      <w:numFmt w:val="lowerRoman"/>
      <w:lvlText w:val="%3"/>
      <w:lvlJc w:val="left"/>
      <w:pPr>
        <w:ind w:left="21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C97E95E4">
      <w:start w:val="1"/>
      <w:numFmt w:val="decimal"/>
      <w:lvlText w:val="%4"/>
      <w:lvlJc w:val="left"/>
      <w:pPr>
        <w:ind w:left="28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D3C4554">
      <w:start w:val="1"/>
      <w:numFmt w:val="lowerLetter"/>
      <w:lvlText w:val="%5"/>
      <w:lvlJc w:val="left"/>
      <w:pPr>
        <w:ind w:left="35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0C4643FE">
      <w:start w:val="1"/>
      <w:numFmt w:val="lowerRoman"/>
      <w:lvlText w:val="%6"/>
      <w:lvlJc w:val="left"/>
      <w:pPr>
        <w:ind w:left="42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E376BA24">
      <w:start w:val="1"/>
      <w:numFmt w:val="decimal"/>
      <w:lvlText w:val="%7"/>
      <w:lvlJc w:val="left"/>
      <w:pPr>
        <w:ind w:left="4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9D984E2E">
      <w:start w:val="1"/>
      <w:numFmt w:val="lowerLetter"/>
      <w:lvlText w:val="%8"/>
      <w:lvlJc w:val="left"/>
      <w:pPr>
        <w:ind w:left="5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902D84A">
      <w:start w:val="1"/>
      <w:numFmt w:val="lowerRoman"/>
      <w:lvlText w:val="%9"/>
      <w:lvlJc w:val="left"/>
      <w:pPr>
        <w:ind w:left="6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61ED7A8A"/>
    <w:multiLevelType w:val="hybridMultilevel"/>
    <w:tmpl w:val="A5F8A640"/>
    <w:lvl w:ilvl="0" w:tplc="53762DB2">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8FAD1B6">
      <w:start w:val="1"/>
      <w:numFmt w:val="lowerLetter"/>
      <w:lvlText w:val="%2"/>
      <w:lvlJc w:val="left"/>
      <w:pPr>
        <w:ind w:left="13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B0AB1C2">
      <w:start w:val="1"/>
      <w:numFmt w:val="lowerRoman"/>
      <w:lvlText w:val="%3"/>
      <w:lvlJc w:val="left"/>
      <w:pPr>
        <w:ind w:left="21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6327F96">
      <w:start w:val="1"/>
      <w:numFmt w:val="decimal"/>
      <w:lvlText w:val="%4"/>
      <w:lvlJc w:val="left"/>
      <w:pPr>
        <w:ind w:left="28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72D98C">
      <w:start w:val="1"/>
      <w:numFmt w:val="lowerLetter"/>
      <w:lvlText w:val="%5"/>
      <w:lvlJc w:val="left"/>
      <w:pPr>
        <w:ind w:left="35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864C887C">
      <w:start w:val="1"/>
      <w:numFmt w:val="lowerRoman"/>
      <w:lvlText w:val="%6"/>
      <w:lvlJc w:val="left"/>
      <w:pPr>
        <w:ind w:left="42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1944B48">
      <w:start w:val="1"/>
      <w:numFmt w:val="decimal"/>
      <w:lvlText w:val="%7"/>
      <w:lvlJc w:val="left"/>
      <w:pPr>
        <w:ind w:left="49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7AE3498">
      <w:start w:val="1"/>
      <w:numFmt w:val="lowerLetter"/>
      <w:lvlText w:val="%8"/>
      <w:lvlJc w:val="left"/>
      <w:pPr>
        <w:ind w:left="5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23A6348">
      <w:start w:val="1"/>
      <w:numFmt w:val="lowerRoman"/>
      <w:lvlText w:val="%9"/>
      <w:lvlJc w:val="left"/>
      <w:pPr>
        <w:ind w:left="6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3F27CEC"/>
    <w:multiLevelType w:val="hybridMultilevel"/>
    <w:tmpl w:val="67549006"/>
    <w:lvl w:ilvl="0" w:tplc="98C406C6">
      <w:start w:val="1"/>
      <w:numFmt w:val="lowerLetter"/>
      <w:lvlText w:val="%1."/>
      <w:lvlJc w:val="left"/>
      <w:pPr>
        <w:ind w:left="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30C300">
      <w:start w:val="1"/>
      <w:numFmt w:val="lowerLetter"/>
      <w:lvlText w:val="%2"/>
      <w:lvlJc w:val="left"/>
      <w:pPr>
        <w:ind w:left="13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4D264486">
      <w:start w:val="1"/>
      <w:numFmt w:val="lowerRoman"/>
      <w:lvlText w:val="%3"/>
      <w:lvlJc w:val="left"/>
      <w:pPr>
        <w:ind w:left="21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4D22826">
      <w:start w:val="1"/>
      <w:numFmt w:val="decimal"/>
      <w:lvlText w:val="%4"/>
      <w:lvlJc w:val="left"/>
      <w:pPr>
        <w:ind w:left="28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91C2D56">
      <w:start w:val="1"/>
      <w:numFmt w:val="lowerLetter"/>
      <w:lvlText w:val="%5"/>
      <w:lvlJc w:val="left"/>
      <w:pPr>
        <w:ind w:left="354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B2B69F26">
      <w:start w:val="1"/>
      <w:numFmt w:val="lowerRoman"/>
      <w:lvlText w:val="%6"/>
      <w:lvlJc w:val="left"/>
      <w:pPr>
        <w:ind w:left="42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0E06681A">
      <w:start w:val="1"/>
      <w:numFmt w:val="decimal"/>
      <w:lvlText w:val="%7"/>
      <w:lvlJc w:val="left"/>
      <w:pPr>
        <w:ind w:left="498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928EEF8">
      <w:start w:val="1"/>
      <w:numFmt w:val="lowerLetter"/>
      <w:lvlText w:val="%8"/>
      <w:lvlJc w:val="left"/>
      <w:pPr>
        <w:ind w:left="570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8B84A70">
      <w:start w:val="1"/>
      <w:numFmt w:val="lowerRoman"/>
      <w:lvlText w:val="%9"/>
      <w:lvlJc w:val="left"/>
      <w:pPr>
        <w:ind w:left="642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4BE2801"/>
    <w:multiLevelType w:val="hybridMultilevel"/>
    <w:tmpl w:val="E7AC2FB0"/>
    <w:lvl w:ilvl="0" w:tplc="DD54A3A4">
      <w:start w:val="1"/>
      <w:numFmt w:val="lowerLetter"/>
      <w:lvlText w:val="(%1)"/>
      <w:lvlJc w:val="left"/>
      <w:pPr>
        <w:ind w:left="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74F99A">
      <w:start w:val="1"/>
      <w:numFmt w:val="lowerLetter"/>
      <w:lvlText w:val="%2"/>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6EC5B5A">
      <w:start w:val="1"/>
      <w:numFmt w:val="lowerRoman"/>
      <w:lvlText w:val="%3"/>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FBDE25D4">
      <w:start w:val="1"/>
      <w:numFmt w:val="decimal"/>
      <w:lvlText w:val="%4"/>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8C433DA">
      <w:start w:val="1"/>
      <w:numFmt w:val="lowerLetter"/>
      <w:lvlText w:val="%5"/>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B00BAA4">
      <w:start w:val="1"/>
      <w:numFmt w:val="lowerRoman"/>
      <w:lvlText w:val="%6"/>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A476F410">
      <w:start w:val="1"/>
      <w:numFmt w:val="decimal"/>
      <w:lvlText w:val="%7"/>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0CAB1C8">
      <w:start w:val="1"/>
      <w:numFmt w:val="lowerLetter"/>
      <w:lvlText w:val="%8"/>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69A224C">
      <w:start w:val="1"/>
      <w:numFmt w:val="lowerRoman"/>
      <w:lvlText w:val="%9"/>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C4A2E4D"/>
    <w:multiLevelType w:val="hybridMultilevel"/>
    <w:tmpl w:val="0B8A1252"/>
    <w:lvl w:ilvl="0" w:tplc="5598280C">
      <w:start w:val="1"/>
      <w:numFmt w:val="lowerLetter"/>
      <w:lvlText w:val="%1."/>
      <w:lvlJc w:val="left"/>
      <w:pPr>
        <w:ind w:left="6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8922874">
      <w:start w:val="1"/>
      <w:numFmt w:val="lowerRoman"/>
      <w:lvlText w:val="%2."/>
      <w:lvlJc w:val="left"/>
      <w:pPr>
        <w:ind w:left="1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32CB804">
      <w:start w:val="1"/>
      <w:numFmt w:val="lowerRoman"/>
      <w:lvlText w:val="%3"/>
      <w:lvlJc w:val="left"/>
      <w:pPr>
        <w:ind w:left="199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51E5EA0">
      <w:start w:val="1"/>
      <w:numFmt w:val="decimal"/>
      <w:lvlText w:val="%4"/>
      <w:lvlJc w:val="left"/>
      <w:pPr>
        <w:ind w:left="271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DDA1A64">
      <w:start w:val="1"/>
      <w:numFmt w:val="lowerLetter"/>
      <w:lvlText w:val="%5"/>
      <w:lvlJc w:val="left"/>
      <w:pPr>
        <w:ind w:left="34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600966C">
      <w:start w:val="1"/>
      <w:numFmt w:val="lowerRoman"/>
      <w:lvlText w:val="%6"/>
      <w:lvlJc w:val="left"/>
      <w:pPr>
        <w:ind w:left="415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B640190">
      <w:start w:val="1"/>
      <w:numFmt w:val="decimal"/>
      <w:lvlText w:val="%7"/>
      <w:lvlJc w:val="left"/>
      <w:pPr>
        <w:ind w:left="48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6477C0">
      <w:start w:val="1"/>
      <w:numFmt w:val="lowerLetter"/>
      <w:lvlText w:val="%8"/>
      <w:lvlJc w:val="left"/>
      <w:pPr>
        <w:ind w:left="559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FEA99E6">
      <w:start w:val="1"/>
      <w:numFmt w:val="lowerRoman"/>
      <w:lvlText w:val="%9"/>
      <w:lvlJc w:val="left"/>
      <w:pPr>
        <w:ind w:left="631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789979100">
    <w:abstractNumId w:val="7"/>
  </w:num>
  <w:num w:numId="2" w16cid:durableId="1895194942">
    <w:abstractNumId w:val="5"/>
  </w:num>
  <w:num w:numId="3" w16cid:durableId="1406878005">
    <w:abstractNumId w:val="14"/>
  </w:num>
  <w:num w:numId="4" w16cid:durableId="765341502">
    <w:abstractNumId w:val="0"/>
  </w:num>
  <w:num w:numId="5" w16cid:durableId="230582063">
    <w:abstractNumId w:val="6"/>
  </w:num>
  <w:num w:numId="6" w16cid:durableId="967515154">
    <w:abstractNumId w:val="11"/>
  </w:num>
  <w:num w:numId="7" w16cid:durableId="872234979">
    <w:abstractNumId w:val="2"/>
  </w:num>
  <w:num w:numId="8" w16cid:durableId="1108039067">
    <w:abstractNumId w:val="9"/>
  </w:num>
  <w:num w:numId="9" w16cid:durableId="905532537">
    <w:abstractNumId w:val="3"/>
  </w:num>
  <w:num w:numId="10" w16cid:durableId="163085937">
    <w:abstractNumId w:val="4"/>
  </w:num>
  <w:num w:numId="11" w16cid:durableId="1999842117">
    <w:abstractNumId w:val="1"/>
  </w:num>
  <w:num w:numId="12" w16cid:durableId="1518812243">
    <w:abstractNumId w:val="12"/>
  </w:num>
  <w:num w:numId="13" w16cid:durableId="191304448">
    <w:abstractNumId w:val="13"/>
  </w:num>
  <w:num w:numId="14" w16cid:durableId="1466315618">
    <w:abstractNumId w:val="10"/>
  </w:num>
  <w:num w:numId="15" w16cid:durableId="1068528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40"/>
    <w:rsid w:val="00035876"/>
    <w:rsid w:val="001B5840"/>
    <w:rsid w:val="002735BE"/>
    <w:rsid w:val="00430363"/>
    <w:rsid w:val="009C41A5"/>
    <w:rsid w:val="00C87A31"/>
    <w:rsid w:val="00FF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333AB"/>
  <w15:docId w15:val="{23E57DA7-8E6B-CC44-A800-FD2D2045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94" w:lineRule="auto"/>
      <w:ind w:left="10" w:hanging="10"/>
    </w:pPr>
    <w:rPr>
      <w:rFonts w:ascii="Arial" w:eastAsia="Arial" w:hAnsi="Arial" w:cs="Arial"/>
      <w:color w:val="000000"/>
      <w:sz w:val="26"/>
    </w:rPr>
  </w:style>
  <w:style w:type="paragraph" w:styleId="Heading1">
    <w:name w:val="heading 1"/>
    <w:next w:val="Normal"/>
    <w:link w:val="Heading1Char"/>
    <w:uiPriority w:val="9"/>
    <w:qFormat/>
    <w:pPr>
      <w:keepNext/>
      <w:keepLines/>
      <w:spacing w:after="261" w:line="259" w:lineRule="auto"/>
      <w:ind w:left="10" w:right="961" w:hanging="10"/>
      <w:outlineLvl w:val="0"/>
    </w:pPr>
    <w:rPr>
      <w:rFonts w:ascii="Arial" w:eastAsia="Arial" w:hAnsi="Arial" w:cs="Arial"/>
      <w:b/>
      <w:color w:val="000000"/>
      <w:sz w:val="37"/>
    </w:rPr>
  </w:style>
  <w:style w:type="paragraph" w:styleId="Heading2">
    <w:name w:val="heading 2"/>
    <w:next w:val="Normal"/>
    <w:link w:val="Heading2Char"/>
    <w:uiPriority w:val="9"/>
    <w:unhideWhenUsed/>
    <w:qFormat/>
    <w:pPr>
      <w:keepNext/>
      <w:keepLines/>
      <w:spacing w:after="310" w:line="261" w:lineRule="auto"/>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310" w:line="261" w:lineRule="auto"/>
      <w:ind w:left="10" w:hanging="10"/>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310" w:line="261" w:lineRule="auto"/>
      <w:ind w:left="10" w:hanging="10"/>
      <w:outlineLvl w:val="3"/>
    </w:pPr>
    <w:rPr>
      <w:rFonts w:ascii="Arial" w:eastAsia="Arial" w:hAnsi="Arial" w:cs="Arial"/>
      <w:b/>
      <w:color w:val="000000"/>
      <w:sz w:val="32"/>
    </w:rPr>
  </w:style>
  <w:style w:type="paragraph" w:styleId="Heading5">
    <w:name w:val="heading 5"/>
    <w:next w:val="Normal"/>
    <w:link w:val="Heading5Char"/>
    <w:uiPriority w:val="9"/>
    <w:unhideWhenUsed/>
    <w:qFormat/>
    <w:pPr>
      <w:keepNext/>
      <w:keepLines/>
      <w:spacing w:after="310" w:line="261" w:lineRule="auto"/>
      <w:ind w:left="10" w:hanging="10"/>
      <w:outlineLvl w:val="4"/>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7"/>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Arial" w:eastAsia="Arial" w:hAnsi="Arial" w:cs="Arial"/>
      <w:b/>
      <w:color w:val="000000"/>
      <w:sz w:val="32"/>
    </w:rPr>
  </w:style>
  <w:style w:type="character" w:customStyle="1" w:styleId="Heading4Char">
    <w:name w:val="Heading 4 Char"/>
    <w:link w:val="Heading4"/>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59</Pages>
  <Words>18462</Words>
  <Characters>105238</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Standards Operations Manual</vt:lpstr>
    </vt:vector>
  </TitlesOfParts>
  <Company/>
  <LinksUpToDate>false</LinksUpToDate>
  <CharactersWithSpaces>123454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Operations Manual</dc:title>
  <dc:subject/>
  <dc:creator>Bullock, Dean</dc:creator>
  <cp:keywords/>
  <cp:lastModifiedBy>Bullock, Dean</cp:lastModifiedBy>
  <cp:revision>1</cp:revision>
  <dcterms:created xsi:type="dcterms:W3CDTF">2022-08-24T20:54:00Z</dcterms:created>
  <dcterms:modified xsi:type="dcterms:W3CDTF">2022-08-24T21:04:00Z</dcterms:modified>
</cp:coreProperties>
</file>